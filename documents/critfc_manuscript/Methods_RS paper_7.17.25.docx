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A9E0" w14:textId="1F51DA68" w:rsidR="00BD3284" w:rsidRPr="00CA2A27" w:rsidRDefault="000444DA" w:rsidP="000444DA">
      <w:pPr>
        <w:spacing w:line="480" w:lineRule="auto"/>
        <w:rPr>
          <w:rFonts w:cstheme="minorHAnsi"/>
          <w:b/>
          <w:bCs/>
        </w:rPr>
      </w:pPr>
      <w:r>
        <w:rPr>
          <w:rFonts w:cstheme="minorHAnsi"/>
          <w:b/>
          <w:bCs/>
        </w:rPr>
        <w:t>METHODS</w:t>
      </w:r>
    </w:p>
    <w:p w14:paraId="3FDE91B6" w14:textId="527DCB03" w:rsidR="002E6E95" w:rsidRDefault="00520A5A" w:rsidP="000444DA">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Study population</w:t>
      </w:r>
      <w:r w:rsidR="00E4733B" w:rsidRPr="00253E7B">
        <w:rPr>
          <w:rFonts w:asciiTheme="minorHAnsi" w:hAnsiTheme="minorHAnsi" w:cstheme="minorHAnsi"/>
          <w:i/>
          <w:iCs/>
          <w:u w:val="single"/>
        </w:rPr>
        <w:t>. –</w:t>
      </w:r>
      <w:r w:rsidR="00E4733B">
        <w:rPr>
          <w:rFonts w:asciiTheme="minorHAnsi" w:hAnsiTheme="minorHAnsi" w:cstheme="minorHAnsi"/>
          <w:i/>
          <w:iCs/>
        </w:rPr>
        <w:t xml:space="preserve"> </w:t>
      </w:r>
      <w:r w:rsidR="000471A6">
        <w:rPr>
          <w:rFonts w:asciiTheme="minorHAnsi" w:hAnsiTheme="minorHAnsi" w:cstheme="minorHAnsi"/>
        </w:rPr>
        <w:t>S</w:t>
      </w:r>
      <w:r w:rsidR="00E4733B">
        <w:rPr>
          <w:rFonts w:asciiTheme="minorHAnsi" w:hAnsiTheme="minorHAnsi" w:cstheme="minorHAnsi"/>
        </w:rPr>
        <w:t xml:space="preserve">nake River steelhead </w:t>
      </w:r>
      <w:r w:rsidR="000471A6">
        <w:rPr>
          <w:rFonts w:asciiTheme="minorHAnsi" w:hAnsiTheme="minorHAnsi" w:cstheme="minorHAnsi"/>
        </w:rPr>
        <w:t xml:space="preserve">populations are </w:t>
      </w:r>
      <w:r w:rsidR="00E4733B">
        <w:rPr>
          <w:rFonts w:asciiTheme="minorHAnsi" w:hAnsiTheme="minorHAnsi" w:cstheme="minorHAnsi"/>
        </w:rPr>
        <w:t xml:space="preserve">summer-run </w:t>
      </w:r>
      <w:r w:rsidR="000471A6" w:rsidRPr="00520A5A">
        <w:rPr>
          <w:rFonts w:asciiTheme="minorHAnsi" w:hAnsiTheme="minorHAnsi" w:cstheme="minorHAnsi"/>
        </w:rPr>
        <w:t>(Busby et al. 1996)</w:t>
      </w:r>
      <w:r w:rsidR="000471A6">
        <w:rPr>
          <w:rFonts w:asciiTheme="minorHAnsi" w:hAnsiTheme="minorHAnsi" w:cstheme="minorHAnsi"/>
        </w:rPr>
        <w:t>; adults enter</w:t>
      </w:r>
      <w:r w:rsidR="00E4733B">
        <w:rPr>
          <w:rFonts w:asciiTheme="minorHAnsi" w:hAnsiTheme="minorHAnsi" w:cstheme="minorHAnsi"/>
        </w:rPr>
        <w:t xml:space="preserve"> freshwater </w:t>
      </w:r>
      <w:r w:rsidR="000471A6">
        <w:rPr>
          <w:rFonts w:asciiTheme="minorHAnsi" w:hAnsiTheme="minorHAnsi" w:cstheme="minorHAnsi"/>
        </w:rPr>
        <w:t>from</w:t>
      </w:r>
      <w:r w:rsidR="00E4733B">
        <w:rPr>
          <w:rFonts w:asciiTheme="minorHAnsi" w:hAnsiTheme="minorHAnsi" w:cstheme="minorHAnsi"/>
        </w:rPr>
        <w:t xml:space="preserve"> late summer </w:t>
      </w:r>
      <w:r w:rsidR="000471A6">
        <w:rPr>
          <w:rFonts w:asciiTheme="minorHAnsi" w:hAnsiTheme="minorHAnsi" w:cstheme="minorHAnsi"/>
        </w:rPr>
        <w:t>through</w:t>
      </w:r>
      <w:r w:rsidR="00E4733B">
        <w:rPr>
          <w:rFonts w:asciiTheme="minorHAnsi" w:hAnsiTheme="minorHAnsi" w:cstheme="minorHAnsi"/>
        </w:rPr>
        <w:t xml:space="preserve"> early fall</w:t>
      </w:r>
      <w:r w:rsidR="002E6E95">
        <w:rPr>
          <w:rFonts w:asciiTheme="minorHAnsi" w:hAnsiTheme="minorHAnsi" w:cstheme="minorHAnsi"/>
        </w:rPr>
        <w:t xml:space="preserve"> and</w:t>
      </w:r>
      <w:r w:rsidR="00E4733B">
        <w:rPr>
          <w:rFonts w:asciiTheme="minorHAnsi" w:hAnsiTheme="minorHAnsi" w:cstheme="minorHAnsi"/>
        </w:rPr>
        <w:t xml:space="preserve"> overwinter in </w:t>
      </w:r>
      <w:r w:rsidR="000471A6">
        <w:rPr>
          <w:rFonts w:asciiTheme="minorHAnsi" w:hAnsiTheme="minorHAnsi" w:cstheme="minorHAnsi"/>
        </w:rPr>
        <w:t>rivers</w:t>
      </w:r>
      <w:r w:rsidR="002E6E95">
        <w:rPr>
          <w:rFonts w:asciiTheme="minorHAnsi" w:hAnsiTheme="minorHAnsi" w:cstheme="minorHAnsi"/>
        </w:rPr>
        <w:t xml:space="preserve"> prior to spawning</w:t>
      </w:r>
      <w:r w:rsidR="000471A6">
        <w:rPr>
          <w:rFonts w:asciiTheme="minorHAnsi" w:hAnsiTheme="minorHAnsi" w:cstheme="minorHAnsi"/>
        </w:rPr>
        <w:t xml:space="preserve"> in the spring</w:t>
      </w:r>
      <w:r w:rsidR="002E6E95">
        <w:rPr>
          <w:rFonts w:asciiTheme="minorHAnsi" w:hAnsiTheme="minorHAnsi" w:cstheme="minorHAnsi"/>
        </w:rPr>
        <w:t xml:space="preserve">. </w:t>
      </w:r>
      <w:r w:rsidR="00E4733B">
        <w:rPr>
          <w:rFonts w:asciiTheme="minorHAnsi" w:hAnsiTheme="minorHAnsi" w:cstheme="minorHAnsi"/>
        </w:rPr>
        <w:t>Snake River steelhead sp</w:t>
      </w:r>
      <w:r w:rsidR="00E74FCC">
        <w:rPr>
          <w:rFonts w:asciiTheme="minorHAnsi" w:hAnsiTheme="minorHAnsi" w:cstheme="minorHAnsi"/>
        </w:rPr>
        <w:t xml:space="preserve">awn in </w:t>
      </w:r>
      <w:r w:rsidR="00E4733B">
        <w:rPr>
          <w:rFonts w:asciiTheme="minorHAnsi" w:hAnsiTheme="minorHAnsi" w:cstheme="minorHAnsi"/>
        </w:rPr>
        <w:t>tributaries ranging from</w:t>
      </w:r>
      <w:r w:rsidR="00E74FCC">
        <w:rPr>
          <w:rFonts w:asciiTheme="minorHAnsi" w:hAnsiTheme="minorHAnsi" w:cstheme="minorHAnsi"/>
        </w:rPr>
        <w:t xml:space="preserve"> 622</w:t>
      </w:r>
      <w:r w:rsidR="002E6E95">
        <w:rPr>
          <w:rFonts w:asciiTheme="minorHAnsi" w:hAnsiTheme="minorHAnsi" w:cstheme="minorHAnsi"/>
        </w:rPr>
        <w:t xml:space="preserve"> to nearly 1,500</w:t>
      </w:r>
      <w:r w:rsidR="00E74FCC">
        <w:rPr>
          <w:rFonts w:asciiTheme="minorHAnsi" w:hAnsiTheme="minorHAnsi" w:cstheme="minorHAnsi"/>
        </w:rPr>
        <w:t xml:space="preserve"> km from the Pacific Ocean</w:t>
      </w:r>
      <w:r w:rsidR="002E6E95">
        <w:rPr>
          <w:rFonts w:asciiTheme="minorHAnsi" w:hAnsiTheme="minorHAnsi" w:cstheme="minorHAnsi"/>
        </w:rPr>
        <w:t xml:space="preserve">, </w:t>
      </w:r>
      <w:ins w:id="0" w:author="Mike Ackerman" w:date="2025-07-22T07:23:00Z">
        <w:r w:rsidR="00871961">
          <w:rPr>
            <w:rFonts w:asciiTheme="minorHAnsi" w:hAnsiTheme="minorHAnsi" w:cstheme="minorHAnsi"/>
          </w:rPr>
          <w:t xml:space="preserve">with some </w:t>
        </w:r>
      </w:ins>
      <w:r w:rsidR="00B608CC">
        <w:rPr>
          <w:rFonts w:asciiTheme="minorHAnsi" w:hAnsiTheme="minorHAnsi" w:cstheme="minorHAnsi"/>
        </w:rPr>
        <w:t xml:space="preserve">at elevations </w:t>
      </w:r>
      <w:ins w:id="1" w:author="Mike Ackerman" w:date="2025-07-22T07:23:00Z">
        <w:r w:rsidR="00871961">
          <w:rPr>
            <w:rFonts w:asciiTheme="minorHAnsi" w:hAnsiTheme="minorHAnsi" w:cstheme="minorHAnsi"/>
          </w:rPr>
          <w:t>exceeding</w:t>
        </w:r>
      </w:ins>
      <w:del w:id="2" w:author="Mike Ackerman" w:date="2025-07-22T07:23:00Z">
        <w:r w:rsidR="00B608CC" w:rsidDel="00871961">
          <w:rPr>
            <w:rFonts w:asciiTheme="minorHAnsi" w:hAnsiTheme="minorHAnsi" w:cstheme="minorHAnsi"/>
          </w:rPr>
          <w:delText>of as much as</w:delText>
        </w:r>
        <w:r w:rsidR="002E6E95" w:rsidDel="00871961">
          <w:rPr>
            <w:rFonts w:asciiTheme="minorHAnsi" w:hAnsiTheme="minorHAnsi" w:cstheme="minorHAnsi"/>
          </w:rPr>
          <w:delText xml:space="preserve"> </w:delText>
        </w:r>
        <w:r w:rsidR="000471A6" w:rsidDel="00871961">
          <w:rPr>
            <w:rFonts w:asciiTheme="minorHAnsi" w:hAnsiTheme="minorHAnsi" w:cstheme="minorHAnsi"/>
          </w:rPr>
          <w:delText>&gt;</w:delText>
        </w:r>
      </w:del>
      <w:r w:rsidR="00E74FCC">
        <w:rPr>
          <w:rFonts w:asciiTheme="minorHAnsi" w:hAnsiTheme="minorHAnsi" w:cstheme="minorHAnsi"/>
        </w:rPr>
        <w:t xml:space="preserve"> 2,000 m</w:t>
      </w:r>
      <w:r w:rsidR="00B608CC">
        <w:rPr>
          <w:rFonts w:asciiTheme="minorHAnsi" w:hAnsiTheme="minorHAnsi" w:cstheme="minorHAnsi"/>
        </w:rPr>
        <w:t xml:space="preserve">, </w:t>
      </w:r>
      <w:r w:rsidR="002E6E95">
        <w:rPr>
          <w:rFonts w:asciiTheme="minorHAnsi" w:hAnsiTheme="minorHAnsi" w:cstheme="minorHAnsi"/>
        </w:rPr>
        <w:t xml:space="preserve">from mid-March to early June. </w:t>
      </w:r>
      <w:r w:rsidR="00E4733B">
        <w:rPr>
          <w:rFonts w:asciiTheme="minorHAnsi" w:hAnsiTheme="minorHAnsi" w:cstheme="minorHAnsi"/>
        </w:rPr>
        <w:t xml:space="preserve">After spawning, </w:t>
      </w:r>
      <w:commentRangeStart w:id="3"/>
      <w:ins w:id="4" w:author="Mike Ackerman" w:date="2025-07-21T13:12:00Z">
        <w:r w:rsidR="00AA092D">
          <w:rPr>
            <w:rFonts w:asciiTheme="minorHAnsi" w:hAnsiTheme="minorHAnsi" w:cstheme="minorHAnsi"/>
          </w:rPr>
          <w:t>many</w:t>
        </w:r>
        <w:commentRangeEnd w:id="3"/>
        <w:r w:rsidR="00AA092D">
          <w:rPr>
            <w:rStyle w:val="CommentReference"/>
            <w:rFonts w:asciiTheme="minorHAnsi" w:hAnsiTheme="minorHAnsi" w:cstheme="minorBidi"/>
          </w:rPr>
          <w:commentReference w:id="3"/>
        </w:r>
        <w:r w:rsidR="00AA092D">
          <w:rPr>
            <w:rFonts w:asciiTheme="minorHAnsi" w:hAnsiTheme="minorHAnsi" w:cstheme="minorHAnsi"/>
          </w:rPr>
          <w:t xml:space="preserve"> </w:t>
        </w:r>
      </w:ins>
      <w:del w:id="5" w:author="Mike Ackerman" w:date="2025-07-21T13:10:00Z">
        <w:r w:rsidR="000471A6" w:rsidDel="00AA092D">
          <w:rPr>
            <w:rFonts w:asciiTheme="minorHAnsi" w:hAnsiTheme="minorHAnsi" w:cstheme="minorHAnsi"/>
          </w:rPr>
          <w:delText>post-spawn</w:delText>
        </w:r>
      </w:del>
      <w:r w:rsidR="000471A6">
        <w:rPr>
          <w:rFonts w:asciiTheme="minorHAnsi" w:hAnsiTheme="minorHAnsi" w:cstheme="minorHAnsi"/>
        </w:rPr>
        <w:t xml:space="preserve"> </w:t>
      </w:r>
      <w:r w:rsidR="00E4733B">
        <w:rPr>
          <w:rFonts w:asciiTheme="minorHAnsi" w:hAnsiTheme="minorHAnsi" w:cstheme="minorHAnsi"/>
        </w:rPr>
        <w:t xml:space="preserve">steelhead </w:t>
      </w:r>
      <w:r w:rsidR="000471A6">
        <w:rPr>
          <w:rFonts w:asciiTheme="minorHAnsi" w:hAnsiTheme="minorHAnsi" w:cstheme="minorHAnsi"/>
        </w:rPr>
        <w:t>(</w:t>
      </w:r>
      <w:proofErr w:type="spellStart"/>
      <w:r w:rsidR="000471A6">
        <w:rPr>
          <w:rFonts w:asciiTheme="minorHAnsi" w:hAnsiTheme="minorHAnsi" w:cstheme="minorHAnsi"/>
        </w:rPr>
        <w:t>kelts</w:t>
      </w:r>
      <w:proofErr w:type="spellEnd"/>
      <w:r w:rsidR="000471A6">
        <w:rPr>
          <w:rFonts w:asciiTheme="minorHAnsi" w:hAnsiTheme="minorHAnsi" w:cstheme="minorHAnsi"/>
        </w:rPr>
        <w:t xml:space="preserve">) </w:t>
      </w:r>
      <w:r w:rsidR="00E4733B">
        <w:rPr>
          <w:rFonts w:asciiTheme="minorHAnsi" w:hAnsiTheme="minorHAnsi" w:cstheme="minorHAnsi"/>
        </w:rPr>
        <w:t>leav</w:t>
      </w:r>
      <w:r w:rsidR="00B608CC">
        <w:rPr>
          <w:rFonts w:asciiTheme="minorHAnsi" w:hAnsiTheme="minorHAnsi" w:cstheme="minorHAnsi"/>
        </w:rPr>
        <w:t>e</w:t>
      </w:r>
      <w:r w:rsidR="00E4733B">
        <w:rPr>
          <w:rFonts w:asciiTheme="minorHAnsi" w:hAnsiTheme="minorHAnsi" w:cstheme="minorHAnsi"/>
        </w:rPr>
        <w:t xml:space="preserve"> tributaries and </w:t>
      </w:r>
      <w:r w:rsidR="002E6E95">
        <w:rPr>
          <w:rFonts w:asciiTheme="minorHAnsi" w:hAnsiTheme="minorHAnsi" w:cstheme="minorHAnsi"/>
        </w:rPr>
        <w:t>attemp</w:t>
      </w:r>
      <w:r w:rsidR="00B608CC">
        <w:rPr>
          <w:rFonts w:asciiTheme="minorHAnsi" w:hAnsiTheme="minorHAnsi" w:cstheme="minorHAnsi"/>
        </w:rPr>
        <w:t>t</w:t>
      </w:r>
      <w:r w:rsidR="002E6E95">
        <w:rPr>
          <w:rFonts w:asciiTheme="minorHAnsi" w:hAnsiTheme="minorHAnsi" w:cstheme="minorHAnsi"/>
        </w:rPr>
        <w:t xml:space="preserve"> to</w:t>
      </w:r>
      <w:r w:rsidR="00E4733B">
        <w:rPr>
          <w:rFonts w:asciiTheme="minorHAnsi" w:hAnsiTheme="minorHAnsi" w:cstheme="minorHAnsi"/>
        </w:rPr>
        <w:t xml:space="preserve"> return to the </w:t>
      </w:r>
      <w:r w:rsidR="002E6E95">
        <w:rPr>
          <w:rFonts w:asciiTheme="minorHAnsi" w:hAnsiTheme="minorHAnsi" w:cstheme="minorHAnsi"/>
        </w:rPr>
        <w:t>Pacific O</w:t>
      </w:r>
      <w:r w:rsidR="00E4733B">
        <w:rPr>
          <w:rFonts w:asciiTheme="minorHAnsi" w:hAnsiTheme="minorHAnsi" w:cstheme="minorHAnsi"/>
        </w:rPr>
        <w:t xml:space="preserve">cean. </w:t>
      </w:r>
      <w:r w:rsidR="000471A6">
        <w:rPr>
          <w:rFonts w:asciiTheme="minorHAnsi" w:hAnsiTheme="minorHAnsi" w:cstheme="minorHAnsi"/>
        </w:rPr>
        <w:t>Downstream migrating kelts</w:t>
      </w:r>
      <w:r w:rsidR="00E4733B">
        <w:rPr>
          <w:rFonts w:asciiTheme="minorHAnsi" w:hAnsiTheme="minorHAnsi" w:cstheme="minorHAnsi"/>
        </w:rPr>
        <w:t xml:space="preserve"> are largely female</w:t>
      </w:r>
      <w:r w:rsidR="000471A6">
        <w:rPr>
          <w:rFonts w:asciiTheme="minorHAnsi" w:hAnsiTheme="minorHAnsi" w:cstheme="minorHAnsi"/>
        </w:rPr>
        <w:t xml:space="preserve"> (</w:t>
      </w:r>
      <w:r w:rsidR="00D51138">
        <w:rPr>
          <w:rFonts w:asciiTheme="minorHAnsi" w:hAnsiTheme="minorHAnsi" w:cstheme="minorHAnsi"/>
        </w:rPr>
        <w:t>Keefer et al. 2008</w:t>
      </w:r>
      <w:r w:rsidR="000471A6">
        <w:rPr>
          <w:rFonts w:asciiTheme="minorHAnsi" w:hAnsiTheme="minorHAnsi" w:cstheme="minorHAnsi"/>
        </w:rPr>
        <w:t>)</w:t>
      </w:r>
      <w:r w:rsidR="00E4733B">
        <w:rPr>
          <w:rFonts w:asciiTheme="minorHAnsi" w:hAnsiTheme="minorHAnsi" w:cstheme="minorHAnsi"/>
        </w:rPr>
        <w:t xml:space="preserve">, as males tend to remain on the spawning grounds to seek out additional spawning opportunities. </w:t>
      </w:r>
      <w:r w:rsidR="00B608CC">
        <w:rPr>
          <w:rFonts w:asciiTheme="minorHAnsi" w:hAnsiTheme="minorHAnsi" w:cstheme="minorHAnsi"/>
        </w:rPr>
        <w:t>Some k</w:t>
      </w:r>
      <w:r w:rsidR="008D2B2A">
        <w:rPr>
          <w:rFonts w:asciiTheme="minorHAnsi" w:hAnsiTheme="minorHAnsi" w:cstheme="minorHAnsi"/>
        </w:rPr>
        <w:t>elts</w:t>
      </w:r>
      <w:r w:rsidR="002E6E95">
        <w:rPr>
          <w:rFonts w:asciiTheme="minorHAnsi" w:hAnsiTheme="minorHAnsi" w:cstheme="minorHAnsi"/>
        </w:rPr>
        <w:t xml:space="preserve"> return to </w:t>
      </w:r>
      <w:r w:rsidR="00097F7A">
        <w:rPr>
          <w:rFonts w:asciiTheme="minorHAnsi" w:hAnsiTheme="minorHAnsi" w:cstheme="minorHAnsi"/>
        </w:rPr>
        <w:t xml:space="preserve">tributaries as repeat spawners. Repeat spawning occurs either </w:t>
      </w:r>
      <w:r w:rsidR="002E6E95">
        <w:rPr>
          <w:rFonts w:asciiTheme="minorHAnsi" w:hAnsiTheme="minorHAnsi" w:cstheme="minorHAnsi"/>
        </w:rPr>
        <w:t xml:space="preserve">1 year </w:t>
      </w:r>
      <w:r w:rsidR="00097F7A">
        <w:rPr>
          <w:rFonts w:asciiTheme="minorHAnsi" w:hAnsiTheme="minorHAnsi" w:cstheme="minorHAnsi"/>
        </w:rPr>
        <w:t>(c</w:t>
      </w:r>
      <w:r w:rsidR="002E6E95">
        <w:rPr>
          <w:rFonts w:asciiTheme="minorHAnsi" w:hAnsiTheme="minorHAnsi" w:cstheme="minorHAnsi"/>
        </w:rPr>
        <w:t>onsecutive spawners</w:t>
      </w:r>
      <w:r w:rsidR="00097F7A">
        <w:rPr>
          <w:rFonts w:asciiTheme="minorHAnsi" w:hAnsiTheme="minorHAnsi" w:cstheme="minorHAnsi"/>
        </w:rPr>
        <w:t>)</w:t>
      </w:r>
      <w:r w:rsidR="002E6E95">
        <w:rPr>
          <w:rFonts w:asciiTheme="minorHAnsi" w:hAnsiTheme="minorHAnsi" w:cstheme="minorHAnsi"/>
        </w:rPr>
        <w:t xml:space="preserve"> or 2 or more years </w:t>
      </w:r>
      <w:r w:rsidR="00097F7A">
        <w:rPr>
          <w:rFonts w:asciiTheme="minorHAnsi" w:hAnsiTheme="minorHAnsi" w:cstheme="minorHAnsi"/>
        </w:rPr>
        <w:t>(</w:t>
      </w:r>
      <w:r w:rsidR="002E6E95">
        <w:rPr>
          <w:rFonts w:asciiTheme="minorHAnsi" w:hAnsiTheme="minorHAnsi" w:cstheme="minorHAnsi"/>
        </w:rPr>
        <w:t>skip spawner</w:t>
      </w:r>
      <w:r w:rsidR="00097F7A">
        <w:rPr>
          <w:rFonts w:asciiTheme="minorHAnsi" w:hAnsiTheme="minorHAnsi" w:cstheme="minorHAnsi"/>
        </w:rPr>
        <w:t>s)</w:t>
      </w:r>
      <w:r w:rsidR="00B608CC">
        <w:rPr>
          <w:rFonts w:asciiTheme="minorHAnsi" w:hAnsiTheme="minorHAnsi" w:cstheme="minorHAnsi"/>
        </w:rPr>
        <w:t xml:space="preserve"> after first spawning</w:t>
      </w:r>
      <w:r w:rsidR="002E6E95">
        <w:rPr>
          <w:rFonts w:asciiTheme="minorHAnsi" w:hAnsiTheme="minorHAnsi" w:cstheme="minorHAnsi"/>
        </w:rPr>
        <w:t>.</w:t>
      </w:r>
    </w:p>
    <w:p w14:paraId="647CEB52" w14:textId="7BC1B29E" w:rsidR="00B9683B" w:rsidRDefault="00E74FCC" w:rsidP="0029331C">
      <w:pPr>
        <w:pStyle w:val="EndNoteBibliography"/>
        <w:numPr>
          <w:ilvl w:val="0"/>
          <w:numId w:val="0"/>
        </w:numPr>
        <w:spacing w:line="480" w:lineRule="auto"/>
        <w:ind w:firstLine="720"/>
        <w:rPr>
          <w:rFonts w:asciiTheme="minorHAnsi" w:hAnsiTheme="minorHAnsi" w:cstheme="minorHAnsi"/>
        </w:rPr>
      </w:pPr>
      <w:r>
        <w:rPr>
          <w:rFonts w:asciiTheme="minorHAnsi" w:hAnsiTheme="minorHAnsi" w:cstheme="minorHAnsi"/>
        </w:rPr>
        <w:t xml:space="preserve">Prior to repeat spawning, kelts </w:t>
      </w:r>
      <w:r w:rsidR="008D2B2A">
        <w:rPr>
          <w:rFonts w:asciiTheme="minorHAnsi" w:hAnsiTheme="minorHAnsi" w:cstheme="minorHAnsi"/>
        </w:rPr>
        <w:t xml:space="preserve">undergo reconditioning, which </w:t>
      </w:r>
      <w:r w:rsidR="000471A6">
        <w:rPr>
          <w:rFonts w:asciiTheme="minorHAnsi" w:hAnsiTheme="minorHAnsi" w:cstheme="minorHAnsi"/>
        </w:rPr>
        <w:t>involves</w:t>
      </w:r>
      <w:r w:rsidR="008D2B2A">
        <w:rPr>
          <w:rFonts w:asciiTheme="minorHAnsi" w:hAnsiTheme="minorHAnsi" w:cstheme="minorHAnsi"/>
        </w:rPr>
        <w:t xml:space="preserve"> </w:t>
      </w:r>
      <w:r w:rsidR="00E413F5">
        <w:rPr>
          <w:rFonts w:asciiTheme="minorHAnsi" w:hAnsiTheme="minorHAnsi" w:cstheme="minorHAnsi"/>
        </w:rPr>
        <w:t>physiological</w:t>
      </w:r>
      <w:r w:rsidR="008D2B2A">
        <w:rPr>
          <w:rFonts w:asciiTheme="minorHAnsi" w:hAnsiTheme="minorHAnsi" w:cstheme="minorHAnsi"/>
        </w:rPr>
        <w:t xml:space="preserve"> recovery</w:t>
      </w:r>
      <w:r>
        <w:rPr>
          <w:rFonts w:asciiTheme="minorHAnsi" w:hAnsiTheme="minorHAnsi" w:cstheme="minorHAnsi"/>
        </w:rPr>
        <w:t>, accumulat</w:t>
      </w:r>
      <w:r w:rsidR="008D2B2A">
        <w:rPr>
          <w:rFonts w:asciiTheme="minorHAnsi" w:hAnsiTheme="minorHAnsi" w:cstheme="minorHAnsi"/>
        </w:rPr>
        <w:t>ion of</w:t>
      </w:r>
      <w:r>
        <w:rPr>
          <w:rFonts w:asciiTheme="minorHAnsi" w:hAnsiTheme="minorHAnsi" w:cstheme="minorHAnsi"/>
        </w:rPr>
        <w:t xml:space="preserve"> energy stores, and re-growth </w:t>
      </w:r>
      <w:r w:rsidR="008D2B2A">
        <w:rPr>
          <w:rFonts w:asciiTheme="minorHAnsi" w:hAnsiTheme="minorHAnsi" w:cstheme="minorHAnsi"/>
        </w:rPr>
        <w:t>of the</w:t>
      </w:r>
      <w:r>
        <w:rPr>
          <w:rFonts w:asciiTheme="minorHAnsi" w:hAnsiTheme="minorHAnsi" w:cstheme="minorHAnsi"/>
        </w:rPr>
        <w:t xml:space="preserve"> gonad. </w:t>
      </w:r>
      <w:r w:rsidR="006C3DC3">
        <w:rPr>
          <w:rFonts w:asciiTheme="minorHAnsi" w:hAnsiTheme="minorHAnsi" w:cstheme="minorHAnsi"/>
        </w:rPr>
        <w:t xml:space="preserve">Snake River steelhead may </w:t>
      </w:r>
      <w:r w:rsidR="00097F7A">
        <w:rPr>
          <w:rFonts w:asciiTheme="minorHAnsi" w:hAnsiTheme="minorHAnsi" w:cstheme="minorHAnsi"/>
        </w:rPr>
        <w:t xml:space="preserve">undergo </w:t>
      </w:r>
      <w:r w:rsidR="006C3DC3">
        <w:rPr>
          <w:rFonts w:asciiTheme="minorHAnsi" w:hAnsiTheme="minorHAnsi" w:cstheme="minorHAnsi"/>
        </w:rPr>
        <w:t>r</w:t>
      </w:r>
      <w:r>
        <w:rPr>
          <w:rFonts w:asciiTheme="minorHAnsi" w:hAnsiTheme="minorHAnsi" w:cstheme="minorHAnsi"/>
        </w:rPr>
        <w:t>econdition</w:t>
      </w:r>
      <w:r w:rsidR="00097F7A">
        <w:rPr>
          <w:rFonts w:asciiTheme="minorHAnsi" w:hAnsiTheme="minorHAnsi" w:cstheme="minorHAnsi"/>
        </w:rPr>
        <w:t>ing</w:t>
      </w:r>
      <w:r w:rsidR="006C3DC3">
        <w:rPr>
          <w:rFonts w:asciiTheme="minorHAnsi" w:hAnsiTheme="minorHAnsi" w:cstheme="minorHAnsi"/>
        </w:rPr>
        <w:t xml:space="preserve"> </w:t>
      </w:r>
      <w:r w:rsidR="00B608CC">
        <w:rPr>
          <w:rFonts w:asciiTheme="minorHAnsi" w:hAnsiTheme="minorHAnsi" w:cstheme="minorHAnsi"/>
        </w:rPr>
        <w:t xml:space="preserve">in the wild, or </w:t>
      </w:r>
      <w:r w:rsidR="006C3DC3">
        <w:rPr>
          <w:rFonts w:asciiTheme="minorHAnsi" w:hAnsiTheme="minorHAnsi" w:cstheme="minorHAnsi"/>
        </w:rPr>
        <w:t xml:space="preserve">in </w:t>
      </w:r>
      <w:r>
        <w:rPr>
          <w:rFonts w:asciiTheme="minorHAnsi" w:hAnsiTheme="minorHAnsi" w:cstheme="minorHAnsi"/>
        </w:rPr>
        <w:t>captivity, following capture by the Kelt Reconditioning Program</w:t>
      </w:r>
      <w:r w:rsidR="00DF1A0A">
        <w:rPr>
          <w:rFonts w:asciiTheme="minorHAnsi" w:hAnsiTheme="minorHAnsi" w:cstheme="minorHAnsi"/>
        </w:rPr>
        <w:t xml:space="preserve"> (KRP)</w:t>
      </w:r>
      <w:r>
        <w:rPr>
          <w:rFonts w:asciiTheme="minorHAnsi" w:hAnsiTheme="minorHAnsi" w:cstheme="minorHAnsi"/>
        </w:rPr>
        <w:t xml:space="preserve">. The </w:t>
      </w:r>
      <w:r w:rsidR="008D2B2A">
        <w:rPr>
          <w:rFonts w:asciiTheme="minorHAnsi" w:hAnsiTheme="minorHAnsi" w:cstheme="minorHAnsi"/>
        </w:rPr>
        <w:t xml:space="preserve">captive </w:t>
      </w:r>
      <w:r>
        <w:rPr>
          <w:rFonts w:asciiTheme="minorHAnsi" w:hAnsiTheme="minorHAnsi" w:cstheme="minorHAnsi"/>
        </w:rPr>
        <w:t xml:space="preserve">reconditioning process was previously described (Hatch et al. 2013, Pierce et al. 2017, Jenkins et al. 2018). Briefly, </w:t>
      </w:r>
      <w:r w:rsidR="003532E1">
        <w:rPr>
          <w:rFonts w:asciiTheme="minorHAnsi" w:hAnsiTheme="minorHAnsi" w:cstheme="minorHAnsi"/>
        </w:rPr>
        <w:t>kelts</w:t>
      </w:r>
      <w:r>
        <w:rPr>
          <w:rFonts w:asciiTheme="minorHAnsi" w:hAnsiTheme="minorHAnsi" w:cstheme="minorHAnsi"/>
        </w:rPr>
        <w:t xml:space="preserve"> </w:t>
      </w:r>
      <w:r w:rsidR="006C3DC3">
        <w:rPr>
          <w:rFonts w:asciiTheme="minorHAnsi" w:hAnsiTheme="minorHAnsi" w:cstheme="minorHAnsi"/>
        </w:rPr>
        <w:t>are</w:t>
      </w:r>
      <w:r>
        <w:rPr>
          <w:rFonts w:asciiTheme="minorHAnsi" w:hAnsiTheme="minorHAnsi" w:cstheme="minorHAnsi"/>
        </w:rPr>
        <w:t xml:space="preserve"> maintained outdoors in </w:t>
      </w:r>
      <w:r w:rsidR="00C82320">
        <w:rPr>
          <w:rFonts w:asciiTheme="minorHAnsi" w:hAnsiTheme="minorHAnsi" w:cstheme="minorHAnsi"/>
        </w:rPr>
        <w:t xml:space="preserve">tanks of flow-through </w:t>
      </w:r>
      <w:r>
        <w:rPr>
          <w:rFonts w:asciiTheme="minorHAnsi" w:hAnsiTheme="minorHAnsi" w:cstheme="minorHAnsi"/>
        </w:rPr>
        <w:t>river water, fed krill and pellets, and treated for disease and parasites</w:t>
      </w:r>
      <w:r w:rsidR="00C82320">
        <w:rPr>
          <w:rFonts w:asciiTheme="minorHAnsi" w:hAnsiTheme="minorHAnsi" w:cstheme="minorHAnsi"/>
        </w:rPr>
        <w:t>.</w:t>
      </w:r>
      <w:r>
        <w:rPr>
          <w:rFonts w:asciiTheme="minorHAnsi" w:hAnsiTheme="minorHAnsi" w:cstheme="minorHAnsi"/>
        </w:rPr>
        <w:t xml:space="preserve"> </w:t>
      </w:r>
      <w:r w:rsidR="00134751">
        <w:rPr>
          <w:rFonts w:asciiTheme="minorHAnsi" w:hAnsiTheme="minorHAnsi" w:cstheme="minorHAnsi"/>
        </w:rPr>
        <w:t>K</w:t>
      </w:r>
      <w:r w:rsidR="00FB49F1">
        <w:rPr>
          <w:rFonts w:asciiTheme="minorHAnsi" w:hAnsiTheme="minorHAnsi" w:cstheme="minorHAnsi"/>
        </w:rPr>
        <w:t xml:space="preserve">elts </w:t>
      </w:r>
      <w:proofErr w:type="gramStart"/>
      <w:r w:rsidR="00FB49F1">
        <w:rPr>
          <w:rFonts w:asciiTheme="minorHAnsi" w:hAnsiTheme="minorHAnsi" w:cstheme="minorHAnsi"/>
        </w:rPr>
        <w:t>are</w:t>
      </w:r>
      <w:proofErr w:type="gramEnd"/>
      <w:r w:rsidR="00FB49F1">
        <w:rPr>
          <w:rFonts w:asciiTheme="minorHAnsi" w:hAnsiTheme="minorHAnsi" w:cstheme="minorHAnsi"/>
        </w:rPr>
        <w:t xml:space="preserve"> sampled in late summer to determine reproductive readiness (Pierce et al. 2017</w:t>
      </w:r>
      <w:r w:rsidR="00B90F06">
        <w:rPr>
          <w:rFonts w:asciiTheme="minorHAnsi" w:hAnsiTheme="minorHAnsi" w:cstheme="minorHAnsi"/>
        </w:rPr>
        <w:t xml:space="preserve">, Jenkins </w:t>
      </w:r>
      <w:r w:rsidR="008D35FA">
        <w:rPr>
          <w:rFonts w:asciiTheme="minorHAnsi" w:hAnsiTheme="minorHAnsi" w:cstheme="minorHAnsi"/>
        </w:rPr>
        <w:t xml:space="preserve">et al. </w:t>
      </w:r>
      <w:r w:rsidR="00B90F06">
        <w:rPr>
          <w:rFonts w:asciiTheme="minorHAnsi" w:hAnsiTheme="minorHAnsi" w:cstheme="minorHAnsi"/>
        </w:rPr>
        <w:t>2020</w:t>
      </w:r>
      <w:r w:rsidR="00FB49F1">
        <w:rPr>
          <w:rFonts w:asciiTheme="minorHAnsi" w:hAnsiTheme="minorHAnsi" w:cstheme="minorHAnsi"/>
        </w:rPr>
        <w:t xml:space="preserve">). </w:t>
      </w:r>
      <w:r w:rsidR="003B27EF">
        <w:rPr>
          <w:rFonts w:asciiTheme="minorHAnsi" w:hAnsiTheme="minorHAnsi" w:cstheme="minorHAnsi"/>
        </w:rPr>
        <w:t>Kelts</w:t>
      </w:r>
      <w:r w:rsidR="00FB49F1">
        <w:rPr>
          <w:rFonts w:asciiTheme="minorHAnsi" w:hAnsiTheme="minorHAnsi" w:cstheme="minorHAnsi"/>
        </w:rPr>
        <w:t xml:space="preserve"> determined </w:t>
      </w:r>
      <w:r w:rsidR="00FE262E">
        <w:rPr>
          <w:rFonts w:asciiTheme="minorHAnsi" w:hAnsiTheme="minorHAnsi" w:cstheme="minorHAnsi"/>
        </w:rPr>
        <w:t xml:space="preserve">to be </w:t>
      </w:r>
      <w:r w:rsidR="00FB49F1">
        <w:rPr>
          <w:rFonts w:asciiTheme="minorHAnsi" w:hAnsiTheme="minorHAnsi" w:cstheme="minorHAnsi"/>
        </w:rPr>
        <w:t>ready to spawn in the upcoming season</w:t>
      </w:r>
      <w:r w:rsidR="00D077AF">
        <w:rPr>
          <w:rFonts w:asciiTheme="minorHAnsi" w:hAnsiTheme="minorHAnsi" w:cstheme="minorHAnsi"/>
        </w:rPr>
        <w:t>,</w:t>
      </w:r>
      <w:r w:rsidR="00FB49F1">
        <w:rPr>
          <w:rFonts w:asciiTheme="minorHAnsi" w:hAnsiTheme="minorHAnsi" w:cstheme="minorHAnsi"/>
        </w:rPr>
        <w:t xml:space="preserve"> </w:t>
      </w:r>
      <w:r w:rsidR="00D077AF">
        <w:rPr>
          <w:rFonts w:asciiTheme="minorHAnsi" w:hAnsiTheme="minorHAnsi" w:cstheme="minorHAnsi"/>
        </w:rPr>
        <w:t xml:space="preserve">including </w:t>
      </w:r>
      <w:r w:rsidR="00FB49F1">
        <w:rPr>
          <w:rFonts w:asciiTheme="minorHAnsi" w:hAnsiTheme="minorHAnsi" w:cstheme="minorHAnsi"/>
        </w:rPr>
        <w:t>consecutive spawners (collected ~ 3-6 months prior) and skip spawners (collected ~18 months prior)</w:t>
      </w:r>
      <w:r w:rsidR="00D077AF">
        <w:rPr>
          <w:rFonts w:asciiTheme="minorHAnsi" w:hAnsiTheme="minorHAnsi" w:cstheme="minorHAnsi"/>
        </w:rPr>
        <w:t xml:space="preserve">, are released </w:t>
      </w:r>
      <w:r w:rsidR="00134751">
        <w:rPr>
          <w:rFonts w:asciiTheme="minorHAnsi" w:hAnsiTheme="minorHAnsi" w:cstheme="minorHAnsi"/>
        </w:rPr>
        <w:t xml:space="preserve">in the fall </w:t>
      </w:r>
      <w:r w:rsidR="00FB49F1">
        <w:rPr>
          <w:rFonts w:asciiTheme="minorHAnsi" w:hAnsiTheme="minorHAnsi" w:cstheme="minorHAnsi"/>
        </w:rPr>
        <w:t xml:space="preserve">to migrate upstream </w:t>
      </w:r>
      <w:r w:rsidR="00097F7A">
        <w:rPr>
          <w:rFonts w:asciiTheme="minorHAnsi" w:hAnsiTheme="minorHAnsi" w:cstheme="minorHAnsi"/>
        </w:rPr>
        <w:t xml:space="preserve">and spawn </w:t>
      </w:r>
      <w:r w:rsidR="00FB49F1">
        <w:rPr>
          <w:rFonts w:asciiTheme="minorHAnsi" w:hAnsiTheme="minorHAnsi" w:cstheme="minorHAnsi"/>
        </w:rPr>
        <w:t xml:space="preserve">with the natural run. </w:t>
      </w:r>
      <w:r w:rsidR="00A67BD7">
        <w:rPr>
          <w:rFonts w:asciiTheme="minorHAnsi" w:hAnsiTheme="minorHAnsi" w:cstheme="minorHAnsi"/>
        </w:rPr>
        <w:t>A few additional fish are released, including fish</w:t>
      </w:r>
      <w:r w:rsidR="00580BC9">
        <w:rPr>
          <w:rFonts w:asciiTheme="minorHAnsi" w:hAnsiTheme="minorHAnsi" w:cstheme="minorHAnsi"/>
        </w:rPr>
        <w:t xml:space="preserve"> determined to have borderline reproductive </w:t>
      </w:r>
      <w:r w:rsidR="00580BC9">
        <w:rPr>
          <w:rFonts w:asciiTheme="minorHAnsi" w:hAnsiTheme="minorHAnsi" w:cstheme="minorHAnsi"/>
        </w:rPr>
        <w:lastRenderedPageBreak/>
        <w:t xml:space="preserve">readiness, </w:t>
      </w:r>
      <w:r w:rsidR="00A67BD7">
        <w:rPr>
          <w:rFonts w:asciiTheme="minorHAnsi" w:hAnsiTheme="minorHAnsi" w:cstheme="minorHAnsi"/>
        </w:rPr>
        <w:t>fish</w:t>
      </w:r>
      <w:r w:rsidR="00580BC9">
        <w:rPr>
          <w:rFonts w:asciiTheme="minorHAnsi" w:hAnsiTheme="minorHAnsi" w:cstheme="minorHAnsi"/>
        </w:rPr>
        <w:t xml:space="preserve"> that have spent one winter in captivity and still not reached reproductive readiness</w:t>
      </w:r>
      <w:r w:rsidR="00A67BD7">
        <w:rPr>
          <w:rFonts w:asciiTheme="minorHAnsi" w:hAnsiTheme="minorHAnsi" w:cstheme="minorHAnsi"/>
        </w:rPr>
        <w:t>, and fish with</w:t>
      </w:r>
      <w:r w:rsidR="00580BC9">
        <w:rPr>
          <w:rFonts w:asciiTheme="minorHAnsi" w:hAnsiTheme="minorHAnsi" w:cstheme="minorHAnsi"/>
        </w:rPr>
        <w:t xml:space="preserve"> unknown reproductive readiness</w:t>
      </w:r>
      <w:r w:rsidR="00A67BD7">
        <w:rPr>
          <w:rFonts w:asciiTheme="minorHAnsi" w:hAnsiTheme="minorHAnsi" w:cstheme="minorHAnsi"/>
        </w:rPr>
        <w:t xml:space="preserve"> due to sampling issues</w:t>
      </w:r>
      <w:r w:rsidR="00580BC9">
        <w:rPr>
          <w:rFonts w:asciiTheme="minorHAnsi" w:hAnsiTheme="minorHAnsi" w:cstheme="minorHAnsi"/>
        </w:rPr>
        <w:t>.</w:t>
      </w:r>
    </w:p>
    <w:p w14:paraId="553AE430" w14:textId="77777777" w:rsidR="00BD3284" w:rsidRPr="0029331C" w:rsidRDefault="00BD3284" w:rsidP="00BD3284">
      <w:pPr>
        <w:pStyle w:val="EndNoteBibliography"/>
        <w:numPr>
          <w:ilvl w:val="0"/>
          <w:numId w:val="0"/>
        </w:numPr>
        <w:spacing w:line="480" w:lineRule="auto"/>
        <w:rPr>
          <w:rFonts w:asciiTheme="minorHAnsi" w:hAnsiTheme="minorHAnsi" w:cstheme="minorHAnsi"/>
        </w:rPr>
      </w:pPr>
    </w:p>
    <w:p w14:paraId="2FAD3442" w14:textId="518E8B25" w:rsidR="00B90F06" w:rsidRDefault="00E52CD0" w:rsidP="00E4733B">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Data collection. –</w:t>
      </w:r>
      <w:r>
        <w:rPr>
          <w:rFonts w:asciiTheme="minorHAnsi" w:hAnsiTheme="minorHAnsi" w:cstheme="minorHAnsi"/>
        </w:rPr>
        <w:t xml:space="preserve"> </w:t>
      </w:r>
    </w:p>
    <w:p w14:paraId="530D5DE8" w14:textId="5D860E3E" w:rsidR="00E52CD0" w:rsidRDefault="00B90F06" w:rsidP="00E4733B">
      <w:pPr>
        <w:pStyle w:val="EndNoteBibliography"/>
        <w:numPr>
          <w:ilvl w:val="0"/>
          <w:numId w:val="0"/>
        </w:numPr>
        <w:spacing w:line="480" w:lineRule="auto"/>
        <w:rPr>
          <w:rFonts w:asciiTheme="minorHAnsi" w:hAnsiTheme="minorHAnsi" w:cstheme="minorHAnsi"/>
        </w:rPr>
      </w:pPr>
      <w:r w:rsidRPr="00B9683B">
        <w:rPr>
          <w:rFonts w:asciiTheme="minorHAnsi" w:hAnsiTheme="minorHAnsi" w:cstheme="minorHAnsi"/>
          <w:i/>
          <w:iCs/>
        </w:rPr>
        <w:t xml:space="preserve">Pre-spawn </w:t>
      </w:r>
      <w:r w:rsidR="00482CAE">
        <w:rPr>
          <w:rFonts w:asciiTheme="minorHAnsi" w:hAnsiTheme="minorHAnsi" w:cstheme="minorHAnsi"/>
          <w:i/>
          <w:iCs/>
        </w:rPr>
        <w:t>dataset</w:t>
      </w:r>
      <w:r>
        <w:rPr>
          <w:rFonts w:asciiTheme="minorHAnsi" w:hAnsiTheme="minorHAnsi" w:cstheme="minorHAnsi"/>
        </w:rPr>
        <w:t xml:space="preserve">: </w:t>
      </w:r>
      <w:commentRangeStart w:id="6"/>
      <w:r w:rsidR="00B46005">
        <w:rPr>
          <w:rFonts w:asciiTheme="minorHAnsi" w:hAnsiTheme="minorHAnsi" w:cstheme="minorHAnsi"/>
        </w:rPr>
        <w:t xml:space="preserve">Data </w:t>
      </w:r>
      <w:r w:rsidR="00B97665">
        <w:rPr>
          <w:rFonts w:asciiTheme="minorHAnsi" w:hAnsiTheme="minorHAnsi" w:cstheme="minorHAnsi"/>
        </w:rPr>
        <w:t>from</w:t>
      </w:r>
      <w:r w:rsidR="00B46005">
        <w:rPr>
          <w:rFonts w:asciiTheme="minorHAnsi" w:hAnsiTheme="minorHAnsi" w:cstheme="minorHAnsi"/>
        </w:rPr>
        <w:t xml:space="preserve"> pre-spawn</w:t>
      </w:r>
      <w:r w:rsidR="00E52CD0">
        <w:rPr>
          <w:rFonts w:asciiTheme="minorHAnsi" w:hAnsiTheme="minorHAnsi" w:cstheme="minorHAnsi"/>
        </w:rPr>
        <w:t xml:space="preserve"> steelhead were</w:t>
      </w:r>
      <w:r w:rsidR="00B46005">
        <w:rPr>
          <w:rFonts w:asciiTheme="minorHAnsi" w:hAnsiTheme="minorHAnsi" w:cstheme="minorHAnsi"/>
        </w:rPr>
        <w:t xml:space="preserve"> collected during upstream migration </w:t>
      </w:r>
      <w:r w:rsidR="00BA7138">
        <w:rPr>
          <w:rFonts w:asciiTheme="minorHAnsi" w:hAnsiTheme="minorHAnsi" w:cstheme="minorHAnsi"/>
        </w:rPr>
        <w:t>through</w:t>
      </w:r>
      <w:r w:rsidR="00E52CD0">
        <w:rPr>
          <w:rFonts w:asciiTheme="minorHAnsi" w:hAnsiTheme="minorHAnsi" w:cstheme="minorHAnsi"/>
        </w:rPr>
        <w:t xml:space="preserve"> Lower Granite Dam </w:t>
      </w:r>
      <w:r w:rsidR="00B46005">
        <w:rPr>
          <w:rFonts w:asciiTheme="minorHAnsi" w:hAnsiTheme="minorHAnsi" w:cstheme="minorHAnsi"/>
        </w:rPr>
        <w:t>(</w:t>
      </w:r>
      <w:r w:rsidR="00477EA4">
        <w:rPr>
          <w:rFonts w:asciiTheme="minorHAnsi" w:hAnsiTheme="minorHAnsi" w:cstheme="minorHAnsi"/>
        </w:rPr>
        <w:t xml:space="preserve">LGR, </w:t>
      </w:r>
      <w:r w:rsidR="00B46005">
        <w:rPr>
          <w:rFonts w:asciiTheme="minorHAnsi" w:hAnsiTheme="minorHAnsi" w:cstheme="minorHAnsi"/>
        </w:rPr>
        <w:t>695 km from the Pacific Ocean),</w:t>
      </w:r>
      <w:r w:rsidR="00E52CD0">
        <w:rPr>
          <w:rFonts w:asciiTheme="minorHAnsi" w:hAnsiTheme="minorHAnsi" w:cstheme="minorHAnsi"/>
        </w:rPr>
        <w:t xml:space="preserve"> the final dam before </w:t>
      </w:r>
      <w:r w:rsidR="00BA7138">
        <w:rPr>
          <w:rFonts w:asciiTheme="minorHAnsi" w:hAnsiTheme="minorHAnsi" w:cstheme="minorHAnsi"/>
        </w:rPr>
        <w:t>Snake River steelhead</w:t>
      </w:r>
      <w:r w:rsidR="00E52CD0">
        <w:rPr>
          <w:rFonts w:asciiTheme="minorHAnsi" w:hAnsiTheme="minorHAnsi" w:cstheme="minorHAnsi"/>
        </w:rPr>
        <w:t xml:space="preserve"> dis</w:t>
      </w:r>
      <w:r w:rsidR="00786B6A">
        <w:rPr>
          <w:rFonts w:asciiTheme="minorHAnsi" w:hAnsiTheme="minorHAnsi" w:cstheme="minorHAnsi"/>
        </w:rPr>
        <w:t>pe</w:t>
      </w:r>
      <w:r w:rsidR="00E52CD0">
        <w:rPr>
          <w:rFonts w:asciiTheme="minorHAnsi" w:hAnsiTheme="minorHAnsi" w:cstheme="minorHAnsi"/>
        </w:rPr>
        <w:t>rse to</w:t>
      </w:r>
      <w:r>
        <w:rPr>
          <w:rFonts w:asciiTheme="minorHAnsi" w:hAnsiTheme="minorHAnsi" w:cstheme="minorHAnsi"/>
        </w:rPr>
        <w:t xml:space="preserve"> spawning</w:t>
      </w:r>
      <w:r w:rsidR="00E52CD0">
        <w:rPr>
          <w:rFonts w:asciiTheme="minorHAnsi" w:hAnsiTheme="minorHAnsi" w:cstheme="minorHAnsi"/>
        </w:rPr>
        <w:t xml:space="preserve"> tributaries</w:t>
      </w:r>
      <w:commentRangeEnd w:id="6"/>
      <w:r w:rsidR="00610A8C">
        <w:rPr>
          <w:rStyle w:val="CommentReference"/>
          <w:rFonts w:asciiTheme="minorHAnsi" w:hAnsiTheme="minorHAnsi" w:cstheme="minorBidi"/>
        </w:rPr>
        <w:commentReference w:id="6"/>
      </w:r>
      <w:r w:rsidR="00E52CD0">
        <w:rPr>
          <w:rFonts w:asciiTheme="minorHAnsi" w:hAnsiTheme="minorHAnsi" w:cstheme="minorHAnsi"/>
        </w:rPr>
        <w:t xml:space="preserve">. </w:t>
      </w:r>
      <w:r>
        <w:rPr>
          <w:rFonts w:asciiTheme="minorHAnsi" w:hAnsiTheme="minorHAnsi" w:cstheme="minorHAnsi"/>
        </w:rPr>
        <w:t xml:space="preserve">The </w:t>
      </w:r>
      <w:r w:rsidR="00477EA4">
        <w:rPr>
          <w:rFonts w:asciiTheme="minorHAnsi" w:hAnsiTheme="minorHAnsi" w:cstheme="minorHAnsi"/>
        </w:rPr>
        <w:t>LGR</w:t>
      </w:r>
      <w:r w:rsidR="00BA7138">
        <w:rPr>
          <w:rFonts w:asciiTheme="minorHAnsi" w:hAnsiTheme="minorHAnsi" w:cstheme="minorHAnsi"/>
        </w:rPr>
        <w:t xml:space="preserve"> adult fish</w:t>
      </w:r>
      <w:r w:rsidR="00E52CD0">
        <w:rPr>
          <w:rFonts w:asciiTheme="minorHAnsi" w:hAnsiTheme="minorHAnsi" w:cstheme="minorHAnsi"/>
        </w:rPr>
        <w:t xml:space="preserve"> trap </w:t>
      </w:r>
      <w:r w:rsidR="00B97665">
        <w:rPr>
          <w:rFonts w:asciiTheme="minorHAnsi" w:hAnsiTheme="minorHAnsi" w:cstheme="minorHAnsi"/>
        </w:rPr>
        <w:t>is operational 24</w:t>
      </w:r>
      <w:r>
        <w:rPr>
          <w:rFonts w:asciiTheme="minorHAnsi" w:hAnsiTheme="minorHAnsi" w:cstheme="minorHAnsi"/>
        </w:rPr>
        <w:t xml:space="preserve"> </w:t>
      </w:r>
      <w:r w:rsidR="00B97665">
        <w:rPr>
          <w:rFonts w:asciiTheme="minorHAnsi" w:hAnsiTheme="minorHAnsi" w:cstheme="minorHAnsi"/>
        </w:rPr>
        <w:t>h</w:t>
      </w:r>
      <w:r>
        <w:rPr>
          <w:rFonts w:asciiTheme="minorHAnsi" w:hAnsiTheme="minorHAnsi" w:cstheme="minorHAnsi"/>
        </w:rPr>
        <w:t>/</w:t>
      </w:r>
      <w:r w:rsidR="00B97665">
        <w:rPr>
          <w:rFonts w:asciiTheme="minorHAnsi" w:hAnsiTheme="minorHAnsi" w:cstheme="minorHAnsi"/>
        </w:rPr>
        <w:t xml:space="preserve">day, and </w:t>
      </w:r>
      <w:r w:rsidR="00E52CD0">
        <w:rPr>
          <w:rFonts w:asciiTheme="minorHAnsi" w:hAnsiTheme="minorHAnsi" w:cstheme="minorHAnsi"/>
        </w:rPr>
        <w:t>samples systematically</w:t>
      </w:r>
      <w:r w:rsidR="00B46005">
        <w:rPr>
          <w:rFonts w:asciiTheme="minorHAnsi" w:hAnsiTheme="minorHAnsi" w:cstheme="minorHAnsi"/>
        </w:rPr>
        <w:t xml:space="preserve"> </w:t>
      </w:r>
      <w:r w:rsidR="00E52CD0">
        <w:rPr>
          <w:rFonts w:asciiTheme="minorHAnsi" w:hAnsiTheme="minorHAnsi" w:cstheme="minorHAnsi"/>
        </w:rPr>
        <w:t xml:space="preserve">4 times/h </w:t>
      </w:r>
      <w:r w:rsidR="00B46005">
        <w:rPr>
          <w:rFonts w:asciiTheme="minorHAnsi" w:hAnsiTheme="minorHAnsi" w:cstheme="minorHAnsi"/>
        </w:rPr>
        <w:t>(</w:t>
      </w:r>
      <w:r w:rsidR="00CD6C78">
        <w:rPr>
          <w:rFonts w:asciiTheme="minorHAnsi" w:hAnsiTheme="minorHAnsi" w:cstheme="minorHAnsi"/>
        </w:rPr>
        <w:t xml:space="preserve">see </w:t>
      </w:r>
      <w:r w:rsidR="00B46005">
        <w:rPr>
          <w:rFonts w:asciiTheme="minorHAnsi" w:hAnsiTheme="minorHAnsi" w:cstheme="minorHAnsi"/>
        </w:rPr>
        <w:t>Steinhorst et al. 2017</w:t>
      </w:r>
      <w:r w:rsidR="00CD6C78">
        <w:rPr>
          <w:rFonts w:asciiTheme="minorHAnsi" w:hAnsiTheme="minorHAnsi" w:cstheme="minorHAnsi"/>
        </w:rPr>
        <w:t xml:space="preserve"> for additional details</w:t>
      </w:r>
      <w:r w:rsidR="00B46005">
        <w:rPr>
          <w:rFonts w:asciiTheme="minorHAnsi" w:hAnsiTheme="minorHAnsi" w:cstheme="minorHAnsi"/>
        </w:rPr>
        <w:t>)</w:t>
      </w:r>
      <w:r w:rsidR="00E52CD0">
        <w:rPr>
          <w:rFonts w:asciiTheme="minorHAnsi" w:hAnsiTheme="minorHAnsi" w:cstheme="minorHAnsi"/>
        </w:rPr>
        <w:t xml:space="preserve">. </w:t>
      </w:r>
      <w:r w:rsidR="00B97665">
        <w:rPr>
          <w:rFonts w:asciiTheme="minorHAnsi" w:hAnsiTheme="minorHAnsi" w:cstheme="minorHAnsi"/>
        </w:rPr>
        <w:t xml:space="preserve">Biological samples were collected </w:t>
      </w:r>
      <w:r w:rsidR="00E52CD0">
        <w:rPr>
          <w:rFonts w:asciiTheme="minorHAnsi" w:hAnsiTheme="minorHAnsi" w:cstheme="minorHAnsi"/>
        </w:rPr>
        <w:t>as previously described</w:t>
      </w:r>
      <w:r w:rsidR="00CB07F2">
        <w:rPr>
          <w:rFonts w:asciiTheme="minorHAnsi" w:hAnsiTheme="minorHAnsi" w:cstheme="minorHAnsi"/>
        </w:rPr>
        <w:t xml:space="preserve"> </w:t>
      </w:r>
      <w:r w:rsidR="00E52CD0">
        <w:rPr>
          <w:rFonts w:asciiTheme="minorHAnsi" w:hAnsiTheme="minorHAnsi" w:cstheme="minorHAnsi"/>
        </w:rPr>
        <w:t xml:space="preserve">(Copeland et al. 2019). Briefly, fish were </w:t>
      </w:r>
      <w:r w:rsidR="00AD1601">
        <w:rPr>
          <w:rFonts w:asciiTheme="minorHAnsi" w:hAnsiTheme="minorHAnsi" w:cstheme="minorHAnsi"/>
        </w:rPr>
        <w:t>PIT</w:t>
      </w:r>
      <w:r w:rsidR="00E52CD0">
        <w:rPr>
          <w:rFonts w:asciiTheme="minorHAnsi" w:hAnsiTheme="minorHAnsi" w:cstheme="minorHAnsi"/>
        </w:rPr>
        <w:t xml:space="preserve">-tagged, measured for fork length, and scale and </w:t>
      </w:r>
      <w:r w:rsidR="00B97665">
        <w:rPr>
          <w:rFonts w:asciiTheme="minorHAnsi" w:hAnsiTheme="minorHAnsi" w:cstheme="minorHAnsi"/>
        </w:rPr>
        <w:t>tissue samples</w:t>
      </w:r>
      <w:r w:rsidR="00E52CD0">
        <w:rPr>
          <w:rFonts w:asciiTheme="minorHAnsi" w:hAnsiTheme="minorHAnsi" w:cstheme="minorHAnsi"/>
        </w:rPr>
        <w:t xml:space="preserve"> were collected.</w:t>
      </w:r>
      <w:r w:rsidR="00C82320">
        <w:rPr>
          <w:rFonts w:asciiTheme="minorHAnsi" w:hAnsiTheme="minorHAnsi" w:cstheme="minorHAnsi"/>
        </w:rPr>
        <w:t xml:space="preserve"> </w:t>
      </w:r>
      <w:r w:rsidR="00B97665">
        <w:rPr>
          <w:rFonts w:asciiTheme="minorHAnsi" w:hAnsiTheme="minorHAnsi" w:cstheme="minorHAnsi"/>
        </w:rPr>
        <w:t xml:space="preserve">The </w:t>
      </w:r>
      <w:r w:rsidR="00CD6C78" w:rsidRPr="00D7598B">
        <w:rPr>
          <w:rFonts w:asciiTheme="minorHAnsi" w:hAnsiTheme="minorHAnsi" w:cstheme="minorHAnsi"/>
        </w:rPr>
        <w:t xml:space="preserve">pre-spawn </w:t>
      </w:r>
      <w:r w:rsidR="00482CAE">
        <w:rPr>
          <w:rFonts w:asciiTheme="minorHAnsi" w:hAnsiTheme="minorHAnsi" w:cstheme="minorHAnsi"/>
        </w:rPr>
        <w:t>dataset</w:t>
      </w:r>
      <w:r w:rsidR="00B97665">
        <w:rPr>
          <w:rFonts w:asciiTheme="minorHAnsi" w:hAnsiTheme="minorHAnsi" w:cstheme="minorHAnsi"/>
        </w:rPr>
        <w:t xml:space="preserve"> </w:t>
      </w:r>
      <w:r w:rsidR="00CD6C78">
        <w:rPr>
          <w:rFonts w:asciiTheme="minorHAnsi" w:hAnsiTheme="minorHAnsi" w:cstheme="minorHAnsi"/>
        </w:rPr>
        <w:t>include</w:t>
      </w:r>
      <w:r w:rsidR="00D077AF">
        <w:rPr>
          <w:rFonts w:asciiTheme="minorHAnsi" w:hAnsiTheme="minorHAnsi" w:cstheme="minorHAnsi"/>
        </w:rPr>
        <w:t>d</w:t>
      </w:r>
      <w:r w:rsidR="00801AB3">
        <w:rPr>
          <w:rFonts w:asciiTheme="minorHAnsi" w:hAnsiTheme="minorHAnsi" w:cstheme="minorHAnsi"/>
        </w:rPr>
        <w:t xml:space="preserve"> </w:t>
      </w:r>
      <w:r w:rsidR="00CD6C78">
        <w:rPr>
          <w:rFonts w:asciiTheme="minorHAnsi" w:hAnsiTheme="minorHAnsi" w:cstheme="minorHAnsi"/>
        </w:rPr>
        <w:t>fish that would spawn</w:t>
      </w:r>
      <w:r w:rsidR="00801AB3">
        <w:rPr>
          <w:rFonts w:asciiTheme="minorHAnsi" w:hAnsiTheme="minorHAnsi" w:cstheme="minorHAnsi"/>
        </w:rPr>
        <w:t xml:space="preserve"> in </w:t>
      </w:r>
      <w:r w:rsidR="00B97665">
        <w:rPr>
          <w:rFonts w:asciiTheme="minorHAnsi" w:hAnsiTheme="minorHAnsi" w:cstheme="minorHAnsi"/>
        </w:rPr>
        <w:t>2016-2021</w:t>
      </w:r>
      <w:r w:rsidR="00D7598B">
        <w:rPr>
          <w:rFonts w:asciiTheme="minorHAnsi" w:hAnsiTheme="minorHAnsi" w:cstheme="minorHAnsi"/>
        </w:rPr>
        <w:t xml:space="preserve"> (Spawn Years 2016-2021)</w:t>
      </w:r>
      <w:r w:rsidR="00CD6C78">
        <w:rPr>
          <w:rFonts w:asciiTheme="minorHAnsi" w:hAnsiTheme="minorHAnsi" w:cstheme="minorHAnsi"/>
        </w:rPr>
        <w:t>, with data collect</w:t>
      </w:r>
      <w:r w:rsidR="00A457C9">
        <w:rPr>
          <w:rFonts w:asciiTheme="minorHAnsi" w:hAnsiTheme="minorHAnsi" w:cstheme="minorHAnsi"/>
        </w:rPr>
        <w:t>ion</w:t>
      </w:r>
      <w:r w:rsidR="00CD6C78">
        <w:rPr>
          <w:rFonts w:asciiTheme="minorHAnsi" w:hAnsiTheme="minorHAnsi" w:cstheme="minorHAnsi"/>
        </w:rPr>
        <w:t xml:space="preserve"> beginning</w:t>
      </w:r>
      <w:r w:rsidR="00801AB3">
        <w:rPr>
          <w:rFonts w:asciiTheme="minorHAnsi" w:hAnsiTheme="minorHAnsi" w:cstheme="minorHAnsi"/>
        </w:rPr>
        <w:t xml:space="preserve"> </w:t>
      </w:r>
      <w:r w:rsidR="00CD6C78">
        <w:rPr>
          <w:rFonts w:asciiTheme="minorHAnsi" w:hAnsiTheme="minorHAnsi" w:cstheme="minorHAnsi"/>
        </w:rPr>
        <w:t>July 15 of the previous</w:t>
      </w:r>
      <w:r w:rsidR="00801AB3">
        <w:rPr>
          <w:rFonts w:asciiTheme="minorHAnsi" w:hAnsiTheme="minorHAnsi" w:cstheme="minorHAnsi"/>
        </w:rPr>
        <w:t xml:space="preserve"> calendar year</w:t>
      </w:r>
      <w:r w:rsidR="00D7598B">
        <w:rPr>
          <w:rFonts w:asciiTheme="minorHAnsi" w:hAnsiTheme="minorHAnsi" w:cstheme="minorHAnsi"/>
        </w:rPr>
        <w:t xml:space="preserve"> (2015-2020)</w:t>
      </w:r>
      <w:r w:rsidR="00D077AF">
        <w:rPr>
          <w:rFonts w:asciiTheme="minorHAnsi" w:hAnsiTheme="minorHAnsi" w:cstheme="minorHAnsi"/>
        </w:rPr>
        <w:t>.</w:t>
      </w:r>
      <w:ins w:id="7" w:author="Mike Ackerman" w:date="2025-07-22T07:33:00Z">
        <w:r w:rsidR="00610A8C">
          <w:rPr>
            <w:rFonts w:asciiTheme="minorHAnsi" w:hAnsiTheme="minorHAnsi" w:cstheme="minorHAnsi"/>
          </w:rPr>
          <w:t xml:space="preserve"> PIT-tagging is used to monitor upstream movement, run</w:t>
        </w:r>
      </w:ins>
      <w:ins w:id="8" w:author="Mike Ackerman" w:date="2025-07-22T07:34:00Z">
        <w:r w:rsidR="00610A8C">
          <w:rPr>
            <w:rFonts w:asciiTheme="minorHAnsi" w:hAnsiTheme="minorHAnsi" w:cstheme="minorHAnsi"/>
          </w:rPr>
          <w:t xml:space="preserve"> timing, and abundance to detection locations </w:t>
        </w:r>
      </w:ins>
      <w:ins w:id="9" w:author="Mike Ackerman" w:date="2025-07-22T07:35:00Z">
        <w:r w:rsidR="00610A8C">
          <w:rPr>
            <w:rFonts w:asciiTheme="minorHAnsi" w:hAnsiTheme="minorHAnsi" w:cstheme="minorHAnsi"/>
          </w:rPr>
          <w:t xml:space="preserve">throughout the basin and subsequent downstream </w:t>
        </w:r>
      </w:ins>
      <w:ins w:id="10" w:author="Mike Ackerman" w:date="2025-07-22T07:36:00Z">
        <w:r w:rsidR="00610A8C">
          <w:rPr>
            <w:rFonts w:asciiTheme="minorHAnsi" w:hAnsiTheme="minorHAnsi" w:cstheme="minorHAnsi"/>
          </w:rPr>
          <w:t xml:space="preserve">migrations to and through LGR and the Snake and Columbia rivers </w:t>
        </w:r>
        <w:proofErr w:type="spellStart"/>
        <w:r w:rsidR="00610A8C">
          <w:rPr>
            <w:rFonts w:asciiTheme="minorHAnsi" w:hAnsiTheme="minorHAnsi" w:cstheme="minorHAnsi"/>
          </w:rPr>
          <w:t>hydros</w:t>
        </w:r>
      </w:ins>
      <w:ins w:id="11" w:author="Mike Ackerman" w:date="2025-07-22T07:37:00Z">
        <w:r w:rsidR="00610A8C">
          <w:rPr>
            <w:rFonts w:asciiTheme="minorHAnsi" w:hAnsiTheme="minorHAnsi" w:cstheme="minorHAnsi"/>
          </w:rPr>
          <w:t>ystem</w:t>
        </w:r>
        <w:proofErr w:type="spellEnd"/>
        <w:r w:rsidR="00610A8C">
          <w:rPr>
            <w:rFonts w:asciiTheme="minorHAnsi" w:hAnsiTheme="minorHAnsi" w:cstheme="minorHAnsi"/>
          </w:rPr>
          <w:t>, possibly including repeat spawning migrations.</w:t>
        </w:r>
      </w:ins>
      <w:r w:rsidR="00D077AF">
        <w:rPr>
          <w:rFonts w:asciiTheme="minorHAnsi" w:hAnsiTheme="minorHAnsi" w:cstheme="minorHAnsi"/>
        </w:rPr>
        <w:t xml:space="preserve"> </w:t>
      </w:r>
      <w:commentRangeStart w:id="12"/>
      <w:r w:rsidR="00477EA4">
        <w:rPr>
          <w:rFonts w:asciiTheme="minorHAnsi" w:hAnsiTheme="minorHAnsi" w:cstheme="minorHAnsi"/>
        </w:rPr>
        <w:t>G</w:t>
      </w:r>
      <w:r w:rsidR="00BA7138">
        <w:rPr>
          <w:rFonts w:asciiTheme="minorHAnsi" w:hAnsiTheme="minorHAnsi" w:cstheme="minorHAnsi"/>
        </w:rPr>
        <w:t xml:space="preserve">enetic </w:t>
      </w:r>
      <w:r w:rsidR="00945AC2">
        <w:rPr>
          <w:rFonts w:asciiTheme="minorHAnsi" w:hAnsiTheme="minorHAnsi" w:cstheme="minorHAnsi"/>
        </w:rPr>
        <w:t xml:space="preserve">sex and </w:t>
      </w:r>
      <w:r w:rsidR="00BA7138">
        <w:rPr>
          <w:rFonts w:asciiTheme="minorHAnsi" w:hAnsiTheme="minorHAnsi" w:cstheme="minorHAnsi"/>
        </w:rPr>
        <w:t xml:space="preserve">genetic </w:t>
      </w:r>
      <w:r w:rsidR="00945AC2">
        <w:rPr>
          <w:rFonts w:asciiTheme="minorHAnsi" w:hAnsiTheme="minorHAnsi" w:cstheme="minorHAnsi"/>
        </w:rPr>
        <w:t xml:space="preserve">stock </w:t>
      </w:r>
      <w:del w:id="13" w:author="Mike Ackerman" w:date="2025-07-21T16:00:00Z">
        <w:r w:rsidR="00945AC2" w:rsidDel="00590B0D">
          <w:rPr>
            <w:rFonts w:asciiTheme="minorHAnsi" w:hAnsiTheme="minorHAnsi" w:cstheme="minorHAnsi"/>
          </w:rPr>
          <w:delText>identification</w:delText>
        </w:r>
        <w:r w:rsidR="00BA7138" w:rsidDel="00590B0D">
          <w:rPr>
            <w:rFonts w:asciiTheme="minorHAnsi" w:hAnsiTheme="minorHAnsi" w:cstheme="minorHAnsi"/>
          </w:rPr>
          <w:delText xml:space="preserve"> </w:delText>
        </w:r>
      </w:del>
      <w:ins w:id="14" w:author="Mike Ackerman" w:date="2025-07-21T16:00:00Z">
        <w:r w:rsidR="00590B0D">
          <w:rPr>
            <w:rFonts w:asciiTheme="minorHAnsi" w:hAnsiTheme="minorHAnsi" w:cstheme="minorHAnsi"/>
          </w:rPr>
          <w:t xml:space="preserve">of origin </w:t>
        </w:r>
      </w:ins>
      <w:r w:rsidR="00BA7138">
        <w:rPr>
          <w:rFonts w:asciiTheme="minorHAnsi" w:hAnsiTheme="minorHAnsi" w:cstheme="minorHAnsi"/>
        </w:rPr>
        <w:t>were</w:t>
      </w:r>
      <w:r w:rsidR="00B97665">
        <w:rPr>
          <w:rFonts w:asciiTheme="minorHAnsi" w:hAnsiTheme="minorHAnsi" w:cstheme="minorHAnsi"/>
        </w:rPr>
        <w:t xml:space="preserve"> </w:t>
      </w:r>
      <w:r w:rsidR="00786B6A">
        <w:rPr>
          <w:rFonts w:asciiTheme="minorHAnsi" w:hAnsiTheme="minorHAnsi" w:cstheme="minorHAnsi"/>
        </w:rPr>
        <w:t xml:space="preserve">determined </w:t>
      </w:r>
      <w:r w:rsidR="00801AB3">
        <w:rPr>
          <w:rFonts w:asciiTheme="minorHAnsi" w:hAnsiTheme="minorHAnsi" w:cstheme="minorHAnsi"/>
        </w:rPr>
        <w:t xml:space="preserve">by analysis of </w:t>
      </w:r>
      <w:r w:rsidR="00CD6C78">
        <w:rPr>
          <w:rFonts w:asciiTheme="minorHAnsi" w:hAnsiTheme="minorHAnsi" w:cstheme="minorHAnsi"/>
        </w:rPr>
        <w:t xml:space="preserve">tissue </w:t>
      </w:r>
      <w:r w:rsidR="00801AB3">
        <w:rPr>
          <w:rFonts w:asciiTheme="minorHAnsi" w:hAnsiTheme="minorHAnsi" w:cstheme="minorHAnsi"/>
        </w:rPr>
        <w:t>samples (</w:t>
      </w:r>
      <w:commentRangeStart w:id="15"/>
      <w:r w:rsidR="003216C0">
        <w:rPr>
          <w:rFonts w:asciiTheme="minorHAnsi" w:hAnsiTheme="minorHAnsi" w:cstheme="minorHAnsi"/>
        </w:rPr>
        <w:t>Ackerman et al. 2014, Steele et al. 2017</w:t>
      </w:r>
      <w:commentRangeEnd w:id="15"/>
      <w:r w:rsidR="00590B0D">
        <w:rPr>
          <w:rStyle w:val="CommentReference"/>
          <w:rFonts w:asciiTheme="minorHAnsi" w:hAnsiTheme="minorHAnsi" w:cstheme="minorBidi"/>
        </w:rPr>
        <w:commentReference w:id="15"/>
      </w:r>
      <w:r w:rsidR="00477EA4">
        <w:rPr>
          <w:rFonts w:asciiTheme="minorHAnsi" w:hAnsiTheme="minorHAnsi" w:cstheme="minorHAnsi"/>
        </w:rPr>
        <w:t>)</w:t>
      </w:r>
      <w:commentRangeEnd w:id="12"/>
      <w:r w:rsidR="00F40111">
        <w:rPr>
          <w:rStyle w:val="CommentReference"/>
          <w:rFonts w:asciiTheme="minorHAnsi" w:hAnsiTheme="minorHAnsi" w:cstheme="minorBidi"/>
        </w:rPr>
        <w:commentReference w:id="12"/>
      </w:r>
      <w:r w:rsidR="00477EA4">
        <w:rPr>
          <w:rFonts w:asciiTheme="minorHAnsi" w:hAnsiTheme="minorHAnsi" w:cstheme="minorHAnsi"/>
        </w:rPr>
        <w:t xml:space="preserve">, and age </w:t>
      </w:r>
      <w:r w:rsidR="00786B6A">
        <w:rPr>
          <w:rFonts w:asciiTheme="minorHAnsi" w:hAnsiTheme="minorHAnsi" w:cstheme="minorHAnsi"/>
        </w:rPr>
        <w:t xml:space="preserve">and spawning history </w:t>
      </w:r>
      <w:r w:rsidR="00477EA4">
        <w:rPr>
          <w:rFonts w:asciiTheme="minorHAnsi" w:hAnsiTheme="minorHAnsi" w:cstheme="minorHAnsi"/>
        </w:rPr>
        <w:t>w</w:t>
      </w:r>
      <w:r w:rsidR="00786B6A">
        <w:rPr>
          <w:rFonts w:asciiTheme="minorHAnsi" w:hAnsiTheme="minorHAnsi" w:cstheme="minorHAnsi"/>
        </w:rPr>
        <w:t>ere</w:t>
      </w:r>
      <w:r w:rsidR="00477EA4">
        <w:rPr>
          <w:rFonts w:asciiTheme="minorHAnsi" w:hAnsiTheme="minorHAnsi" w:cstheme="minorHAnsi"/>
        </w:rPr>
        <w:t xml:space="preserve"> determined utilizing analysis of scale samples (</w:t>
      </w:r>
      <w:commentRangeStart w:id="16"/>
      <w:ins w:id="17" w:author="Mike Ackerman" w:date="2025-07-21T13:15:00Z">
        <w:r w:rsidR="00AA092D">
          <w:rPr>
            <w:rFonts w:asciiTheme="minorHAnsi" w:hAnsiTheme="minorHAnsi" w:cstheme="minorHAnsi"/>
          </w:rPr>
          <w:t>Wright et al. 2015</w:t>
        </w:r>
      </w:ins>
      <w:commentRangeEnd w:id="16"/>
      <w:ins w:id="18" w:author="Mike Ackerman" w:date="2025-07-21T13:17:00Z">
        <w:r w:rsidR="00AA092D">
          <w:rPr>
            <w:rStyle w:val="CommentReference"/>
            <w:rFonts w:asciiTheme="minorHAnsi" w:hAnsiTheme="minorHAnsi" w:cstheme="minorBidi"/>
          </w:rPr>
          <w:commentReference w:id="16"/>
        </w:r>
      </w:ins>
      <w:ins w:id="19" w:author="Mike Ackerman" w:date="2025-07-21T13:15:00Z">
        <w:r w:rsidR="00AA092D">
          <w:rPr>
            <w:rFonts w:asciiTheme="minorHAnsi" w:hAnsiTheme="minorHAnsi" w:cstheme="minorHAnsi"/>
          </w:rPr>
          <w:t xml:space="preserve">; </w:t>
        </w:r>
      </w:ins>
      <w:r w:rsidR="00477EA4">
        <w:rPr>
          <w:rFonts w:asciiTheme="minorHAnsi" w:hAnsiTheme="minorHAnsi" w:cstheme="minorHAnsi"/>
        </w:rPr>
        <w:t xml:space="preserve">Copeland et al. 2018 and described in Copeland et al. 2019). </w:t>
      </w:r>
      <w:r w:rsidR="00786B6A">
        <w:rPr>
          <w:rFonts w:asciiTheme="minorHAnsi" w:hAnsiTheme="minorHAnsi" w:cstheme="minorHAnsi"/>
        </w:rPr>
        <w:t xml:space="preserve">The </w:t>
      </w:r>
      <w:r w:rsidR="000A4E78">
        <w:rPr>
          <w:rFonts w:asciiTheme="minorHAnsi" w:hAnsiTheme="minorHAnsi" w:cstheme="minorHAnsi"/>
        </w:rPr>
        <w:t xml:space="preserve">pre-spawn </w:t>
      </w:r>
      <w:r w:rsidR="00786B6A">
        <w:rPr>
          <w:rFonts w:asciiTheme="minorHAnsi" w:hAnsiTheme="minorHAnsi" w:cstheme="minorHAnsi"/>
        </w:rPr>
        <w:t>sample was restricted to natural-origin, first-time spawning, female steelhead. U</w:t>
      </w:r>
      <w:r w:rsidR="00801AB3">
        <w:rPr>
          <w:rFonts w:asciiTheme="minorHAnsi" w:hAnsiTheme="minorHAnsi" w:cstheme="minorHAnsi"/>
        </w:rPr>
        <w:t>nclipped hatchery fish</w:t>
      </w:r>
      <w:r w:rsidR="00786B6A">
        <w:rPr>
          <w:rFonts w:asciiTheme="minorHAnsi" w:hAnsiTheme="minorHAnsi" w:cstheme="minorHAnsi"/>
        </w:rPr>
        <w:t xml:space="preserve">, </w:t>
      </w:r>
      <w:r w:rsidR="00801AB3">
        <w:rPr>
          <w:rFonts w:asciiTheme="minorHAnsi" w:hAnsiTheme="minorHAnsi" w:cstheme="minorHAnsi"/>
        </w:rPr>
        <w:t>fish mis-identified as female</w:t>
      </w:r>
      <w:r w:rsidR="00786B6A">
        <w:rPr>
          <w:rFonts w:asciiTheme="minorHAnsi" w:hAnsiTheme="minorHAnsi" w:cstheme="minorHAnsi"/>
        </w:rPr>
        <w:t xml:space="preserve">s, and </w:t>
      </w:r>
      <w:r w:rsidR="00DF227B">
        <w:rPr>
          <w:rFonts w:asciiTheme="minorHAnsi" w:hAnsiTheme="minorHAnsi" w:cstheme="minorHAnsi"/>
        </w:rPr>
        <w:t xml:space="preserve">known </w:t>
      </w:r>
      <w:r w:rsidR="00786B6A">
        <w:rPr>
          <w:rFonts w:asciiTheme="minorHAnsi" w:hAnsiTheme="minorHAnsi" w:cstheme="minorHAnsi"/>
        </w:rPr>
        <w:t>repeat spawners were excluded</w:t>
      </w:r>
      <w:r w:rsidR="001045E5">
        <w:rPr>
          <w:rFonts w:asciiTheme="minorHAnsi" w:hAnsiTheme="minorHAnsi" w:cstheme="minorHAnsi"/>
        </w:rPr>
        <w:t xml:space="preserve"> from the pre-spawn dataset, as well as from the post-spawn and repeat spawner </w:t>
      </w:r>
      <w:r w:rsidR="001045E5">
        <w:rPr>
          <w:rFonts w:asciiTheme="minorHAnsi" w:hAnsiTheme="minorHAnsi" w:cstheme="minorHAnsi"/>
        </w:rPr>
        <w:lastRenderedPageBreak/>
        <w:t>datasets (</w:t>
      </w:r>
      <w:r w:rsidR="00FB63F5">
        <w:rPr>
          <w:rFonts w:asciiTheme="minorHAnsi" w:hAnsiTheme="minorHAnsi" w:cstheme="minorHAnsi"/>
        </w:rPr>
        <w:t xml:space="preserve">described </w:t>
      </w:r>
      <w:r w:rsidR="001045E5">
        <w:rPr>
          <w:rFonts w:asciiTheme="minorHAnsi" w:hAnsiTheme="minorHAnsi" w:cstheme="minorHAnsi"/>
        </w:rPr>
        <w:t>below)</w:t>
      </w:r>
      <w:r w:rsidR="00786B6A">
        <w:rPr>
          <w:rFonts w:asciiTheme="minorHAnsi" w:hAnsiTheme="minorHAnsi" w:cstheme="minorHAnsi"/>
        </w:rPr>
        <w:t>.</w:t>
      </w:r>
      <w:r w:rsidR="00801AB3">
        <w:rPr>
          <w:rFonts w:asciiTheme="minorHAnsi" w:hAnsiTheme="minorHAnsi" w:cstheme="minorHAnsi"/>
        </w:rPr>
        <w:t xml:space="preserve"> </w:t>
      </w:r>
      <w:r w:rsidR="00CD6C78">
        <w:rPr>
          <w:rFonts w:asciiTheme="minorHAnsi" w:hAnsiTheme="minorHAnsi" w:cstheme="minorHAnsi"/>
        </w:rPr>
        <w:t xml:space="preserve">After sampling, fish were returned to the </w:t>
      </w:r>
      <w:r w:rsidR="00477EA4">
        <w:rPr>
          <w:rFonts w:asciiTheme="minorHAnsi" w:hAnsiTheme="minorHAnsi" w:cstheme="minorHAnsi"/>
        </w:rPr>
        <w:t>LGR</w:t>
      </w:r>
      <w:r w:rsidR="00D7598B">
        <w:rPr>
          <w:rFonts w:asciiTheme="minorHAnsi" w:hAnsiTheme="minorHAnsi" w:cstheme="minorHAnsi"/>
        </w:rPr>
        <w:t xml:space="preserve"> </w:t>
      </w:r>
      <w:r w:rsidR="00D077AF">
        <w:rPr>
          <w:rFonts w:asciiTheme="minorHAnsi" w:hAnsiTheme="minorHAnsi" w:cstheme="minorHAnsi"/>
        </w:rPr>
        <w:t>fish</w:t>
      </w:r>
      <w:r w:rsidR="00CD6C78">
        <w:rPr>
          <w:rFonts w:asciiTheme="minorHAnsi" w:hAnsiTheme="minorHAnsi" w:cstheme="minorHAnsi"/>
        </w:rPr>
        <w:t xml:space="preserve"> ladder to continue their upstream migration.</w:t>
      </w:r>
    </w:p>
    <w:p w14:paraId="69424DA9" w14:textId="3D930EA6" w:rsidR="001832A6" w:rsidRDefault="00C82320" w:rsidP="00E4733B">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B22020" w:rsidRPr="003E5F75">
        <w:rPr>
          <w:rFonts w:asciiTheme="minorHAnsi" w:hAnsiTheme="minorHAnsi" w:cstheme="minorHAnsi"/>
          <w:i/>
          <w:iCs/>
        </w:rPr>
        <w:t>P</w:t>
      </w:r>
      <w:r w:rsidR="00B22020">
        <w:rPr>
          <w:rFonts w:asciiTheme="minorHAnsi" w:hAnsiTheme="minorHAnsi" w:cstheme="minorHAnsi"/>
          <w:i/>
          <w:iCs/>
        </w:rPr>
        <w:t>ost</w:t>
      </w:r>
      <w:r w:rsidR="00B22020" w:rsidRPr="003E5F75">
        <w:rPr>
          <w:rFonts w:asciiTheme="minorHAnsi" w:hAnsiTheme="minorHAnsi" w:cstheme="minorHAnsi"/>
          <w:i/>
          <w:iCs/>
        </w:rPr>
        <w:t xml:space="preserve">-spawn </w:t>
      </w:r>
      <w:r w:rsidR="00482CAE">
        <w:rPr>
          <w:rFonts w:asciiTheme="minorHAnsi" w:hAnsiTheme="minorHAnsi" w:cstheme="minorHAnsi"/>
          <w:i/>
          <w:iCs/>
        </w:rPr>
        <w:t>dataset</w:t>
      </w:r>
      <w:r w:rsidR="00B22020">
        <w:rPr>
          <w:rFonts w:asciiTheme="minorHAnsi" w:hAnsiTheme="minorHAnsi" w:cstheme="minorHAnsi"/>
        </w:rPr>
        <w:t xml:space="preserve">: </w:t>
      </w:r>
      <w:r w:rsidR="00A844B9">
        <w:rPr>
          <w:rFonts w:asciiTheme="minorHAnsi" w:hAnsiTheme="minorHAnsi" w:cstheme="minorHAnsi"/>
        </w:rPr>
        <w:t>After spawning, d</w:t>
      </w:r>
      <w:r w:rsidR="00B22020">
        <w:rPr>
          <w:rFonts w:asciiTheme="minorHAnsi" w:hAnsiTheme="minorHAnsi" w:cstheme="minorHAnsi"/>
        </w:rPr>
        <w:t>ownstream migrating kelts can</w:t>
      </w:r>
      <w:r>
        <w:rPr>
          <w:rFonts w:asciiTheme="minorHAnsi" w:hAnsiTheme="minorHAnsi" w:cstheme="minorHAnsi"/>
        </w:rPr>
        <w:t xml:space="preserve"> </w:t>
      </w:r>
      <w:r w:rsidR="00AD1601">
        <w:rPr>
          <w:rFonts w:asciiTheme="minorHAnsi" w:hAnsiTheme="minorHAnsi" w:cstheme="minorHAnsi"/>
        </w:rPr>
        <w:t xml:space="preserve">pass </w:t>
      </w:r>
      <w:r w:rsidR="00B22020">
        <w:rPr>
          <w:rFonts w:asciiTheme="minorHAnsi" w:hAnsiTheme="minorHAnsi" w:cstheme="minorHAnsi"/>
        </w:rPr>
        <w:t>through LGR by</w:t>
      </w:r>
      <w:r w:rsidR="00AD1601">
        <w:rPr>
          <w:rFonts w:asciiTheme="minorHAnsi" w:hAnsiTheme="minorHAnsi" w:cstheme="minorHAnsi"/>
        </w:rPr>
        <w:t xml:space="preserve"> several</w:t>
      </w:r>
      <w:r>
        <w:rPr>
          <w:rFonts w:asciiTheme="minorHAnsi" w:hAnsiTheme="minorHAnsi" w:cstheme="minorHAnsi"/>
        </w:rPr>
        <w:t xml:space="preserve"> </w:t>
      </w:r>
      <w:r w:rsidR="00B22020">
        <w:rPr>
          <w:rFonts w:asciiTheme="minorHAnsi" w:hAnsiTheme="minorHAnsi" w:cstheme="minorHAnsi"/>
        </w:rPr>
        <w:t>routes</w:t>
      </w:r>
      <w:r>
        <w:rPr>
          <w:rFonts w:asciiTheme="minorHAnsi" w:hAnsiTheme="minorHAnsi" w:cstheme="minorHAnsi"/>
        </w:rPr>
        <w:t xml:space="preserve">: through the turbines, locks, spill, or the </w:t>
      </w:r>
      <w:r w:rsidR="00571AFF">
        <w:rPr>
          <w:rFonts w:asciiTheme="minorHAnsi" w:hAnsiTheme="minorHAnsi" w:cstheme="minorHAnsi"/>
        </w:rPr>
        <w:t>j</w:t>
      </w:r>
      <w:r>
        <w:rPr>
          <w:rFonts w:asciiTheme="minorHAnsi" w:hAnsiTheme="minorHAnsi" w:cstheme="minorHAnsi"/>
        </w:rPr>
        <w:t xml:space="preserve">uvenile </w:t>
      </w:r>
      <w:r w:rsidR="00571AFF">
        <w:rPr>
          <w:rFonts w:asciiTheme="minorHAnsi" w:hAnsiTheme="minorHAnsi" w:cstheme="minorHAnsi"/>
        </w:rPr>
        <w:t>b</w:t>
      </w:r>
      <w:r>
        <w:rPr>
          <w:rFonts w:asciiTheme="minorHAnsi" w:hAnsiTheme="minorHAnsi" w:cstheme="minorHAnsi"/>
        </w:rPr>
        <w:t>ypass</w:t>
      </w:r>
      <w:r w:rsidR="00AD1601">
        <w:rPr>
          <w:rFonts w:asciiTheme="minorHAnsi" w:hAnsiTheme="minorHAnsi" w:cstheme="minorHAnsi"/>
        </w:rPr>
        <w:t xml:space="preserve"> </w:t>
      </w:r>
      <w:r w:rsidR="00B22020">
        <w:rPr>
          <w:rFonts w:asciiTheme="minorHAnsi" w:hAnsiTheme="minorHAnsi" w:cstheme="minorHAnsi"/>
        </w:rPr>
        <w:t>system (JBS)</w:t>
      </w:r>
      <w:r>
        <w:rPr>
          <w:rFonts w:asciiTheme="minorHAnsi" w:hAnsiTheme="minorHAnsi" w:cstheme="minorHAnsi"/>
        </w:rPr>
        <w:t xml:space="preserve">. </w:t>
      </w:r>
      <w:r w:rsidR="001832A6">
        <w:rPr>
          <w:rFonts w:asciiTheme="minorHAnsi" w:hAnsiTheme="minorHAnsi" w:cstheme="minorHAnsi"/>
        </w:rPr>
        <w:t>PIT-arrays detect downstream migrating kelts at the JBS as well as at the spillway detector</w:t>
      </w:r>
      <w:ins w:id="20" w:author="Mike Ackerman" w:date="2025-07-21T13:20:00Z">
        <w:r w:rsidR="000B65FF">
          <w:rPr>
            <w:rFonts w:asciiTheme="minorHAnsi" w:hAnsiTheme="minorHAnsi" w:cstheme="minorHAnsi"/>
          </w:rPr>
          <w:t xml:space="preserve"> (</w:t>
        </w:r>
        <w:commentRangeStart w:id="21"/>
        <w:r w:rsidR="000B65FF">
          <w:rPr>
            <w:rFonts w:asciiTheme="minorHAnsi" w:hAnsiTheme="minorHAnsi" w:cstheme="minorHAnsi"/>
          </w:rPr>
          <w:t>Axel et al. 2024</w:t>
        </w:r>
      </w:ins>
      <w:commentRangeEnd w:id="21"/>
      <w:ins w:id="22" w:author="Mike Ackerman" w:date="2025-07-21T13:22:00Z">
        <w:r w:rsidR="000B65FF">
          <w:rPr>
            <w:rStyle w:val="CommentReference"/>
            <w:rFonts w:asciiTheme="minorHAnsi" w:hAnsiTheme="minorHAnsi" w:cstheme="minorBidi"/>
          </w:rPr>
          <w:commentReference w:id="21"/>
        </w:r>
      </w:ins>
      <w:ins w:id="23" w:author="Mike Ackerman" w:date="2025-07-21T13:20:00Z">
        <w:r w:rsidR="000B65FF">
          <w:rPr>
            <w:rFonts w:asciiTheme="minorHAnsi" w:hAnsiTheme="minorHAnsi" w:cstheme="minorHAnsi"/>
          </w:rPr>
          <w:t>)</w:t>
        </w:r>
      </w:ins>
      <w:r w:rsidR="001832A6">
        <w:rPr>
          <w:rFonts w:asciiTheme="minorHAnsi" w:hAnsiTheme="minorHAnsi" w:cstheme="minorHAnsi"/>
        </w:rPr>
        <w:t xml:space="preserve">, which began </w:t>
      </w:r>
      <w:r w:rsidR="00FB63F5">
        <w:rPr>
          <w:rFonts w:asciiTheme="minorHAnsi" w:hAnsiTheme="minorHAnsi" w:cstheme="minorHAnsi"/>
        </w:rPr>
        <w:t>operating</w:t>
      </w:r>
      <w:r w:rsidR="001832A6">
        <w:rPr>
          <w:rFonts w:asciiTheme="minorHAnsi" w:hAnsiTheme="minorHAnsi" w:cstheme="minorHAnsi"/>
        </w:rPr>
        <w:t xml:space="preserve"> in 2020. </w:t>
      </w:r>
      <w:r w:rsidR="003F3DB2">
        <w:rPr>
          <w:rFonts w:asciiTheme="minorHAnsi" w:hAnsiTheme="minorHAnsi" w:cstheme="minorHAnsi"/>
        </w:rPr>
        <w:t>T</w:t>
      </w:r>
      <w:r w:rsidR="00580CA4" w:rsidRPr="00580CA4">
        <w:rPr>
          <w:rFonts w:asciiTheme="minorHAnsi" w:hAnsiTheme="minorHAnsi" w:cstheme="minorHAnsi"/>
        </w:rPr>
        <w:t xml:space="preserve">he </w:t>
      </w:r>
      <w:r w:rsidR="00B22020">
        <w:rPr>
          <w:rFonts w:asciiTheme="minorHAnsi" w:hAnsiTheme="minorHAnsi" w:cstheme="minorHAnsi"/>
        </w:rPr>
        <w:t xml:space="preserve">post-spawn </w:t>
      </w:r>
      <w:r w:rsidR="00482CAE">
        <w:rPr>
          <w:rFonts w:asciiTheme="minorHAnsi" w:hAnsiTheme="minorHAnsi" w:cstheme="minorHAnsi"/>
        </w:rPr>
        <w:t xml:space="preserve">dataset </w:t>
      </w:r>
      <w:r w:rsidR="00CD6C78">
        <w:rPr>
          <w:rFonts w:asciiTheme="minorHAnsi" w:hAnsiTheme="minorHAnsi" w:cstheme="minorHAnsi"/>
        </w:rPr>
        <w:t xml:space="preserve">was amassed by collection of data and samples from kelts </w:t>
      </w:r>
      <w:r w:rsidR="00AD1601">
        <w:rPr>
          <w:rFonts w:asciiTheme="minorHAnsi" w:hAnsiTheme="minorHAnsi" w:cstheme="minorHAnsi"/>
        </w:rPr>
        <w:t xml:space="preserve">that </w:t>
      </w:r>
      <w:r w:rsidR="00B22020">
        <w:rPr>
          <w:rFonts w:asciiTheme="minorHAnsi" w:hAnsiTheme="minorHAnsi" w:cstheme="minorHAnsi"/>
        </w:rPr>
        <w:t>passed through the</w:t>
      </w:r>
      <w:r w:rsidR="00AD1601">
        <w:rPr>
          <w:rFonts w:asciiTheme="minorHAnsi" w:hAnsiTheme="minorHAnsi" w:cstheme="minorHAnsi"/>
        </w:rPr>
        <w:t xml:space="preserve"> JBS</w:t>
      </w:r>
      <w:r w:rsidR="00580CA4">
        <w:rPr>
          <w:rFonts w:asciiTheme="minorHAnsi" w:hAnsiTheme="minorHAnsi" w:cstheme="minorHAnsi"/>
        </w:rPr>
        <w:t>. These fish were</w:t>
      </w:r>
      <w:r w:rsidR="00D077AF">
        <w:rPr>
          <w:rFonts w:asciiTheme="minorHAnsi" w:hAnsiTheme="minorHAnsi" w:cstheme="minorHAnsi"/>
        </w:rPr>
        <w:t xml:space="preserve"> </w:t>
      </w:r>
      <w:r w:rsidR="00BA7138">
        <w:rPr>
          <w:rFonts w:asciiTheme="minorHAnsi" w:hAnsiTheme="minorHAnsi" w:cstheme="minorHAnsi"/>
        </w:rPr>
        <w:t xml:space="preserve">mechanically </w:t>
      </w:r>
      <w:r w:rsidR="00D077AF">
        <w:rPr>
          <w:rFonts w:asciiTheme="minorHAnsi" w:hAnsiTheme="minorHAnsi" w:cstheme="minorHAnsi"/>
        </w:rPr>
        <w:t>separated</w:t>
      </w:r>
      <w:r w:rsidR="00FB49F1">
        <w:rPr>
          <w:rFonts w:asciiTheme="minorHAnsi" w:hAnsiTheme="minorHAnsi" w:cstheme="minorHAnsi"/>
        </w:rPr>
        <w:t xml:space="preserve"> </w:t>
      </w:r>
      <w:r>
        <w:rPr>
          <w:rFonts w:asciiTheme="minorHAnsi" w:hAnsiTheme="minorHAnsi" w:cstheme="minorHAnsi"/>
        </w:rPr>
        <w:t>from juvenile</w:t>
      </w:r>
      <w:r w:rsidR="00AD1601">
        <w:rPr>
          <w:rFonts w:asciiTheme="minorHAnsi" w:hAnsiTheme="minorHAnsi" w:cstheme="minorHAnsi"/>
        </w:rPr>
        <w:t xml:space="preserve"> salmonids and diver</w:t>
      </w:r>
      <w:r w:rsidR="00BA7138">
        <w:rPr>
          <w:rFonts w:asciiTheme="minorHAnsi" w:hAnsiTheme="minorHAnsi" w:cstheme="minorHAnsi"/>
        </w:rPr>
        <w:t>ted</w:t>
      </w:r>
      <w:r w:rsidR="00AD1601">
        <w:rPr>
          <w:rFonts w:asciiTheme="minorHAnsi" w:hAnsiTheme="minorHAnsi" w:cstheme="minorHAnsi"/>
        </w:rPr>
        <w:t xml:space="preserve"> into collection tanks</w:t>
      </w:r>
      <w:r w:rsidR="00EA7946">
        <w:rPr>
          <w:rFonts w:asciiTheme="minorHAnsi" w:hAnsiTheme="minorHAnsi" w:cstheme="minorHAnsi"/>
        </w:rPr>
        <w:t xml:space="preserve"> for biological sampling and potential collection by the </w:t>
      </w:r>
      <w:r w:rsidR="00DF1A0A">
        <w:rPr>
          <w:rFonts w:asciiTheme="minorHAnsi" w:hAnsiTheme="minorHAnsi" w:cstheme="minorHAnsi"/>
        </w:rPr>
        <w:t>KRP</w:t>
      </w:r>
      <w:r w:rsidR="00AD1601">
        <w:rPr>
          <w:rFonts w:asciiTheme="minorHAnsi" w:hAnsiTheme="minorHAnsi" w:cstheme="minorHAnsi"/>
        </w:rPr>
        <w:t>.</w:t>
      </w:r>
      <w:r>
        <w:rPr>
          <w:rFonts w:asciiTheme="minorHAnsi" w:hAnsiTheme="minorHAnsi" w:cstheme="minorHAnsi"/>
        </w:rPr>
        <w:t xml:space="preserve"> </w:t>
      </w:r>
      <w:r w:rsidR="00AD1601">
        <w:rPr>
          <w:rFonts w:asciiTheme="minorHAnsi" w:hAnsiTheme="minorHAnsi" w:cstheme="minorHAnsi"/>
        </w:rPr>
        <w:t>Biological s</w:t>
      </w:r>
      <w:r>
        <w:rPr>
          <w:rFonts w:asciiTheme="minorHAnsi" w:hAnsiTheme="minorHAnsi" w:cstheme="minorHAnsi"/>
        </w:rPr>
        <w:t xml:space="preserve">ampling of kelts has previously been described </w:t>
      </w:r>
      <w:r w:rsidR="00AD1601">
        <w:rPr>
          <w:rFonts w:asciiTheme="minorHAnsi" w:hAnsiTheme="minorHAnsi" w:cstheme="minorHAnsi"/>
        </w:rPr>
        <w:t xml:space="preserve">(Hatch et al. 2013, Pierce et al. 2017). Briefly, kelts </w:t>
      </w:r>
      <w:r w:rsidR="00B22020">
        <w:rPr>
          <w:rFonts w:asciiTheme="minorHAnsi" w:hAnsiTheme="minorHAnsi" w:cstheme="minorHAnsi"/>
        </w:rPr>
        <w:t xml:space="preserve">were scanned for </w:t>
      </w:r>
      <w:r w:rsidR="00FE262E">
        <w:rPr>
          <w:rFonts w:asciiTheme="minorHAnsi" w:hAnsiTheme="minorHAnsi" w:cstheme="minorHAnsi"/>
        </w:rPr>
        <w:t xml:space="preserve">pre-existing </w:t>
      </w:r>
      <w:r w:rsidR="00B22020">
        <w:rPr>
          <w:rFonts w:asciiTheme="minorHAnsi" w:hAnsiTheme="minorHAnsi" w:cstheme="minorHAnsi"/>
        </w:rPr>
        <w:t xml:space="preserve">PIT tags </w:t>
      </w:r>
      <w:r w:rsidR="00FB63F5">
        <w:rPr>
          <w:rFonts w:asciiTheme="minorHAnsi" w:hAnsiTheme="minorHAnsi" w:cstheme="minorHAnsi"/>
        </w:rPr>
        <w:t>and either</w:t>
      </w:r>
      <w:r w:rsidR="00FB49F1">
        <w:rPr>
          <w:rFonts w:asciiTheme="minorHAnsi" w:hAnsiTheme="minorHAnsi" w:cstheme="minorHAnsi"/>
        </w:rPr>
        <w:t xml:space="preserve"> collected for </w:t>
      </w:r>
      <w:r w:rsidR="00BA7138">
        <w:rPr>
          <w:rFonts w:asciiTheme="minorHAnsi" w:hAnsiTheme="minorHAnsi" w:cstheme="minorHAnsi"/>
        </w:rPr>
        <w:t>captive r</w:t>
      </w:r>
      <w:r w:rsidR="00FB49F1">
        <w:rPr>
          <w:rFonts w:asciiTheme="minorHAnsi" w:hAnsiTheme="minorHAnsi" w:cstheme="minorHAnsi"/>
        </w:rPr>
        <w:t xml:space="preserve">econditioning </w:t>
      </w:r>
      <w:r w:rsidR="00FB63F5">
        <w:rPr>
          <w:rFonts w:asciiTheme="minorHAnsi" w:hAnsiTheme="minorHAnsi" w:cstheme="minorHAnsi"/>
        </w:rPr>
        <w:t xml:space="preserve">or </w:t>
      </w:r>
      <w:r w:rsidR="00FB49F1">
        <w:rPr>
          <w:rFonts w:asciiTheme="minorHAnsi" w:hAnsiTheme="minorHAnsi" w:cstheme="minorHAnsi"/>
        </w:rPr>
        <w:t xml:space="preserve">returned </w:t>
      </w:r>
      <w:del w:id="24" w:author="Mike Ackerman" w:date="2025-07-22T07:43:00Z">
        <w:r w:rsidR="00FB49F1" w:rsidDel="00F40111">
          <w:rPr>
            <w:rFonts w:asciiTheme="minorHAnsi" w:hAnsiTheme="minorHAnsi" w:cstheme="minorHAnsi"/>
          </w:rPr>
          <w:delText xml:space="preserve">to the </w:delText>
        </w:r>
      </w:del>
      <w:r w:rsidR="00FB49F1">
        <w:rPr>
          <w:rFonts w:asciiTheme="minorHAnsi" w:hAnsiTheme="minorHAnsi" w:cstheme="minorHAnsi"/>
        </w:rPr>
        <w:t xml:space="preserve">to the Snake River below </w:t>
      </w:r>
      <w:r w:rsidR="003F3DB2">
        <w:rPr>
          <w:rFonts w:asciiTheme="minorHAnsi" w:hAnsiTheme="minorHAnsi" w:cstheme="minorHAnsi"/>
        </w:rPr>
        <w:t>LGR</w:t>
      </w:r>
      <w:r w:rsidR="00FB49F1">
        <w:rPr>
          <w:rFonts w:asciiTheme="minorHAnsi" w:hAnsiTheme="minorHAnsi" w:cstheme="minorHAnsi"/>
        </w:rPr>
        <w:t>.</w:t>
      </w:r>
      <w:r w:rsidR="000D01E6">
        <w:rPr>
          <w:rFonts w:asciiTheme="minorHAnsi" w:hAnsiTheme="minorHAnsi" w:cstheme="minorHAnsi"/>
        </w:rPr>
        <w:t xml:space="preserve"> </w:t>
      </w:r>
      <w:r w:rsidR="00FB63F5">
        <w:rPr>
          <w:rFonts w:asciiTheme="minorHAnsi" w:hAnsiTheme="minorHAnsi" w:cstheme="minorHAnsi"/>
        </w:rPr>
        <w:t>C</w:t>
      </w:r>
      <w:r w:rsidR="000D01E6">
        <w:rPr>
          <w:rFonts w:asciiTheme="minorHAnsi" w:hAnsiTheme="minorHAnsi" w:cstheme="minorHAnsi"/>
        </w:rPr>
        <w:t>ollection was restricted to natural-origin, female steelhead.</w:t>
      </w:r>
      <w:r w:rsidR="00FB49F1">
        <w:rPr>
          <w:rFonts w:asciiTheme="minorHAnsi" w:hAnsiTheme="minorHAnsi" w:cstheme="minorHAnsi"/>
        </w:rPr>
        <w:t xml:space="preserve"> </w:t>
      </w:r>
      <w:r w:rsidR="000D01E6">
        <w:rPr>
          <w:rFonts w:asciiTheme="minorHAnsi" w:hAnsiTheme="minorHAnsi" w:cstheme="minorHAnsi"/>
        </w:rPr>
        <w:t>At the time of encounter, s</w:t>
      </w:r>
      <w:r w:rsidR="00773976">
        <w:rPr>
          <w:rFonts w:asciiTheme="minorHAnsi" w:hAnsiTheme="minorHAnsi" w:cstheme="minorHAnsi"/>
        </w:rPr>
        <w:t xml:space="preserve">ex was determined </w:t>
      </w:r>
      <w:r w:rsidR="00707EE9">
        <w:rPr>
          <w:rFonts w:asciiTheme="minorHAnsi" w:hAnsiTheme="minorHAnsi" w:cstheme="minorHAnsi"/>
        </w:rPr>
        <w:t>visually,</w:t>
      </w:r>
      <w:r w:rsidR="000D01E6">
        <w:rPr>
          <w:rFonts w:asciiTheme="minorHAnsi" w:hAnsiTheme="minorHAnsi" w:cstheme="minorHAnsi"/>
        </w:rPr>
        <w:t xml:space="preserve"> and </w:t>
      </w:r>
      <w:r w:rsidR="001045E5">
        <w:rPr>
          <w:rFonts w:asciiTheme="minorHAnsi" w:hAnsiTheme="minorHAnsi" w:cstheme="minorHAnsi"/>
        </w:rPr>
        <w:t xml:space="preserve">natural </w:t>
      </w:r>
      <w:r w:rsidR="000D01E6">
        <w:rPr>
          <w:rFonts w:asciiTheme="minorHAnsi" w:hAnsiTheme="minorHAnsi" w:cstheme="minorHAnsi"/>
        </w:rPr>
        <w:t xml:space="preserve">origin was determined </w:t>
      </w:r>
      <w:r w:rsidR="00E450AF">
        <w:rPr>
          <w:rFonts w:asciiTheme="minorHAnsi" w:hAnsiTheme="minorHAnsi" w:cstheme="minorHAnsi"/>
        </w:rPr>
        <w:t>based on</w:t>
      </w:r>
      <w:r w:rsidR="000D01E6">
        <w:rPr>
          <w:rFonts w:asciiTheme="minorHAnsi" w:hAnsiTheme="minorHAnsi" w:cstheme="minorHAnsi"/>
        </w:rPr>
        <w:t xml:space="preserve"> </w:t>
      </w:r>
      <w:r w:rsidR="001045E5">
        <w:rPr>
          <w:rFonts w:asciiTheme="minorHAnsi" w:hAnsiTheme="minorHAnsi" w:cstheme="minorHAnsi"/>
        </w:rPr>
        <w:t xml:space="preserve">the presence of an </w:t>
      </w:r>
      <w:r w:rsidR="000D01E6">
        <w:rPr>
          <w:rFonts w:asciiTheme="minorHAnsi" w:hAnsiTheme="minorHAnsi" w:cstheme="minorHAnsi"/>
        </w:rPr>
        <w:t xml:space="preserve">intact adipose fin. </w:t>
      </w:r>
      <w:r w:rsidR="009647E8">
        <w:rPr>
          <w:rFonts w:asciiTheme="minorHAnsi" w:hAnsiTheme="minorHAnsi" w:cstheme="minorHAnsi"/>
        </w:rPr>
        <w:t xml:space="preserve">Kelts that </w:t>
      </w:r>
      <w:proofErr w:type="gramStart"/>
      <w:r w:rsidR="009647E8">
        <w:rPr>
          <w:rFonts w:asciiTheme="minorHAnsi" w:hAnsiTheme="minorHAnsi" w:cstheme="minorHAnsi"/>
        </w:rPr>
        <w:t>were</w:t>
      </w:r>
      <w:proofErr w:type="gramEnd"/>
      <w:r w:rsidR="009647E8">
        <w:rPr>
          <w:rFonts w:asciiTheme="minorHAnsi" w:hAnsiTheme="minorHAnsi" w:cstheme="minorHAnsi"/>
        </w:rPr>
        <w:t xml:space="preserve"> collected</w:t>
      </w:r>
      <w:r w:rsidR="00A32806">
        <w:rPr>
          <w:rFonts w:asciiTheme="minorHAnsi" w:hAnsiTheme="minorHAnsi" w:cstheme="minorHAnsi"/>
        </w:rPr>
        <w:t xml:space="preserve"> received a PIT-tag</w:t>
      </w:r>
      <w:r w:rsidR="00FE262E">
        <w:rPr>
          <w:rFonts w:asciiTheme="minorHAnsi" w:hAnsiTheme="minorHAnsi" w:cstheme="minorHAnsi"/>
        </w:rPr>
        <w:t xml:space="preserve"> if one was not present</w:t>
      </w:r>
      <w:r w:rsidR="00A32806">
        <w:rPr>
          <w:rFonts w:asciiTheme="minorHAnsi" w:hAnsiTheme="minorHAnsi" w:cstheme="minorHAnsi"/>
        </w:rPr>
        <w:t>.</w:t>
      </w:r>
      <w:r w:rsidR="001832A6">
        <w:rPr>
          <w:rFonts w:asciiTheme="minorHAnsi" w:hAnsiTheme="minorHAnsi" w:cstheme="minorHAnsi"/>
        </w:rPr>
        <w:t xml:space="preserve"> </w:t>
      </w:r>
    </w:p>
    <w:p w14:paraId="6127417A" w14:textId="7054FA54" w:rsidR="000D64F0" w:rsidRDefault="007B0ECD" w:rsidP="007B0ECD">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ab/>
      </w:r>
      <w:r w:rsidR="00A844B9">
        <w:rPr>
          <w:rFonts w:asciiTheme="minorHAnsi" w:hAnsiTheme="minorHAnsi" w:cstheme="minorHAnsi"/>
          <w:i/>
          <w:iCs/>
        </w:rPr>
        <w:t>Repeat spawner</w:t>
      </w:r>
      <w:r w:rsidR="00A844B9" w:rsidRPr="003E5F75">
        <w:rPr>
          <w:rFonts w:asciiTheme="minorHAnsi" w:hAnsiTheme="minorHAnsi" w:cstheme="minorHAnsi"/>
          <w:i/>
          <w:iCs/>
        </w:rPr>
        <w:t xml:space="preserve"> </w:t>
      </w:r>
      <w:r w:rsidR="00482CAE">
        <w:rPr>
          <w:rFonts w:asciiTheme="minorHAnsi" w:hAnsiTheme="minorHAnsi" w:cstheme="minorHAnsi"/>
          <w:i/>
          <w:iCs/>
        </w:rPr>
        <w:t>dataset</w:t>
      </w:r>
      <w:r w:rsidR="00A844B9">
        <w:rPr>
          <w:rFonts w:asciiTheme="minorHAnsi" w:hAnsiTheme="minorHAnsi" w:cstheme="minorHAnsi"/>
        </w:rPr>
        <w:t>: T</w:t>
      </w:r>
      <w:r w:rsidR="007F39D0">
        <w:rPr>
          <w:rFonts w:asciiTheme="minorHAnsi" w:hAnsiTheme="minorHAnsi" w:cstheme="minorHAnsi"/>
        </w:rPr>
        <w:t xml:space="preserve">he </w:t>
      </w:r>
      <w:r w:rsidR="007F39D0" w:rsidRPr="00CD3D28">
        <w:rPr>
          <w:rFonts w:asciiTheme="minorHAnsi" w:hAnsiTheme="minorHAnsi" w:cstheme="minorHAnsi"/>
        </w:rPr>
        <w:t>repeat spawn</w:t>
      </w:r>
      <w:r w:rsidR="00943FA7">
        <w:rPr>
          <w:rFonts w:asciiTheme="minorHAnsi" w:hAnsiTheme="minorHAnsi" w:cstheme="minorHAnsi"/>
        </w:rPr>
        <w:t>er</w:t>
      </w:r>
      <w:r w:rsidR="00134751">
        <w:rPr>
          <w:rFonts w:asciiTheme="minorHAnsi" w:hAnsiTheme="minorHAnsi" w:cstheme="minorHAnsi"/>
        </w:rPr>
        <w:t xml:space="preserve"> (RS)</w:t>
      </w:r>
      <w:r w:rsidR="00943FA7">
        <w:rPr>
          <w:rFonts w:asciiTheme="minorHAnsi" w:hAnsiTheme="minorHAnsi" w:cstheme="minorHAnsi"/>
        </w:rPr>
        <w:t xml:space="preserve"> </w:t>
      </w:r>
      <w:r w:rsidR="00482CAE">
        <w:rPr>
          <w:rFonts w:asciiTheme="minorHAnsi" w:hAnsiTheme="minorHAnsi" w:cstheme="minorHAnsi"/>
        </w:rPr>
        <w:t>dataset</w:t>
      </w:r>
      <w:r w:rsidR="005A7C0A">
        <w:rPr>
          <w:rFonts w:asciiTheme="minorHAnsi" w:hAnsiTheme="minorHAnsi" w:cstheme="minorHAnsi"/>
        </w:rPr>
        <w:t xml:space="preserve"> </w:t>
      </w:r>
      <w:r w:rsidR="007F39D0">
        <w:rPr>
          <w:rFonts w:asciiTheme="minorHAnsi" w:hAnsiTheme="minorHAnsi" w:cstheme="minorHAnsi"/>
        </w:rPr>
        <w:t xml:space="preserve">was </w:t>
      </w:r>
      <w:r w:rsidR="00BA19BD">
        <w:rPr>
          <w:rFonts w:asciiTheme="minorHAnsi" w:hAnsiTheme="minorHAnsi" w:cstheme="minorHAnsi"/>
        </w:rPr>
        <w:t>amassed</w:t>
      </w:r>
      <w:r w:rsidR="007F39D0">
        <w:rPr>
          <w:rFonts w:asciiTheme="minorHAnsi" w:hAnsiTheme="minorHAnsi" w:cstheme="minorHAnsi"/>
        </w:rPr>
        <w:t xml:space="preserve"> from</w:t>
      </w:r>
      <w:r>
        <w:rPr>
          <w:rFonts w:asciiTheme="minorHAnsi" w:hAnsiTheme="minorHAnsi" w:cstheme="minorHAnsi"/>
        </w:rPr>
        <w:t xml:space="preserve"> </w:t>
      </w:r>
      <w:r w:rsidR="00BA19BD">
        <w:rPr>
          <w:rFonts w:asciiTheme="minorHAnsi" w:hAnsiTheme="minorHAnsi" w:cstheme="minorHAnsi"/>
        </w:rPr>
        <w:t>PIT-tag</w:t>
      </w:r>
      <w:r w:rsidR="005A7C0A">
        <w:rPr>
          <w:rFonts w:asciiTheme="minorHAnsi" w:hAnsiTheme="minorHAnsi" w:cstheme="minorHAnsi"/>
        </w:rPr>
        <w:t xml:space="preserve"> </w:t>
      </w:r>
      <w:r>
        <w:rPr>
          <w:rFonts w:asciiTheme="minorHAnsi" w:hAnsiTheme="minorHAnsi" w:cstheme="minorHAnsi"/>
        </w:rPr>
        <w:t>detect</w:t>
      </w:r>
      <w:r w:rsidR="007F39D0">
        <w:rPr>
          <w:rFonts w:asciiTheme="minorHAnsi" w:hAnsiTheme="minorHAnsi" w:cstheme="minorHAnsi"/>
        </w:rPr>
        <w:t>ion</w:t>
      </w:r>
      <w:r w:rsidR="00F51F8C">
        <w:rPr>
          <w:rFonts w:asciiTheme="minorHAnsi" w:hAnsiTheme="minorHAnsi" w:cstheme="minorHAnsi"/>
        </w:rPr>
        <w:t>s</w:t>
      </w:r>
      <w:r w:rsidR="007F39D0">
        <w:rPr>
          <w:rFonts w:asciiTheme="minorHAnsi" w:hAnsiTheme="minorHAnsi" w:cstheme="minorHAnsi"/>
        </w:rPr>
        <w:t xml:space="preserve"> </w:t>
      </w:r>
      <w:r w:rsidR="005A7C0A">
        <w:rPr>
          <w:rFonts w:asciiTheme="minorHAnsi" w:hAnsiTheme="minorHAnsi" w:cstheme="minorHAnsi"/>
        </w:rPr>
        <w:t xml:space="preserve">of steelhead </w:t>
      </w:r>
      <w:r w:rsidR="00BA19BD">
        <w:rPr>
          <w:rFonts w:asciiTheme="minorHAnsi" w:hAnsiTheme="minorHAnsi" w:cstheme="minorHAnsi"/>
        </w:rPr>
        <w:t>migrating upstream through</w:t>
      </w:r>
      <w:ins w:id="25" w:author="Mike Ackerman" w:date="2025-07-22T07:47:00Z">
        <w:r w:rsidR="00F40111">
          <w:rPr>
            <w:rFonts w:asciiTheme="minorHAnsi" w:hAnsiTheme="minorHAnsi" w:cstheme="minorHAnsi"/>
          </w:rPr>
          <w:t xml:space="preserve"> a series of PIT-tag antennas w</w:t>
        </w:r>
      </w:ins>
      <w:ins w:id="26" w:author="Mike Ackerman" w:date="2025-07-22T07:48:00Z">
        <w:r w:rsidR="00F40111">
          <w:rPr>
            <w:rFonts w:asciiTheme="minorHAnsi" w:hAnsiTheme="minorHAnsi" w:cstheme="minorHAnsi"/>
          </w:rPr>
          <w:t>ithin</w:t>
        </w:r>
      </w:ins>
      <w:r w:rsidR="00BA19BD">
        <w:rPr>
          <w:rFonts w:asciiTheme="minorHAnsi" w:hAnsiTheme="minorHAnsi" w:cstheme="minorHAnsi"/>
        </w:rPr>
        <w:t xml:space="preserve"> </w:t>
      </w:r>
      <w:r w:rsidR="00A844B9">
        <w:rPr>
          <w:rFonts w:asciiTheme="minorHAnsi" w:hAnsiTheme="minorHAnsi" w:cstheme="minorHAnsi"/>
        </w:rPr>
        <w:t xml:space="preserve">the </w:t>
      </w:r>
      <w:r w:rsidR="005A7C0A">
        <w:rPr>
          <w:rFonts w:asciiTheme="minorHAnsi" w:hAnsiTheme="minorHAnsi" w:cstheme="minorHAnsi"/>
        </w:rPr>
        <w:t>LGR</w:t>
      </w:r>
      <w:r>
        <w:rPr>
          <w:rFonts w:asciiTheme="minorHAnsi" w:hAnsiTheme="minorHAnsi" w:cstheme="minorHAnsi"/>
        </w:rPr>
        <w:t xml:space="preserve"> adult fish ladder</w:t>
      </w:r>
      <w:r w:rsidR="007F39D0">
        <w:rPr>
          <w:rFonts w:asciiTheme="minorHAnsi" w:hAnsiTheme="minorHAnsi" w:cstheme="minorHAnsi"/>
        </w:rPr>
        <w:t xml:space="preserve"> </w:t>
      </w:r>
      <w:del w:id="27" w:author="Mike Ackerman" w:date="2025-07-22T07:48:00Z">
        <w:r w:rsidR="00BA19BD" w:rsidDel="00F40111">
          <w:rPr>
            <w:rFonts w:asciiTheme="minorHAnsi" w:hAnsiTheme="minorHAnsi" w:cstheme="minorHAnsi"/>
          </w:rPr>
          <w:delText>PIT-array</w:delText>
        </w:r>
        <w:r w:rsidR="003F3DB2" w:rsidDel="00F40111">
          <w:rPr>
            <w:rFonts w:asciiTheme="minorHAnsi" w:hAnsiTheme="minorHAnsi" w:cstheme="minorHAnsi"/>
          </w:rPr>
          <w:delText xml:space="preserve"> </w:delText>
        </w:r>
      </w:del>
      <w:r w:rsidR="003F3DB2">
        <w:rPr>
          <w:rFonts w:asciiTheme="minorHAnsi" w:hAnsiTheme="minorHAnsi" w:cstheme="minorHAnsi"/>
        </w:rPr>
        <w:t>during a second spawning migration</w:t>
      </w:r>
      <w:r w:rsidR="00BA19BD">
        <w:rPr>
          <w:rFonts w:asciiTheme="minorHAnsi" w:hAnsiTheme="minorHAnsi" w:cstheme="minorHAnsi"/>
        </w:rPr>
        <w:t xml:space="preserve">. </w:t>
      </w:r>
      <w:r w:rsidR="003F3DB2">
        <w:rPr>
          <w:rFonts w:asciiTheme="minorHAnsi" w:hAnsiTheme="minorHAnsi" w:cstheme="minorHAnsi"/>
        </w:rPr>
        <w:t xml:space="preserve">Two types of RS </w:t>
      </w:r>
      <w:r w:rsidR="0041070E">
        <w:rPr>
          <w:rFonts w:asciiTheme="minorHAnsi" w:hAnsiTheme="minorHAnsi" w:cstheme="minorHAnsi"/>
        </w:rPr>
        <w:t xml:space="preserve">identified by PIT tags </w:t>
      </w:r>
      <w:r w:rsidR="003F3DB2">
        <w:rPr>
          <w:rFonts w:asciiTheme="minorHAnsi" w:hAnsiTheme="minorHAnsi" w:cstheme="minorHAnsi"/>
        </w:rPr>
        <w:t xml:space="preserve">made up the RS </w:t>
      </w:r>
      <w:r w:rsidR="00482CAE">
        <w:rPr>
          <w:rFonts w:asciiTheme="minorHAnsi" w:hAnsiTheme="minorHAnsi" w:cstheme="minorHAnsi"/>
        </w:rPr>
        <w:t>dataset</w:t>
      </w:r>
      <w:r w:rsidR="003F3DB2">
        <w:rPr>
          <w:rFonts w:asciiTheme="minorHAnsi" w:hAnsiTheme="minorHAnsi" w:cstheme="minorHAnsi"/>
        </w:rPr>
        <w:t xml:space="preserve"> – those that were reconditioned in captivity (Reconditioned RS) and those that were not reconditioned in captivity and thus presumably reconditioned in the wild (Natural RS). </w:t>
      </w:r>
      <w:commentRangeStart w:id="28"/>
      <w:r w:rsidR="003F3DB2">
        <w:rPr>
          <w:rFonts w:asciiTheme="minorHAnsi" w:hAnsiTheme="minorHAnsi" w:cstheme="minorHAnsi"/>
        </w:rPr>
        <w:t xml:space="preserve">Natural RS had to have been tagged at LGR prior to spawning and then detected </w:t>
      </w:r>
      <w:r w:rsidR="00134751">
        <w:rPr>
          <w:rFonts w:asciiTheme="minorHAnsi" w:hAnsiTheme="minorHAnsi" w:cstheme="minorHAnsi"/>
        </w:rPr>
        <w:t xml:space="preserve">at LGR </w:t>
      </w:r>
      <w:r w:rsidR="003F3DB2">
        <w:rPr>
          <w:rFonts w:asciiTheme="minorHAnsi" w:hAnsiTheme="minorHAnsi" w:cstheme="minorHAnsi"/>
        </w:rPr>
        <w:t xml:space="preserve">in a subsequent </w:t>
      </w:r>
      <w:r w:rsidR="00134751">
        <w:rPr>
          <w:rFonts w:asciiTheme="minorHAnsi" w:hAnsiTheme="minorHAnsi" w:cstheme="minorHAnsi"/>
        </w:rPr>
        <w:t xml:space="preserve">spawn </w:t>
      </w:r>
      <w:r w:rsidR="003F3DB2">
        <w:rPr>
          <w:rFonts w:asciiTheme="minorHAnsi" w:hAnsiTheme="minorHAnsi" w:cstheme="minorHAnsi"/>
        </w:rPr>
        <w:t>year</w:t>
      </w:r>
      <w:commentRangeEnd w:id="28"/>
      <w:r w:rsidR="00232FFA">
        <w:rPr>
          <w:rStyle w:val="CommentReference"/>
          <w:rFonts w:asciiTheme="minorHAnsi" w:hAnsiTheme="minorHAnsi" w:cstheme="minorBidi"/>
        </w:rPr>
        <w:commentReference w:id="28"/>
      </w:r>
      <w:r w:rsidR="003F3DB2">
        <w:rPr>
          <w:rFonts w:asciiTheme="minorHAnsi" w:hAnsiTheme="minorHAnsi" w:cstheme="minorHAnsi"/>
        </w:rPr>
        <w:t xml:space="preserve">. An estimate of total repeat spawners for each year was </w:t>
      </w:r>
      <w:r w:rsidR="00A844B9">
        <w:rPr>
          <w:rFonts w:asciiTheme="minorHAnsi" w:hAnsiTheme="minorHAnsi" w:cstheme="minorHAnsi"/>
        </w:rPr>
        <w:t xml:space="preserve">derived </w:t>
      </w:r>
      <w:r w:rsidR="003F3DB2">
        <w:rPr>
          <w:rFonts w:asciiTheme="minorHAnsi" w:hAnsiTheme="minorHAnsi" w:cstheme="minorHAnsi"/>
        </w:rPr>
        <w:t xml:space="preserve">from this sample as previously described (Copeland et al. 2019). A Reconditioned </w:t>
      </w:r>
      <w:r w:rsidR="003F3DB2">
        <w:rPr>
          <w:rFonts w:asciiTheme="minorHAnsi" w:hAnsiTheme="minorHAnsi" w:cstheme="minorHAnsi"/>
        </w:rPr>
        <w:lastRenderedPageBreak/>
        <w:t xml:space="preserve">RS had to be released by the </w:t>
      </w:r>
      <w:r w:rsidR="006F1DF2">
        <w:rPr>
          <w:rFonts w:asciiTheme="minorHAnsi" w:hAnsiTheme="minorHAnsi" w:cstheme="minorHAnsi"/>
        </w:rPr>
        <w:t>K</w:t>
      </w:r>
      <w:r w:rsidR="003F3DB2">
        <w:rPr>
          <w:rFonts w:asciiTheme="minorHAnsi" w:hAnsiTheme="minorHAnsi" w:cstheme="minorHAnsi"/>
        </w:rPr>
        <w:t xml:space="preserve">RP and detected the same </w:t>
      </w:r>
      <w:r w:rsidR="00134751">
        <w:rPr>
          <w:rFonts w:asciiTheme="minorHAnsi" w:hAnsiTheme="minorHAnsi" w:cstheme="minorHAnsi"/>
        </w:rPr>
        <w:t xml:space="preserve">spawn </w:t>
      </w:r>
      <w:r w:rsidR="003F3DB2">
        <w:rPr>
          <w:rFonts w:asciiTheme="minorHAnsi" w:hAnsiTheme="minorHAnsi" w:cstheme="minorHAnsi"/>
        </w:rPr>
        <w:t>year</w:t>
      </w:r>
      <w:r w:rsidR="00134751">
        <w:rPr>
          <w:rFonts w:asciiTheme="minorHAnsi" w:hAnsiTheme="minorHAnsi" w:cstheme="minorHAnsi"/>
        </w:rPr>
        <w:t xml:space="preserve">. </w:t>
      </w:r>
      <w:r w:rsidR="00DE77E9">
        <w:rPr>
          <w:rFonts w:asciiTheme="minorHAnsi" w:hAnsiTheme="minorHAnsi" w:cstheme="minorHAnsi"/>
        </w:rPr>
        <w:t xml:space="preserve">Reconditioned RS were of two types: fish with an existing tag from the pre-spawn </w:t>
      </w:r>
      <w:r w:rsidR="00482CAE">
        <w:rPr>
          <w:rFonts w:asciiTheme="minorHAnsi" w:hAnsiTheme="minorHAnsi" w:cstheme="minorHAnsi"/>
        </w:rPr>
        <w:t>dataset</w:t>
      </w:r>
      <w:r w:rsidR="00DE77E9">
        <w:rPr>
          <w:rFonts w:asciiTheme="minorHAnsi" w:hAnsiTheme="minorHAnsi" w:cstheme="minorHAnsi"/>
        </w:rPr>
        <w:t xml:space="preserve">, and fish tagged at collection by the KRP or with an existing tag not from the pre-spawn </w:t>
      </w:r>
      <w:r w:rsidR="00482CAE">
        <w:rPr>
          <w:rFonts w:asciiTheme="minorHAnsi" w:hAnsiTheme="minorHAnsi" w:cstheme="minorHAnsi"/>
        </w:rPr>
        <w:t>dataset</w:t>
      </w:r>
      <w:r w:rsidR="003F3DB2">
        <w:rPr>
          <w:rFonts w:asciiTheme="minorHAnsi" w:hAnsiTheme="minorHAnsi" w:cstheme="minorHAnsi"/>
        </w:rPr>
        <w:t>.</w:t>
      </w:r>
    </w:p>
    <w:p w14:paraId="2123DDF9" w14:textId="77777777" w:rsidR="007B61B1" w:rsidRDefault="007B61B1" w:rsidP="007B61B1">
      <w:pPr>
        <w:pStyle w:val="EndNoteBibliography"/>
        <w:numPr>
          <w:ilvl w:val="0"/>
          <w:numId w:val="0"/>
        </w:numPr>
        <w:spacing w:line="360" w:lineRule="auto"/>
        <w:rPr>
          <w:rFonts w:cstheme="minorHAnsi"/>
        </w:rPr>
      </w:pPr>
    </w:p>
    <w:p w14:paraId="207380BB" w14:textId="64726AFD" w:rsidR="00407A12" w:rsidRDefault="002E6E95" w:rsidP="00777E58">
      <w:pPr>
        <w:pStyle w:val="EndNoteBibliography"/>
        <w:numPr>
          <w:ilvl w:val="0"/>
          <w:numId w:val="0"/>
        </w:numPr>
        <w:spacing w:line="480" w:lineRule="auto"/>
        <w:rPr>
          <w:rFonts w:asciiTheme="minorHAnsi" w:hAnsiTheme="minorHAnsi" w:cstheme="minorHAnsi"/>
        </w:rPr>
      </w:pPr>
      <w:r w:rsidRPr="00253E7B">
        <w:rPr>
          <w:rFonts w:asciiTheme="minorHAnsi" w:hAnsiTheme="minorHAnsi" w:cstheme="minorHAnsi"/>
          <w:i/>
          <w:iCs/>
          <w:u w:val="single"/>
        </w:rPr>
        <w:t>Data analysis. –</w:t>
      </w:r>
      <w:r>
        <w:rPr>
          <w:rFonts w:asciiTheme="minorHAnsi" w:hAnsiTheme="minorHAnsi" w:cstheme="minorHAnsi"/>
        </w:rPr>
        <w:t xml:space="preserve"> </w:t>
      </w:r>
      <w:r w:rsidR="00BA19BD">
        <w:rPr>
          <w:rFonts w:asciiTheme="minorHAnsi" w:hAnsiTheme="minorHAnsi" w:cstheme="minorHAnsi"/>
        </w:rPr>
        <w:t xml:space="preserve"> </w:t>
      </w:r>
      <w:r w:rsidR="00407A12">
        <w:rPr>
          <w:rFonts w:asciiTheme="minorHAnsi" w:hAnsiTheme="minorHAnsi" w:cstheme="minorHAnsi"/>
        </w:rPr>
        <w:t xml:space="preserve">To determine which fish in the pre-spawn dataset were detected migrating downstream after spawning through LGR, the Columbia Basin PIT Tag Information System (PTAGIS, www.ptagis.org) was queried with </w:t>
      </w:r>
      <w:commentRangeStart w:id="29"/>
      <w:r w:rsidR="00407A12">
        <w:rPr>
          <w:rFonts w:asciiTheme="minorHAnsi" w:hAnsiTheme="minorHAnsi" w:cstheme="minorHAnsi"/>
        </w:rPr>
        <w:t xml:space="preserve">a list of </w:t>
      </w:r>
      <w:r w:rsidR="00A810A6">
        <w:rPr>
          <w:rFonts w:asciiTheme="minorHAnsi" w:hAnsiTheme="minorHAnsi" w:cstheme="minorHAnsi"/>
        </w:rPr>
        <w:t xml:space="preserve">tags of </w:t>
      </w:r>
      <w:r w:rsidR="00407A12">
        <w:rPr>
          <w:rFonts w:asciiTheme="minorHAnsi" w:hAnsiTheme="minorHAnsi" w:cstheme="minorHAnsi"/>
        </w:rPr>
        <w:t>fish that were tagged pre-spawn at LGR</w:t>
      </w:r>
      <w:commentRangeEnd w:id="29"/>
      <w:r w:rsidR="004D7B2A">
        <w:rPr>
          <w:rStyle w:val="CommentReference"/>
          <w:rFonts w:asciiTheme="minorHAnsi" w:hAnsiTheme="minorHAnsi" w:cstheme="minorBidi"/>
        </w:rPr>
        <w:commentReference w:id="29"/>
      </w:r>
      <w:r w:rsidR="00407A12">
        <w:rPr>
          <w:rFonts w:asciiTheme="minorHAnsi" w:hAnsiTheme="minorHAnsi" w:cstheme="minorHAnsi"/>
        </w:rPr>
        <w:t xml:space="preserve">. Fish that were </w:t>
      </w:r>
      <w:r w:rsidR="00FB63F5">
        <w:rPr>
          <w:rFonts w:asciiTheme="minorHAnsi" w:hAnsiTheme="minorHAnsi" w:cstheme="minorHAnsi"/>
        </w:rPr>
        <w:t xml:space="preserve">detected </w:t>
      </w:r>
      <w:r w:rsidR="00407A12">
        <w:rPr>
          <w:rFonts w:asciiTheme="minorHAnsi" w:hAnsiTheme="minorHAnsi" w:cstheme="minorHAnsi"/>
        </w:rPr>
        <w:t xml:space="preserve">at the LGR Juvenile Bypass (2016-2021) or the Spillway Detector (2020, 2021) </w:t>
      </w:r>
      <w:r w:rsidR="00FB63F5">
        <w:rPr>
          <w:rFonts w:asciiTheme="minorHAnsi" w:hAnsiTheme="minorHAnsi" w:cstheme="minorHAnsi"/>
        </w:rPr>
        <w:t xml:space="preserve">during the </w:t>
      </w:r>
      <w:r w:rsidR="00407A12">
        <w:rPr>
          <w:rFonts w:asciiTheme="minorHAnsi" w:hAnsiTheme="minorHAnsi" w:cstheme="minorHAnsi"/>
        </w:rPr>
        <w:t>spring (</w:t>
      </w:r>
      <w:r w:rsidR="00D4537D">
        <w:rPr>
          <w:rFonts w:asciiTheme="minorHAnsi" w:hAnsiTheme="minorHAnsi" w:cstheme="minorHAnsi"/>
        </w:rPr>
        <w:t>March 18</w:t>
      </w:r>
      <w:r w:rsidR="001750BB">
        <w:rPr>
          <w:rFonts w:asciiTheme="minorHAnsi" w:hAnsiTheme="minorHAnsi" w:cstheme="minorHAnsi"/>
        </w:rPr>
        <w:t>-June 30</w:t>
      </w:r>
      <w:r w:rsidR="00407A12">
        <w:rPr>
          <w:rFonts w:asciiTheme="minorHAnsi" w:hAnsiTheme="minorHAnsi" w:cstheme="minorHAnsi"/>
        </w:rPr>
        <w:t xml:space="preserve">) immediately following the summer-fall-winter during which they were tagged were </w:t>
      </w:r>
      <w:r w:rsidR="00FB63F5">
        <w:rPr>
          <w:rFonts w:asciiTheme="minorHAnsi" w:hAnsiTheme="minorHAnsi" w:cstheme="minorHAnsi"/>
        </w:rPr>
        <w:t>identified</w:t>
      </w:r>
      <w:r w:rsidR="00407A12">
        <w:rPr>
          <w:rFonts w:asciiTheme="minorHAnsi" w:hAnsiTheme="minorHAnsi" w:cstheme="minorHAnsi"/>
        </w:rPr>
        <w:t xml:space="preserve">. </w:t>
      </w:r>
      <w:commentRangeStart w:id="30"/>
      <w:r w:rsidR="00407A12">
        <w:rPr>
          <w:rFonts w:asciiTheme="minorHAnsi" w:hAnsiTheme="minorHAnsi" w:cstheme="minorHAnsi"/>
        </w:rPr>
        <w:t xml:space="preserve">The number of detected fish for each year was divided by a </w:t>
      </w:r>
      <w:proofErr w:type="spellStart"/>
      <w:ins w:id="31" w:author="Mike Ackerman" w:date="2025-07-22T07:55:00Z">
        <w:r w:rsidR="004D7B2A">
          <w:rPr>
            <w:rFonts w:asciiTheme="minorHAnsi" w:hAnsiTheme="minorHAnsi" w:cstheme="minorHAnsi"/>
          </w:rPr>
          <w:t>kelt</w:t>
        </w:r>
        <w:proofErr w:type="spellEnd"/>
        <w:r w:rsidR="004D7B2A">
          <w:rPr>
            <w:rFonts w:asciiTheme="minorHAnsi" w:hAnsiTheme="minorHAnsi" w:cstheme="minorHAnsi"/>
          </w:rPr>
          <w:t xml:space="preserve"> </w:t>
        </w:r>
      </w:ins>
      <w:r w:rsidR="00407A12">
        <w:rPr>
          <w:rFonts w:asciiTheme="minorHAnsi" w:hAnsiTheme="minorHAnsi" w:cstheme="minorHAnsi"/>
        </w:rPr>
        <w:t xml:space="preserve">detection efficiency estimate </w:t>
      </w:r>
      <w:r w:rsidR="00D7275C">
        <w:rPr>
          <w:rFonts w:asciiTheme="minorHAnsi" w:hAnsiTheme="minorHAnsi" w:cstheme="minorHAnsi"/>
        </w:rPr>
        <w:t xml:space="preserve">calculated </w:t>
      </w:r>
      <w:r w:rsidR="00407A12">
        <w:rPr>
          <w:rFonts w:asciiTheme="minorHAnsi" w:hAnsiTheme="minorHAnsi" w:cstheme="minorHAnsi"/>
        </w:rPr>
        <w:t>for each year (described below)</w:t>
      </w:r>
      <w:r w:rsidR="00D7275C">
        <w:rPr>
          <w:rFonts w:asciiTheme="minorHAnsi" w:hAnsiTheme="minorHAnsi" w:cstheme="minorHAnsi"/>
        </w:rPr>
        <w:t xml:space="preserve"> to produce an estimate of the number of fish migrating downstream through LGR</w:t>
      </w:r>
      <w:r w:rsidR="00407A12">
        <w:rPr>
          <w:rFonts w:asciiTheme="minorHAnsi" w:hAnsiTheme="minorHAnsi" w:cstheme="minorHAnsi"/>
        </w:rPr>
        <w:t>. This new number was divided by the total tagged for that year, producing an estimate of the percentage of downstream migrating fish for each year.</w:t>
      </w:r>
      <w:commentRangeEnd w:id="30"/>
      <w:r w:rsidR="00ED10E1">
        <w:rPr>
          <w:rStyle w:val="CommentReference"/>
          <w:rFonts w:asciiTheme="minorHAnsi" w:hAnsiTheme="minorHAnsi" w:cstheme="minorBidi"/>
        </w:rPr>
        <w:commentReference w:id="30"/>
      </w:r>
    </w:p>
    <w:p w14:paraId="2EC51F75" w14:textId="77777777" w:rsidR="00407A12" w:rsidRDefault="00407A12" w:rsidP="00777E58">
      <w:pPr>
        <w:pStyle w:val="EndNoteBibliography"/>
        <w:numPr>
          <w:ilvl w:val="0"/>
          <w:numId w:val="0"/>
        </w:numPr>
        <w:spacing w:line="480" w:lineRule="auto"/>
        <w:rPr>
          <w:rFonts w:asciiTheme="minorHAnsi" w:hAnsiTheme="minorHAnsi" w:cstheme="minorHAnsi"/>
        </w:rPr>
      </w:pPr>
    </w:p>
    <w:p w14:paraId="58DF3812" w14:textId="4EFB669F" w:rsidR="00407A12" w:rsidRDefault="00407A12" w:rsidP="00777E58">
      <w:pPr>
        <w:pStyle w:val="EndNoteBibliography"/>
        <w:numPr>
          <w:ilvl w:val="0"/>
          <w:numId w:val="0"/>
        </w:numPr>
        <w:spacing w:line="480" w:lineRule="auto"/>
        <w:rPr>
          <w:ins w:id="32" w:author="Mike Ackerman" w:date="2025-07-21T13:28:00Z"/>
          <w:rFonts w:asciiTheme="minorHAnsi" w:hAnsiTheme="minorHAnsi" w:cstheme="minorHAnsi"/>
        </w:rPr>
      </w:pPr>
      <w:r>
        <w:rPr>
          <w:rFonts w:asciiTheme="minorHAnsi" w:hAnsiTheme="minorHAnsi" w:cstheme="minorHAnsi"/>
        </w:rPr>
        <w:t>[insert methods for developing detection efficiency here]</w:t>
      </w:r>
    </w:p>
    <w:p w14:paraId="182D8F9E" w14:textId="7DEA620C" w:rsidR="000B65FF" w:rsidDel="00D36664" w:rsidRDefault="00D36664" w:rsidP="00777E58">
      <w:pPr>
        <w:pStyle w:val="EndNoteBibliography"/>
        <w:numPr>
          <w:ilvl w:val="0"/>
          <w:numId w:val="0"/>
        </w:numPr>
        <w:spacing w:line="480" w:lineRule="auto"/>
        <w:rPr>
          <w:del w:id="33" w:author="Mike Ackerman" w:date="2025-07-21T13:37:00Z"/>
          <w:rFonts w:asciiTheme="minorHAnsi" w:hAnsiTheme="minorHAnsi" w:cstheme="minorHAnsi"/>
        </w:rPr>
      </w:pPr>
      <w:commentRangeStart w:id="34"/>
      <w:ins w:id="35" w:author="Mike Ackerman" w:date="2025-07-21T14:34:00Z">
        <w:r>
          <w:rPr>
            <w:rFonts w:asciiTheme="minorHAnsi" w:hAnsiTheme="minorHAnsi" w:cstheme="minorHAnsi"/>
          </w:rPr>
          <w:t>Detection</w:t>
        </w:r>
      </w:ins>
      <w:commentRangeEnd w:id="34"/>
      <w:ins w:id="36" w:author="Mike Ackerman" w:date="2025-07-21T14:49:00Z">
        <w:r w:rsidR="00697415">
          <w:rPr>
            <w:rStyle w:val="CommentReference"/>
            <w:rFonts w:asciiTheme="minorHAnsi" w:hAnsiTheme="minorHAnsi" w:cstheme="minorBidi"/>
          </w:rPr>
          <w:commentReference w:id="34"/>
        </w:r>
      </w:ins>
      <w:ins w:id="37" w:author="Mike Ackerman" w:date="2025-07-21T14:34:00Z">
        <w:r>
          <w:rPr>
            <w:rFonts w:asciiTheme="minorHAnsi" w:hAnsiTheme="minorHAnsi" w:cstheme="minorHAnsi"/>
          </w:rPr>
          <w:t xml:space="preserve"> probabilities</w:t>
        </w:r>
      </w:ins>
      <w:ins w:id="38" w:author="Mike Ackerman" w:date="2025-07-21T14:35:00Z">
        <w:r>
          <w:rPr>
            <w:rFonts w:asciiTheme="minorHAnsi" w:hAnsiTheme="minorHAnsi" w:cstheme="minorHAnsi"/>
          </w:rPr>
          <w:t xml:space="preserve"> (efficiencies)</w:t>
        </w:r>
      </w:ins>
      <w:ins w:id="39" w:author="Mike Ackerman" w:date="2025-07-21T14:34:00Z">
        <w:r>
          <w:rPr>
            <w:rFonts w:asciiTheme="minorHAnsi" w:hAnsiTheme="minorHAnsi" w:cstheme="minorHAnsi"/>
          </w:rPr>
          <w:t xml:space="preserve"> of PIT-tagged, post-sp</w:t>
        </w:r>
      </w:ins>
      <w:ins w:id="40" w:author="Mike Ackerman" w:date="2025-07-21T14:35:00Z">
        <w:r>
          <w:rPr>
            <w:rFonts w:asciiTheme="minorHAnsi" w:hAnsiTheme="minorHAnsi" w:cstheme="minorHAnsi"/>
          </w:rPr>
          <w:t xml:space="preserve">awn steelhead </w:t>
        </w:r>
        <w:proofErr w:type="spellStart"/>
        <w:r>
          <w:rPr>
            <w:rFonts w:asciiTheme="minorHAnsi" w:hAnsiTheme="minorHAnsi" w:cstheme="minorHAnsi"/>
          </w:rPr>
          <w:t>kelts</w:t>
        </w:r>
        <w:proofErr w:type="spellEnd"/>
        <w:r>
          <w:rPr>
            <w:rFonts w:asciiTheme="minorHAnsi" w:hAnsiTheme="minorHAnsi" w:cstheme="minorHAnsi"/>
          </w:rPr>
          <w:t xml:space="preserve"> at LGR were estimated using a Cormack-Jolly-</w:t>
        </w:r>
        <w:proofErr w:type="spellStart"/>
        <w:r>
          <w:rPr>
            <w:rFonts w:asciiTheme="minorHAnsi" w:hAnsiTheme="minorHAnsi" w:cstheme="minorHAnsi"/>
          </w:rPr>
          <w:t>Seber</w:t>
        </w:r>
        <w:proofErr w:type="spellEnd"/>
        <w:r>
          <w:rPr>
            <w:rFonts w:asciiTheme="minorHAnsi" w:hAnsiTheme="minorHAnsi" w:cstheme="minorHAnsi"/>
          </w:rPr>
          <w:t xml:space="preserve"> (CJS) mark-recapture framework (</w:t>
        </w:r>
        <w:proofErr w:type="spellStart"/>
        <w:r>
          <w:rPr>
            <w:rFonts w:asciiTheme="minorHAnsi" w:hAnsiTheme="minorHAnsi" w:cstheme="minorHAnsi"/>
          </w:rPr>
          <w:t>Lebreton</w:t>
        </w:r>
        <w:proofErr w:type="spellEnd"/>
        <w:r>
          <w:rPr>
            <w:rFonts w:asciiTheme="minorHAnsi" w:hAnsiTheme="minorHAnsi" w:cstheme="minorHAnsi"/>
          </w:rPr>
          <w:t xml:space="preserve"> et al. 1992). The dataset included adult stee</w:t>
        </w:r>
      </w:ins>
      <w:ins w:id="41" w:author="Mike Ackerman" w:date="2025-07-21T14:36:00Z">
        <w:r>
          <w:rPr>
            <w:rFonts w:asciiTheme="minorHAnsi" w:hAnsiTheme="minorHAnsi" w:cstheme="minorHAnsi"/>
          </w:rPr>
          <w:t>lhead trapped and PIT-tagged</w:t>
        </w:r>
      </w:ins>
      <w:ins w:id="42" w:author="Mike Ackerman" w:date="2025-07-22T08:32:00Z">
        <w:r w:rsidR="00DC3C46">
          <w:rPr>
            <w:rFonts w:asciiTheme="minorHAnsi" w:hAnsiTheme="minorHAnsi" w:cstheme="minorHAnsi"/>
          </w:rPr>
          <w:t xml:space="preserve"> - </w:t>
        </w:r>
      </w:ins>
      <w:ins w:id="43" w:author="Mike Ackerman" w:date="2025-07-21T14:36:00Z">
        <w:r>
          <w:rPr>
            <w:rFonts w:asciiTheme="minorHAnsi" w:hAnsiTheme="minorHAnsi" w:cstheme="minorHAnsi"/>
          </w:rPr>
          <w:t>if not previously tagged</w:t>
        </w:r>
      </w:ins>
      <w:ins w:id="44" w:author="Mike Ackerman" w:date="2025-07-22T08:32:00Z">
        <w:r w:rsidR="00DC3C46">
          <w:rPr>
            <w:rFonts w:asciiTheme="minorHAnsi" w:hAnsiTheme="minorHAnsi" w:cstheme="minorHAnsi"/>
          </w:rPr>
          <w:t xml:space="preserve"> -</w:t>
        </w:r>
      </w:ins>
      <w:ins w:id="45" w:author="Mike Ackerman" w:date="2025-07-21T14:36:00Z">
        <w:r>
          <w:rPr>
            <w:rFonts w:asciiTheme="minorHAnsi" w:hAnsiTheme="minorHAnsi" w:cstheme="minorHAnsi"/>
          </w:rPr>
          <w:t xml:space="preserve"> at the LGR adult trap during the systematic, random sampling period and designated as </w:t>
        </w:r>
        <w:r w:rsidRPr="00D36664">
          <w:rPr>
            <w:rFonts w:cstheme="minorHAnsi"/>
            <w:i/>
            <w:iCs/>
            <w:rPrChange w:id="46" w:author="Mike Ackerman" w:date="2025-07-21T14:36:00Z">
              <w:rPr>
                <w:rFonts w:cstheme="minorHAnsi"/>
              </w:rPr>
            </w:rPrChange>
          </w:rPr>
          <w:t>valid</w:t>
        </w:r>
        <w:r>
          <w:rPr>
            <w:rFonts w:asciiTheme="minorHAnsi" w:hAnsiTheme="minorHAnsi" w:cstheme="minorHAnsi"/>
          </w:rPr>
          <w:t xml:space="preserve"> (</w:t>
        </w:r>
        <w:proofErr w:type="spellStart"/>
        <w:r>
          <w:rPr>
            <w:rFonts w:asciiTheme="minorHAnsi" w:hAnsiTheme="minorHAnsi" w:cstheme="minorHAnsi"/>
          </w:rPr>
          <w:t>Beeken</w:t>
        </w:r>
        <w:proofErr w:type="spellEnd"/>
        <w:r>
          <w:rPr>
            <w:rFonts w:asciiTheme="minorHAnsi" w:hAnsiTheme="minorHAnsi" w:cstheme="minorHAnsi"/>
          </w:rPr>
          <w:t xml:space="preserve"> et al. 2024). Complete tag histories were retrieved from PTAGIS and processed u</w:t>
        </w:r>
      </w:ins>
      <w:ins w:id="47" w:author="Mike Ackerman" w:date="2025-07-21T14:37:00Z">
        <w:r>
          <w:rPr>
            <w:rFonts w:asciiTheme="minorHAnsi" w:hAnsiTheme="minorHAnsi" w:cstheme="minorHAnsi"/>
          </w:rPr>
          <w:t xml:space="preserve">sing the </w:t>
        </w:r>
        <w:proofErr w:type="spellStart"/>
        <w:proofErr w:type="gramStart"/>
        <w:r>
          <w:rPr>
            <w:rFonts w:asciiTheme="minorHAnsi" w:hAnsiTheme="minorHAnsi" w:cstheme="minorHAnsi"/>
          </w:rPr>
          <w:t>PITcleanr</w:t>
        </w:r>
        <w:proofErr w:type="spellEnd"/>
        <w:r>
          <w:rPr>
            <w:rFonts w:asciiTheme="minorHAnsi" w:hAnsiTheme="minorHAnsi" w:cstheme="minorHAnsi"/>
          </w:rPr>
          <w:t>::</w:t>
        </w:r>
        <w:proofErr w:type="gramEnd"/>
        <w:r>
          <w:rPr>
            <w:rFonts w:asciiTheme="minorHAnsi" w:hAnsiTheme="minorHAnsi" w:cstheme="minorHAnsi"/>
          </w:rPr>
          <w:t xml:space="preserve">compress() function (See et al. 2024), which collapsed temporally clustered </w:t>
        </w:r>
        <w:r>
          <w:rPr>
            <w:rFonts w:asciiTheme="minorHAnsi" w:hAnsiTheme="minorHAnsi" w:cstheme="minorHAnsi"/>
          </w:rPr>
          <w:lastRenderedPageBreak/>
          <w:t xml:space="preserve">observations at each location to retain only essential information: PIT-tag code, observation </w:t>
        </w:r>
      </w:ins>
      <w:ins w:id="48" w:author="Mike Ackerman" w:date="2025-07-22T08:34:00Z">
        <w:r w:rsidR="00DC3C46">
          <w:rPr>
            <w:rFonts w:asciiTheme="minorHAnsi" w:hAnsiTheme="minorHAnsi" w:cstheme="minorHAnsi"/>
          </w:rPr>
          <w:t>location</w:t>
        </w:r>
      </w:ins>
      <w:ins w:id="49" w:author="Mike Ackerman" w:date="2025-07-21T14:37:00Z">
        <w:r>
          <w:rPr>
            <w:rFonts w:asciiTheme="minorHAnsi" w:hAnsiTheme="minorHAnsi" w:cstheme="minorHAnsi"/>
          </w:rPr>
          <w:t>, and minimum and maximum observation times. For previously PIT</w:t>
        </w:r>
      </w:ins>
      <w:ins w:id="50" w:author="Mike Ackerman" w:date="2025-07-21T14:38:00Z">
        <w:r>
          <w:rPr>
            <w:rFonts w:asciiTheme="minorHAnsi" w:hAnsiTheme="minorHAnsi" w:cstheme="minorHAnsi"/>
          </w:rPr>
          <w:t xml:space="preserve">-tagged individuals, only observations occurring after their first detection at the LGR adult trap were retained to remove any juvenile or pre-return adult detections. </w:t>
        </w:r>
      </w:ins>
    </w:p>
    <w:p w14:paraId="116B8B66" w14:textId="77777777" w:rsidR="00697415" w:rsidRDefault="00697415" w:rsidP="00777E58">
      <w:pPr>
        <w:pStyle w:val="EndNoteBibliography"/>
        <w:numPr>
          <w:ilvl w:val="0"/>
          <w:numId w:val="0"/>
        </w:numPr>
        <w:spacing w:line="480" w:lineRule="auto"/>
        <w:rPr>
          <w:ins w:id="51" w:author="Mike Ackerman" w:date="2025-07-21T14:46:00Z"/>
          <w:rFonts w:asciiTheme="minorHAnsi" w:hAnsiTheme="minorHAnsi" w:cstheme="minorHAnsi"/>
        </w:rPr>
      </w:pPr>
    </w:p>
    <w:p w14:paraId="4E4D3C83" w14:textId="7EE2D8AF" w:rsidR="00D36664" w:rsidRDefault="00D36664" w:rsidP="00777E58">
      <w:pPr>
        <w:pStyle w:val="EndNoteBibliography"/>
        <w:numPr>
          <w:ilvl w:val="0"/>
          <w:numId w:val="0"/>
        </w:numPr>
        <w:spacing w:line="480" w:lineRule="auto"/>
        <w:rPr>
          <w:ins w:id="52" w:author="Mike Ackerman" w:date="2025-07-21T14:46:00Z"/>
          <w:rFonts w:asciiTheme="minorHAnsi" w:hAnsiTheme="minorHAnsi" w:cstheme="minorHAnsi"/>
        </w:rPr>
      </w:pPr>
      <w:ins w:id="53" w:author="Mike Ackerman" w:date="2025-07-21T14:38:00Z">
        <w:r>
          <w:rPr>
            <w:rFonts w:asciiTheme="minorHAnsi" w:hAnsiTheme="minorHAnsi" w:cstheme="minorHAnsi"/>
          </w:rPr>
          <w:t>To estimate detection probability at LGR, the analysis focused on adult steelhead that were dete</w:t>
        </w:r>
      </w:ins>
      <w:ins w:id="54" w:author="Mike Ackerman" w:date="2025-07-21T14:39:00Z">
        <w:r>
          <w:rPr>
            <w:rFonts w:asciiTheme="minorHAnsi" w:hAnsiTheme="minorHAnsi" w:cstheme="minorHAnsi"/>
          </w:rPr>
          <w:t>cted upstream of LGR at instream PIT-tag detection systems (IPTDS) or mark-recapture-recovery (MRR) sites, indicating movement towards spawning areas. Capture histories were then constructed for ea</w:t>
        </w:r>
      </w:ins>
      <w:ins w:id="55" w:author="Mike Ackerman" w:date="2025-07-21T14:40:00Z">
        <w:r>
          <w:rPr>
            <w:rFonts w:asciiTheme="minorHAnsi" w:hAnsiTheme="minorHAnsi" w:cstheme="minorHAnsi"/>
          </w:rPr>
          <w:t xml:space="preserve">ch fish using three distinct detection occasions: 1) upstream detection towards spawning areas, 2) detection as a </w:t>
        </w:r>
        <w:proofErr w:type="spellStart"/>
        <w:r>
          <w:rPr>
            <w:rFonts w:asciiTheme="minorHAnsi" w:hAnsiTheme="minorHAnsi" w:cstheme="minorHAnsi"/>
          </w:rPr>
          <w:t>kelt</w:t>
        </w:r>
        <w:proofErr w:type="spellEnd"/>
        <w:r>
          <w:rPr>
            <w:rFonts w:asciiTheme="minorHAnsi" w:hAnsiTheme="minorHAnsi" w:cstheme="minorHAnsi"/>
          </w:rPr>
          <w:t xml:space="preserve"> at LGR (either via the juvenile bypass system or spillway antennas), and 3) any subsequent detection downstre</w:t>
        </w:r>
      </w:ins>
      <w:ins w:id="56" w:author="Mike Ackerman" w:date="2025-07-21T14:41:00Z">
        <w:r>
          <w:rPr>
            <w:rFonts w:asciiTheme="minorHAnsi" w:hAnsiTheme="minorHAnsi" w:cstheme="minorHAnsi"/>
          </w:rPr>
          <w:t xml:space="preserve">am in the lower Snake or Columbia River </w:t>
        </w:r>
        <w:proofErr w:type="spellStart"/>
        <w:r>
          <w:rPr>
            <w:rFonts w:asciiTheme="minorHAnsi" w:hAnsiTheme="minorHAnsi" w:cstheme="minorHAnsi"/>
          </w:rPr>
          <w:t>hydrosystem</w:t>
        </w:r>
        <w:proofErr w:type="spellEnd"/>
        <w:r>
          <w:rPr>
            <w:rFonts w:asciiTheme="minorHAnsi" w:hAnsiTheme="minorHAnsi" w:cstheme="minorHAnsi"/>
          </w:rPr>
          <w:t xml:space="preserve">, including estuary antennas. </w:t>
        </w:r>
        <w:proofErr w:type="spellStart"/>
        <w:r>
          <w:rPr>
            <w:rFonts w:asciiTheme="minorHAnsi" w:hAnsiTheme="minorHAnsi" w:cstheme="minorHAnsi"/>
          </w:rPr>
          <w:t>Kelts</w:t>
        </w:r>
        <w:proofErr w:type="spellEnd"/>
        <w:r>
          <w:rPr>
            <w:rFonts w:asciiTheme="minorHAnsi" w:hAnsiTheme="minorHAnsi" w:cstheme="minorHAnsi"/>
          </w:rPr>
          <w:t xml:space="preserve"> removed from the river for reconditioning were excluded from </w:t>
        </w:r>
      </w:ins>
      <w:ins w:id="57" w:author="Mike Ackerman" w:date="2025-07-21T14:42:00Z">
        <w:r w:rsidR="00697415">
          <w:rPr>
            <w:rFonts w:asciiTheme="minorHAnsi" w:hAnsiTheme="minorHAnsi" w:cstheme="minorHAnsi"/>
          </w:rPr>
          <w:t>model estimation of detection and survival</w:t>
        </w:r>
      </w:ins>
      <w:ins w:id="58" w:author="Mike Ackerman" w:date="2025-07-22T08:36:00Z">
        <w:r w:rsidR="00DC3C46">
          <w:rPr>
            <w:rFonts w:asciiTheme="minorHAnsi" w:hAnsiTheme="minorHAnsi" w:cstheme="minorHAnsi"/>
          </w:rPr>
          <w:t xml:space="preserve"> rates</w:t>
        </w:r>
      </w:ins>
      <w:ins w:id="59" w:author="Mike Ackerman" w:date="2025-07-21T14:42:00Z">
        <w:r w:rsidR="00697415">
          <w:rPr>
            <w:rFonts w:asciiTheme="minorHAnsi" w:hAnsiTheme="minorHAnsi" w:cstheme="minorHAnsi"/>
          </w:rPr>
          <w:t xml:space="preserve"> at LGR</w:t>
        </w:r>
      </w:ins>
      <w:ins w:id="60" w:author="Mike Ackerman" w:date="2025-07-22T08:36:00Z">
        <w:r w:rsidR="00DC3C46">
          <w:rPr>
            <w:rFonts w:asciiTheme="minorHAnsi" w:hAnsiTheme="minorHAnsi" w:cstheme="minorHAnsi"/>
          </w:rPr>
          <w:t>, since they cannot be detected at downstream locations</w:t>
        </w:r>
      </w:ins>
      <w:ins w:id="61" w:author="Mike Ackerman" w:date="2025-07-21T14:42:00Z">
        <w:r w:rsidR="00697415">
          <w:rPr>
            <w:rFonts w:asciiTheme="minorHAnsi" w:hAnsiTheme="minorHAnsi" w:cstheme="minorHAnsi"/>
          </w:rPr>
          <w:t>. Finally, the dataset was</w:t>
        </w:r>
      </w:ins>
      <w:ins w:id="62" w:author="Mike Ackerman" w:date="2025-07-21T14:43:00Z">
        <w:r w:rsidR="00697415">
          <w:rPr>
            <w:rFonts w:asciiTheme="minorHAnsi" w:hAnsiTheme="minorHAnsi" w:cstheme="minorHAnsi"/>
          </w:rPr>
          <w:t xml:space="preserve"> further refined to exclude</w:t>
        </w:r>
      </w:ins>
      <w:ins w:id="63" w:author="Mike Ackerman" w:date="2025-07-21T14:44:00Z">
        <w:r w:rsidR="00697415">
          <w:rPr>
            <w:rFonts w:asciiTheme="minorHAnsi" w:hAnsiTheme="minorHAnsi" w:cstheme="minorHAnsi"/>
          </w:rPr>
          <w:t xml:space="preserve"> any individuals later identified as hatchery-origin </w:t>
        </w:r>
      </w:ins>
      <w:ins w:id="64" w:author="Mike Ackerman" w:date="2025-07-21T14:45:00Z">
        <w:r w:rsidR="00697415">
          <w:rPr>
            <w:rFonts w:asciiTheme="minorHAnsi" w:hAnsiTheme="minorHAnsi" w:cstheme="minorHAnsi"/>
          </w:rPr>
          <w:t>via parentage-based tagging (Steele et al. 2013) and individuals with un</w:t>
        </w:r>
      </w:ins>
      <w:ins w:id="65" w:author="Mike Ackerman" w:date="2025-07-21T14:46:00Z">
        <w:r w:rsidR="00697415">
          <w:rPr>
            <w:rFonts w:asciiTheme="minorHAnsi" w:hAnsiTheme="minorHAnsi" w:cstheme="minorHAnsi"/>
          </w:rPr>
          <w:t>known sex.</w:t>
        </w:r>
      </w:ins>
    </w:p>
    <w:p w14:paraId="7A3F3B9D" w14:textId="77777777" w:rsidR="00697415" w:rsidRDefault="00697415" w:rsidP="00777E58">
      <w:pPr>
        <w:pStyle w:val="EndNoteBibliography"/>
        <w:numPr>
          <w:ilvl w:val="0"/>
          <w:numId w:val="0"/>
        </w:numPr>
        <w:spacing w:line="480" w:lineRule="auto"/>
        <w:rPr>
          <w:ins w:id="66" w:author="Mike Ackerman" w:date="2025-07-21T14:46:00Z"/>
          <w:rFonts w:asciiTheme="minorHAnsi" w:hAnsiTheme="minorHAnsi" w:cstheme="minorHAnsi"/>
        </w:rPr>
      </w:pPr>
    </w:p>
    <w:p w14:paraId="44E65ECF" w14:textId="24A4B22E" w:rsidR="00407A12" w:rsidRDefault="00697415" w:rsidP="00777E58">
      <w:pPr>
        <w:pStyle w:val="EndNoteBibliography"/>
        <w:numPr>
          <w:ilvl w:val="0"/>
          <w:numId w:val="0"/>
        </w:numPr>
        <w:spacing w:line="480" w:lineRule="auto"/>
        <w:rPr>
          <w:ins w:id="67" w:author="Mike Ackerman" w:date="2025-07-22T08:37:00Z"/>
          <w:rFonts w:asciiTheme="minorHAnsi" w:hAnsiTheme="minorHAnsi" w:cstheme="minorHAnsi"/>
        </w:rPr>
      </w:pPr>
      <w:ins w:id="68" w:author="Mike Ackerman" w:date="2025-07-21T14:46:00Z">
        <w:r>
          <w:rPr>
            <w:rFonts w:asciiTheme="minorHAnsi" w:hAnsiTheme="minorHAnsi" w:cstheme="minorHAnsi"/>
          </w:rPr>
          <w:t xml:space="preserve">The CJS models were implemented in R using the </w:t>
        </w:r>
        <w:proofErr w:type="gramStart"/>
        <w:r>
          <w:rPr>
            <w:rFonts w:asciiTheme="minorHAnsi" w:hAnsiTheme="minorHAnsi" w:cstheme="minorHAnsi"/>
          </w:rPr>
          <w:t>marked::</w:t>
        </w:r>
        <w:proofErr w:type="spellStart"/>
        <w:proofErr w:type="gramEnd"/>
        <w:r>
          <w:rPr>
            <w:rFonts w:asciiTheme="minorHAnsi" w:hAnsiTheme="minorHAnsi" w:cstheme="minorHAnsi"/>
          </w:rPr>
          <w:t>cmr</w:t>
        </w:r>
        <w:proofErr w:type="spellEnd"/>
        <w:r>
          <w:rPr>
            <w:rFonts w:asciiTheme="minorHAnsi" w:hAnsiTheme="minorHAnsi" w:cstheme="minorHAnsi"/>
          </w:rPr>
          <w:t>() function (</w:t>
        </w:r>
        <w:proofErr w:type="spellStart"/>
        <w:r>
          <w:rPr>
            <w:rFonts w:asciiTheme="minorHAnsi" w:hAnsiTheme="minorHAnsi" w:cstheme="minorHAnsi"/>
          </w:rPr>
          <w:t>Laake</w:t>
        </w:r>
        <w:proofErr w:type="spellEnd"/>
        <w:r>
          <w:rPr>
            <w:rFonts w:asciiTheme="minorHAnsi" w:hAnsiTheme="minorHAnsi" w:cstheme="minorHAnsi"/>
          </w:rPr>
          <w:t xml:space="preserve"> et al. 2013; R Core Team 2024)</w:t>
        </w:r>
      </w:ins>
      <w:ins w:id="69" w:author="Mike Ackerman" w:date="2025-07-21T14:47:00Z">
        <w:r>
          <w:rPr>
            <w:rFonts w:asciiTheme="minorHAnsi" w:hAnsiTheme="minorHAnsi" w:cstheme="minorHAnsi"/>
          </w:rPr>
          <w:t xml:space="preserve"> and included fixed effects for spawn year, spawning population, and sex to account for variation in detection probability (p) and apparent survival (</w:t>
        </w:r>
        <w:r w:rsidRPr="00697415">
          <w:rPr>
            <w:rFonts w:asciiTheme="minorHAnsi" w:hAnsiTheme="minorHAnsi" w:cstheme="minorHAnsi"/>
          </w:rPr>
          <w:t>ϕ</w:t>
        </w:r>
        <w:r>
          <w:rPr>
            <w:rFonts w:asciiTheme="minorHAnsi" w:hAnsiTheme="minorHAnsi" w:cstheme="minorHAnsi"/>
          </w:rPr>
          <w:t>; the product of true survival and m</w:t>
        </w:r>
      </w:ins>
      <w:ins w:id="70" w:author="Mike Ackerman" w:date="2025-07-21T14:48:00Z">
        <w:r>
          <w:rPr>
            <w:rFonts w:asciiTheme="minorHAnsi" w:hAnsiTheme="minorHAnsi" w:cstheme="minorHAnsi"/>
          </w:rPr>
          <w:t xml:space="preserve">igration). </w:t>
        </w:r>
        <w:r w:rsidRPr="00697415">
          <w:rPr>
            <w:rFonts w:asciiTheme="minorHAnsi" w:hAnsiTheme="minorHAnsi" w:cstheme="minorHAnsi"/>
          </w:rPr>
          <w:t xml:space="preserve">A logit-link function was used to relate covariates to detection and survival probabilities. Candidate models included biologically plausible interaction terms (e.g., </w:t>
        </w:r>
        <w:r w:rsidRPr="00697415">
          <w:rPr>
            <w:rFonts w:asciiTheme="minorHAnsi" w:hAnsiTheme="minorHAnsi" w:cstheme="minorHAnsi"/>
          </w:rPr>
          <w:lastRenderedPageBreak/>
          <w:t xml:space="preserve">spawn year × population, population × sex) and were ranked using Akaike’s Information Criterion (AIC; Akaike 1974) to identify the most parsimonious model. The top model included spawn year as a predictor of detection probability and spawn year, </w:t>
        </w:r>
      </w:ins>
      <w:ins w:id="71" w:author="Mike Ackerman" w:date="2025-07-22T08:37:00Z">
        <w:r w:rsidR="00DC3C46">
          <w:rPr>
            <w:rFonts w:asciiTheme="minorHAnsi" w:hAnsiTheme="minorHAnsi" w:cstheme="minorHAnsi"/>
          </w:rPr>
          <w:t xml:space="preserve">spawning </w:t>
        </w:r>
      </w:ins>
      <w:ins w:id="72" w:author="Mike Ackerman" w:date="2025-07-21T14:48:00Z">
        <w:r w:rsidRPr="00697415">
          <w:rPr>
            <w:rFonts w:asciiTheme="minorHAnsi" w:hAnsiTheme="minorHAnsi" w:cstheme="minorHAnsi"/>
          </w:rPr>
          <w:t>population</w:t>
        </w:r>
      </w:ins>
      <w:ins w:id="73" w:author="Mike Ackerman" w:date="2025-07-22T08:37:00Z">
        <w:r w:rsidR="00DC3C46">
          <w:rPr>
            <w:rFonts w:asciiTheme="minorHAnsi" w:hAnsiTheme="minorHAnsi" w:cstheme="minorHAnsi"/>
          </w:rPr>
          <w:t xml:space="preserve"> (based on observations at upstream IPTDS and MRR sites during the spawning run)</w:t>
        </w:r>
      </w:ins>
      <w:ins w:id="74" w:author="Mike Ackerman" w:date="2025-07-21T14:48:00Z">
        <w:r w:rsidRPr="00697415">
          <w:rPr>
            <w:rFonts w:asciiTheme="minorHAnsi" w:hAnsiTheme="minorHAnsi" w:cstheme="minorHAnsi"/>
          </w:rPr>
          <w:t>, and sex as predictors of apparent survival.</w:t>
        </w:r>
      </w:ins>
    </w:p>
    <w:p w14:paraId="2AD6F070" w14:textId="77777777" w:rsidR="00DC3C46" w:rsidRDefault="00DC3C46" w:rsidP="00777E58">
      <w:pPr>
        <w:pStyle w:val="EndNoteBibliography"/>
        <w:numPr>
          <w:ilvl w:val="0"/>
          <w:numId w:val="0"/>
        </w:numPr>
        <w:spacing w:line="480" w:lineRule="auto"/>
        <w:rPr>
          <w:rFonts w:asciiTheme="minorHAnsi" w:hAnsiTheme="minorHAnsi" w:cstheme="minorHAnsi"/>
        </w:rPr>
      </w:pPr>
    </w:p>
    <w:p w14:paraId="627E7664" w14:textId="14550EA4" w:rsidR="00771F33" w:rsidRDefault="001D666C" w:rsidP="00777E58">
      <w:pPr>
        <w:pStyle w:val="EndNoteBibliography"/>
        <w:numPr>
          <w:ilvl w:val="0"/>
          <w:numId w:val="0"/>
        </w:numPr>
        <w:spacing w:line="480" w:lineRule="auto"/>
        <w:rPr>
          <w:rFonts w:asciiTheme="minorHAnsi" w:hAnsiTheme="minorHAnsi" w:cstheme="minorHAnsi"/>
        </w:rPr>
      </w:pPr>
      <w:r>
        <w:rPr>
          <w:rFonts w:asciiTheme="minorHAnsi" w:hAnsiTheme="minorHAnsi" w:cstheme="minorHAnsi"/>
        </w:rPr>
        <w:t xml:space="preserve">To determine </w:t>
      </w:r>
      <w:r w:rsidR="00145FDF">
        <w:rPr>
          <w:rFonts w:asciiTheme="minorHAnsi" w:hAnsiTheme="minorHAnsi" w:cstheme="minorHAnsi"/>
        </w:rPr>
        <w:t>which fish</w:t>
      </w:r>
      <w:r w:rsidR="0041070E">
        <w:rPr>
          <w:rFonts w:asciiTheme="minorHAnsi" w:hAnsiTheme="minorHAnsi" w:cstheme="minorHAnsi"/>
        </w:rPr>
        <w:t xml:space="preserve"> in the pre-spawn </w:t>
      </w:r>
      <w:r w:rsidR="00482CAE">
        <w:rPr>
          <w:rFonts w:asciiTheme="minorHAnsi" w:hAnsiTheme="minorHAnsi" w:cstheme="minorHAnsi"/>
        </w:rPr>
        <w:t>dataset</w:t>
      </w:r>
      <w:r w:rsidR="0041070E">
        <w:rPr>
          <w:rFonts w:asciiTheme="minorHAnsi" w:hAnsiTheme="minorHAnsi" w:cstheme="minorHAnsi"/>
        </w:rPr>
        <w:t xml:space="preserve"> </w:t>
      </w:r>
      <w:r w:rsidR="00145FDF">
        <w:rPr>
          <w:rFonts w:asciiTheme="minorHAnsi" w:hAnsiTheme="minorHAnsi" w:cstheme="minorHAnsi"/>
        </w:rPr>
        <w:t xml:space="preserve">were </w:t>
      </w:r>
      <w:r w:rsidR="0041070E">
        <w:rPr>
          <w:rFonts w:asciiTheme="minorHAnsi" w:hAnsiTheme="minorHAnsi" w:cstheme="minorHAnsi"/>
        </w:rPr>
        <w:t xml:space="preserve">encountered </w:t>
      </w:r>
      <w:r w:rsidR="00DE77E9">
        <w:rPr>
          <w:rFonts w:asciiTheme="minorHAnsi" w:hAnsiTheme="minorHAnsi" w:cstheme="minorHAnsi"/>
        </w:rPr>
        <w:t xml:space="preserve">and collected </w:t>
      </w:r>
      <w:r w:rsidR="0041070E">
        <w:rPr>
          <w:rFonts w:asciiTheme="minorHAnsi" w:hAnsiTheme="minorHAnsi" w:cstheme="minorHAnsi"/>
        </w:rPr>
        <w:t xml:space="preserve">in the post-spawn </w:t>
      </w:r>
      <w:r w:rsidR="00482CAE">
        <w:rPr>
          <w:rFonts w:asciiTheme="minorHAnsi" w:hAnsiTheme="minorHAnsi" w:cstheme="minorHAnsi"/>
        </w:rPr>
        <w:t>dataset</w:t>
      </w:r>
      <w:r>
        <w:rPr>
          <w:rFonts w:asciiTheme="minorHAnsi" w:hAnsiTheme="minorHAnsi" w:cstheme="minorHAnsi"/>
        </w:rPr>
        <w:t xml:space="preserve">, </w:t>
      </w:r>
      <w:r w:rsidR="009C0561">
        <w:rPr>
          <w:rFonts w:asciiTheme="minorHAnsi" w:hAnsiTheme="minorHAnsi" w:cstheme="minorHAnsi"/>
        </w:rPr>
        <w:t>PIT-tag lists were compared</w:t>
      </w:r>
      <w:r w:rsidR="00145FDF">
        <w:rPr>
          <w:rFonts w:asciiTheme="minorHAnsi" w:hAnsiTheme="minorHAnsi" w:cstheme="minorHAnsi"/>
        </w:rPr>
        <w:t xml:space="preserve">, and fish in the pre-spawn </w:t>
      </w:r>
      <w:r w:rsidR="00482CAE">
        <w:rPr>
          <w:rFonts w:asciiTheme="minorHAnsi" w:hAnsiTheme="minorHAnsi" w:cstheme="minorHAnsi"/>
        </w:rPr>
        <w:t>dataset</w:t>
      </w:r>
      <w:r w:rsidR="00145FDF">
        <w:rPr>
          <w:rFonts w:asciiTheme="minorHAnsi" w:hAnsiTheme="minorHAnsi" w:cstheme="minorHAnsi"/>
        </w:rPr>
        <w:t xml:space="preserve"> were identified</w:t>
      </w:r>
      <w:r w:rsidR="007C7701">
        <w:rPr>
          <w:rFonts w:asciiTheme="minorHAnsi" w:hAnsiTheme="minorHAnsi" w:cstheme="minorHAnsi"/>
        </w:rPr>
        <w:t xml:space="preserve">. </w:t>
      </w:r>
      <w:r w:rsidR="00145FDF">
        <w:rPr>
          <w:rFonts w:asciiTheme="minorHAnsi" w:hAnsiTheme="minorHAnsi" w:cstheme="minorHAnsi"/>
        </w:rPr>
        <w:t xml:space="preserve">Percentages of fish encountered and collected as a portion of the pre-spawn </w:t>
      </w:r>
      <w:r w:rsidR="00482CAE">
        <w:rPr>
          <w:rFonts w:asciiTheme="minorHAnsi" w:hAnsiTheme="minorHAnsi" w:cstheme="minorHAnsi"/>
        </w:rPr>
        <w:t>dataset</w:t>
      </w:r>
      <w:r w:rsidR="00145FDF">
        <w:rPr>
          <w:rFonts w:asciiTheme="minorHAnsi" w:hAnsiTheme="minorHAnsi" w:cstheme="minorHAnsi"/>
        </w:rPr>
        <w:t xml:space="preserve"> were calculated</w:t>
      </w:r>
      <w:r>
        <w:rPr>
          <w:rFonts w:asciiTheme="minorHAnsi" w:hAnsiTheme="minorHAnsi" w:cstheme="minorHAnsi"/>
        </w:rPr>
        <w:t>.</w:t>
      </w:r>
      <w:r w:rsidR="0088601D">
        <w:rPr>
          <w:rFonts w:asciiTheme="minorHAnsi" w:hAnsiTheme="minorHAnsi" w:cstheme="minorHAnsi"/>
        </w:rPr>
        <w:t xml:space="preserve"> </w:t>
      </w:r>
      <w:r w:rsidR="000A1CA3">
        <w:rPr>
          <w:rFonts w:asciiTheme="minorHAnsi" w:hAnsiTheme="minorHAnsi" w:cstheme="minorHAnsi"/>
        </w:rPr>
        <w:t xml:space="preserve">The repeat spawner </w:t>
      </w:r>
      <w:r w:rsidR="00482CAE">
        <w:rPr>
          <w:rFonts w:asciiTheme="minorHAnsi" w:hAnsiTheme="minorHAnsi" w:cstheme="minorHAnsi"/>
        </w:rPr>
        <w:t xml:space="preserve">dataset </w:t>
      </w:r>
      <w:r w:rsidR="000A1CA3">
        <w:rPr>
          <w:rFonts w:asciiTheme="minorHAnsi" w:hAnsiTheme="minorHAnsi" w:cstheme="minorHAnsi"/>
        </w:rPr>
        <w:t xml:space="preserve">was constructed by querying PTAGIS with lists of tags from the pre-spawn </w:t>
      </w:r>
      <w:r w:rsidR="00482CAE">
        <w:rPr>
          <w:rFonts w:asciiTheme="minorHAnsi" w:hAnsiTheme="minorHAnsi" w:cstheme="minorHAnsi"/>
        </w:rPr>
        <w:t>dataset</w:t>
      </w:r>
      <w:r w:rsidR="000A1CA3">
        <w:rPr>
          <w:rFonts w:asciiTheme="minorHAnsi" w:hAnsiTheme="minorHAnsi" w:cstheme="minorHAnsi"/>
        </w:rPr>
        <w:t xml:space="preserve"> and fish released by the KRP for spawn years 2016-2021. Fish detected on a repeat spawning migration through LGR were categorized as Natural or Reconditioned RS, and Reconditioned RS were partitioned into those with a tag from the pre-spawn </w:t>
      </w:r>
      <w:r w:rsidR="00482CAE">
        <w:rPr>
          <w:rFonts w:asciiTheme="minorHAnsi" w:hAnsiTheme="minorHAnsi" w:cstheme="minorHAnsi"/>
        </w:rPr>
        <w:t>dataset</w:t>
      </w:r>
      <w:r w:rsidR="000A1CA3">
        <w:rPr>
          <w:rFonts w:asciiTheme="minorHAnsi" w:hAnsiTheme="minorHAnsi" w:cstheme="minorHAnsi"/>
        </w:rPr>
        <w:t xml:space="preserve"> and those without. Percentages </w:t>
      </w:r>
      <w:r w:rsidR="00CD3A56">
        <w:rPr>
          <w:rFonts w:asciiTheme="minorHAnsi" w:hAnsiTheme="minorHAnsi" w:cstheme="minorHAnsi"/>
        </w:rPr>
        <w:t xml:space="preserve">of Natural and Reconditioned fish tagged in the pre-spawn </w:t>
      </w:r>
      <w:r w:rsidR="00482CAE">
        <w:rPr>
          <w:rFonts w:asciiTheme="minorHAnsi" w:hAnsiTheme="minorHAnsi" w:cstheme="minorHAnsi"/>
        </w:rPr>
        <w:t>dataset</w:t>
      </w:r>
      <w:r w:rsidR="00CD3A56">
        <w:rPr>
          <w:rFonts w:asciiTheme="minorHAnsi" w:hAnsiTheme="minorHAnsi" w:cstheme="minorHAnsi"/>
        </w:rPr>
        <w:t xml:space="preserve"> and then detected on a subsequent spawning migration were calculated.</w:t>
      </w:r>
    </w:p>
    <w:p w14:paraId="601FFF30" w14:textId="77777777" w:rsidR="00E9191A" w:rsidRDefault="00E9191A" w:rsidP="00227106">
      <w:pPr>
        <w:pStyle w:val="EndNoteBibliography"/>
        <w:numPr>
          <w:ilvl w:val="0"/>
          <w:numId w:val="0"/>
        </w:numPr>
        <w:spacing w:line="480" w:lineRule="auto"/>
        <w:rPr>
          <w:rFonts w:asciiTheme="minorHAnsi" w:hAnsiTheme="minorHAnsi" w:cstheme="minorHAnsi"/>
        </w:rPr>
      </w:pPr>
    </w:p>
    <w:p w14:paraId="3014644F" w14:textId="703864CD" w:rsidR="00182DBA" w:rsidRPr="008C23EE" w:rsidRDefault="00DC3C46" w:rsidP="00227106">
      <w:pPr>
        <w:pStyle w:val="EndNoteBibliography"/>
        <w:numPr>
          <w:ilvl w:val="0"/>
          <w:numId w:val="0"/>
        </w:numPr>
        <w:spacing w:line="480" w:lineRule="auto"/>
        <w:rPr>
          <w:rFonts w:asciiTheme="minorHAnsi" w:hAnsiTheme="minorHAnsi" w:cstheme="minorHAnsi"/>
        </w:rPr>
      </w:pPr>
      <w:ins w:id="75" w:author="Mike Ackerman" w:date="2025-07-22T08:40:00Z">
        <w:r>
          <w:rPr>
            <w:rFonts w:asciiTheme="minorHAnsi" w:hAnsiTheme="minorHAnsi" w:cstheme="minorHAnsi"/>
          </w:rPr>
          <w:t>All RS were classified as either consecutive or skip spawners. Consecutive spawners were individuals detected migrating upstream through LGR one year after their initial spawn year, whereas skip spa</w:t>
        </w:r>
      </w:ins>
      <w:ins w:id="76" w:author="Mike Ackerman" w:date="2025-07-22T08:41:00Z">
        <w:r>
          <w:rPr>
            <w:rFonts w:asciiTheme="minorHAnsi" w:hAnsiTheme="minorHAnsi" w:cstheme="minorHAnsi"/>
          </w:rPr>
          <w:t xml:space="preserve">wners were detected two or more years after their initial spawning. </w:t>
        </w:r>
      </w:ins>
      <w:del w:id="77" w:author="Mike Ackerman" w:date="2025-07-22T08:41:00Z">
        <w:r w:rsidR="00CD3A56" w:rsidDel="00DC3C46">
          <w:rPr>
            <w:rFonts w:asciiTheme="minorHAnsi" w:hAnsiTheme="minorHAnsi" w:cstheme="minorHAnsi"/>
          </w:rPr>
          <w:delText xml:space="preserve">All RS </w:delText>
        </w:r>
        <w:r w:rsidR="0085340F" w:rsidDel="00DC3C46">
          <w:rPr>
            <w:rFonts w:asciiTheme="minorHAnsi" w:hAnsiTheme="minorHAnsi" w:cstheme="minorHAnsi"/>
          </w:rPr>
          <w:delText xml:space="preserve">were </w:delText>
        </w:r>
        <w:r w:rsidR="00CD3A56" w:rsidDel="00DC3C46">
          <w:rPr>
            <w:rFonts w:asciiTheme="minorHAnsi" w:hAnsiTheme="minorHAnsi" w:cstheme="minorHAnsi"/>
          </w:rPr>
          <w:delText>categorized as either</w:delText>
        </w:r>
        <w:r w:rsidR="0085340F" w:rsidDel="00DC3C46">
          <w:rPr>
            <w:rFonts w:asciiTheme="minorHAnsi" w:hAnsiTheme="minorHAnsi" w:cstheme="minorHAnsi"/>
          </w:rPr>
          <w:delText xml:space="preserve"> </w:delText>
        </w:r>
        <w:r w:rsidR="0088601D" w:rsidDel="00DC3C46">
          <w:rPr>
            <w:rFonts w:asciiTheme="minorHAnsi" w:hAnsiTheme="minorHAnsi" w:cstheme="minorHAnsi"/>
          </w:rPr>
          <w:delText>c</w:delText>
        </w:r>
        <w:r w:rsidR="0085340F" w:rsidDel="00DC3C46">
          <w:rPr>
            <w:rFonts w:asciiTheme="minorHAnsi" w:hAnsiTheme="minorHAnsi" w:cstheme="minorHAnsi"/>
          </w:rPr>
          <w:delText xml:space="preserve">onsecutive </w:delText>
        </w:r>
        <w:r w:rsidR="00CD3A56" w:rsidDel="00DC3C46">
          <w:rPr>
            <w:rFonts w:asciiTheme="minorHAnsi" w:hAnsiTheme="minorHAnsi" w:cstheme="minorHAnsi"/>
          </w:rPr>
          <w:delText xml:space="preserve">or </w:delText>
        </w:r>
        <w:r w:rsidR="0088601D" w:rsidDel="00DC3C46">
          <w:rPr>
            <w:rFonts w:asciiTheme="minorHAnsi" w:hAnsiTheme="minorHAnsi" w:cstheme="minorHAnsi"/>
          </w:rPr>
          <w:delText>s</w:delText>
        </w:r>
        <w:r w:rsidR="0085340F" w:rsidDel="00DC3C46">
          <w:rPr>
            <w:rFonts w:asciiTheme="minorHAnsi" w:hAnsiTheme="minorHAnsi" w:cstheme="minorHAnsi"/>
          </w:rPr>
          <w:delText xml:space="preserve">kip </w:delText>
        </w:r>
        <w:r w:rsidR="0088601D" w:rsidDel="00DC3C46">
          <w:rPr>
            <w:rFonts w:asciiTheme="minorHAnsi" w:hAnsiTheme="minorHAnsi" w:cstheme="minorHAnsi"/>
          </w:rPr>
          <w:delText>s</w:delText>
        </w:r>
        <w:r w:rsidR="0085340F" w:rsidDel="00DC3C46">
          <w:rPr>
            <w:rFonts w:asciiTheme="minorHAnsi" w:hAnsiTheme="minorHAnsi" w:cstheme="minorHAnsi"/>
          </w:rPr>
          <w:delText xml:space="preserve">pawners. </w:delText>
        </w:r>
        <w:r w:rsidR="00CD3A56" w:rsidDel="00DC3C46">
          <w:rPr>
            <w:rFonts w:asciiTheme="minorHAnsi" w:hAnsiTheme="minorHAnsi" w:cstheme="minorHAnsi"/>
          </w:rPr>
          <w:delText>Consecutive spawners were fish</w:delText>
        </w:r>
        <w:r w:rsidR="00FC7181" w:rsidDel="00DC3C46">
          <w:rPr>
            <w:rFonts w:asciiTheme="minorHAnsi" w:hAnsiTheme="minorHAnsi" w:cstheme="minorHAnsi"/>
          </w:rPr>
          <w:delText xml:space="preserve"> detected moving upstream through LGR </w:delText>
        </w:r>
        <w:r w:rsidR="00CE1480" w:rsidDel="00DC3C46">
          <w:rPr>
            <w:rFonts w:asciiTheme="minorHAnsi" w:hAnsiTheme="minorHAnsi" w:cstheme="minorHAnsi"/>
          </w:rPr>
          <w:delText xml:space="preserve">in a spawn year 1 year after their initial spawn year, and skip spawners were fish detected moving upstream through LGR in a spawn year 2 or more years </w:delText>
        </w:r>
        <w:r w:rsidR="00CE1480" w:rsidDel="00DC3C46">
          <w:rPr>
            <w:rFonts w:asciiTheme="minorHAnsi" w:hAnsiTheme="minorHAnsi" w:cstheme="minorHAnsi"/>
          </w:rPr>
          <w:lastRenderedPageBreak/>
          <w:delText>after their initial spawn year</w:delText>
        </w:r>
        <w:r w:rsidR="00FC7181" w:rsidDel="00DC3C46">
          <w:rPr>
            <w:rFonts w:asciiTheme="minorHAnsi" w:hAnsiTheme="minorHAnsi" w:cstheme="minorHAnsi"/>
          </w:rPr>
          <w:delText xml:space="preserve">. </w:delText>
        </w:r>
      </w:del>
      <w:r w:rsidR="00482CAE">
        <w:rPr>
          <w:rFonts w:asciiTheme="minorHAnsi" w:hAnsiTheme="minorHAnsi" w:cstheme="minorHAnsi"/>
        </w:rPr>
        <w:t>To increase sample size, f</w:t>
      </w:r>
      <w:r w:rsidR="00FC7181">
        <w:rPr>
          <w:rFonts w:asciiTheme="minorHAnsi" w:hAnsiTheme="minorHAnsi" w:cstheme="minorHAnsi"/>
        </w:rPr>
        <w:t xml:space="preserve">or Reconditioned RS, </w:t>
      </w:r>
      <w:r w:rsidR="00482CAE">
        <w:rPr>
          <w:rFonts w:asciiTheme="minorHAnsi" w:hAnsiTheme="minorHAnsi" w:cstheme="minorHAnsi"/>
        </w:rPr>
        <w:t>the total number of Reconditioned RS</w:t>
      </w:r>
      <w:r w:rsidR="00482CAE" w:rsidDel="00482CAE">
        <w:rPr>
          <w:rFonts w:asciiTheme="minorHAnsi" w:hAnsiTheme="minorHAnsi" w:cstheme="minorHAnsi"/>
        </w:rPr>
        <w:t xml:space="preserve"> </w:t>
      </w:r>
      <w:r w:rsidR="00482CAE">
        <w:rPr>
          <w:rFonts w:asciiTheme="minorHAnsi" w:hAnsiTheme="minorHAnsi" w:cstheme="minorHAnsi"/>
        </w:rPr>
        <w:t xml:space="preserve">and </w:t>
      </w:r>
      <w:r w:rsidR="00FC7181">
        <w:rPr>
          <w:rFonts w:asciiTheme="minorHAnsi" w:hAnsiTheme="minorHAnsi" w:cstheme="minorHAnsi"/>
        </w:rPr>
        <w:t xml:space="preserve">numbers of consecutive and skip spawners </w:t>
      </w:r>
      <w:r w:rsidR="00182DBA">
        <w:rPr>
          <w:rFonts w:asciiTheme="minorHAnsi" w:hAnsiTheme="minorHAnsi" w:cstheme="minorHAnsi"/>
        </w:rPr>
        <w:t xml:space="preserve">were </w:t>
      </w:r>
      <w:r w:rsidR="00482CAE">
        <w:rPr>
          <w:rFonts w:asciiTheme="minorHAnsi" w:hAnsiTheme="minorHAnsi" w:cstheme="minorHAnsi"/>
        </w:rPr>
        <w:t>based on all</w:t>
      </w:r>
      <w:r w:rsidR="00FC7181">
        <w:rPr>
          <w:rFonts w:asciiTheme="minorHAnsi" w:hAnsiTheme="minorHAnsi" w:cstheme="minorHAnsi"/>
        </w:rPr>
        <w:t xml:space="preserve"> fish</w:t>
      </w:r>
      <w:r w:rsidR="00182DBA">
        <w:rPr>
          <w:rFonts w:asciiTheme="minorHAnsi" w:hAnsiTheme="minorHAnsi" w:cstheme="minorHAnsi"/>
        </w:rPr>
        <w:t xml:space="preserve"> released by the </w:t>
      </w:r>
      <w:r w:rsidR="00482CAE">
        <w:rPr>
          <w:rFonts w:asciiTheme="minorHAnsi" w:hAnsiTheme="minorHAnsi" w:cstheme="minorHAnsi"/>
        </w:rPr>
        <w:t>K</w:t>
      </w:r>
      <w:r w:rsidR="00FC4630">
        <w:rPr>
          <w:rFonts w:asciiTheme="minorHAnsi" w:hAnsiTheme="minorHAnsi" w:cstheme="minorHAnsi"/>
        </w:rPr>
        <w:t>RP</w:t>
      </w:r>
      <w:r w:rsidR="00182DBA">
        <w:rPr>
          <w:rFonts w:asciiTheme="minorHAnsi" w:hAnsiTheme="minorHAnsi" w:cstheme="minorHAnsi"/>
        </w:rPr>
        <w:t xml:space="preserve"> and detected moving upstream through </w:t>
      </w:r>
      <w:r w:rsidR="00FC7181">
        <w:rPr>
          <w:rFonts w:asciiTheme="minorHAnsi" w:hAnsiTheme="minorHAnsi" w:cstheme="minorHAnsi"/>
        </w:rPr>
        <w:t>LGR</w:t>
      </w:r>
      <w:r w:rsidR="00182DBA">
        <w:rPr>
          <w:rFonts w:asciiTheme="minorHAnsi" w:hAnsiTheme="minorHAnsi" w:cstheme="minorHAnsi"/>
        </w:rPr>
        <w:t xml:space="preserve"> after release</w:t>
      </w:r>
      <w:r w:rsidR="00DF227B">
        <w:rPr>
          <w:rFonts w:asciiTheme="minorHAnsi" w:hAnsiTheme="minorHAnsi" w:cstheme="minorHAnsi"/>
        </w:rPr>
        <w:t>, rather than just those in the pre-spawn dataset.</w:t>
      </w:r>
    </w:p>
    <w:p w14:paraId="08073650" w14:textId="77777777" w:rsidR="00227106" w:rsidRDefault="00227106" w:rsidP="00227106">
      <w:pPr>
        <w:spacing w:line="480" w:lineRule="auto"/>
        <w:rPr>
          <w:rFonts w:cstheme="minorHAnsi"/>
        </w:rPr>
      </w:pPr>
    </w:p>
    <w:p w14:paraId="4C7EFFEF" w14:textId="289DC992" w:rsidR="00520A5A" w:rsidRDefault="002A029E" w:rsidP="00FE4C56">
      <w:pPr>
        <w:spacing w:line="480" w:lineRule="auto"/>
        <w:rPr>
          <w:rFonts w:cstheme="minorHAnsi"/>
        </w:rPr>
      </w:pPr>
      <w:r>
        <w:rPr>
          <w:rFonts w:cstheme="minorHAnsi"/>
        </w:rPr>
        <w:t>T</w:t>
      </w:r>
      <w:r w:rsidR="00FC7479">
        <w:rPr>
          <w:rFonts w:cstheme="minorHAnsi"/>
        </w:rPr>
        <w:t>o determine the</w:t>
      </w:r>
      <w:r w:rsidR="00587C3C">
        <w:rPr>
          <w:rFonts w:cstheme="minorHAnsi"/>
        </w:rPr>
        <w:t xml:space="preserve"> relative </w:t>
      </w:r>
      <w:r w:rsidR="007A15CF">
        <w:rPr>
          <w:rFonts w:cstheme="minorHAnsi"/>
        </w:rPr>
        <w:t>contribution of consecutive versus skip spawners</w:t>
      </w:r>
      <w:r w:rsidR="00FC7479">
        <w:rPr>
          <w:rFonts w:cstheme="minorHAnsi"/>
        </w:rPr>
        <w:t xml:space="preserve"> in Natural and Reconditioned RS, the probability of returning as a skip spawner was assessed </w:t>
      </w:r>
      <w:r w:rsidR="00520A5A" w:rsidRPr="00520A5A">
        <w:rPr>
          <w:rFonts w:cstheme="minorHAnsi"/>
        </w:rPr>
        <w:t>using a binary logistic regression analysis</w:t>
      </w:r>
      <w:r w:rsidR="00C37AEC">
        <w:rPr>
          <w:rFonts w:cstheme="minorHAnsi"/>
        </w:rPr>
        <w:t xml:space="preserve">. </w:t>
      </w:r>
      <w:r w:rsidR="00520A5A" w:rsidRPr="00520A5A">
        <w:rPr>
          <w:rFonts w:cstheme="minorHAnsi"/>
        </w:rPr>
        <w:t>Bin</w:t>
      </w:r>
      <w:r w:rsidR="00C37AEC">
        <w:rPr>
          <w:rFonts w:cstheme="minorHAnsi"/>
        </w:rPr>
        <w:t>omial</w:t>
      </w:r>
      <w:r w:rsidR="00520A5A" w:rsidRPr="00520A5A">
        <w:rPr>
          <w:rFonts w:cstheme="minorHAnsi"/>
        </w:rPr>
        <w:t xml:space="preserve"> response variables were defined </w:t>
      </w:r>
      <w:r w:rsidR="00156A6D">
        <w:rPr>
          <w:rFonts w:cstheme="minorHAnsi"/>
        </w:rPr>
        <w:t xml:space="preserve">as </w:t>
      </w:r>
      <w:r w:rsidR="00C37AEC">
        <w:rPr>
          <w:rFonts w:cstheme="minorHAnsi"/>
        </w:rPr>
        <w:t>Con</w:t>
      </w:r>
      <w:r w:rsidR="00520A5A" w:rsidRPr="00520A5A">
        <w:rPr>
          <w:rFonts w:cstheme="minorHAnsi"/>
        </w:rPr>
        <w:t xml:space="preserve">secutive </w:t>
      </w:r>
      <w:r w:rsidR="00C37AEC">
        <w:rPr>
          <w:rFonts w:cstheme="minorHAnsi"/>
        </w:rPr>
        <w:t>S</w:t>
      </w:r>
      <w:r w:rsidR="00520A5A" w:rsidRPr="00520A5A">
        <w:rPr>
          <w:rFonts w:cstheme="minorHAnsi"/>
        </w:rPr>
        <w:t xml:space="preserve">pawners </w:t>
      </w:r>
      <w:r w:rsidR="00C37AEC">
        <w:rPr>
          <w:rFonts w:cstheme="minorHAnsi"/>
        </w:rPr>
        <w:t>=</w:t>
      </w:r>
      <w:r w:rsidR="00520A5A" w:rsidRPr="00520A5A">
        <w:rPr>
          <w:rFonts w:cstheme="minorHAnsi"/>
        </w:rPr>
        <w:t xml:space="preserve"> </w:t>
      </w:r>
      <w:r w:rsidR="00E85DCE">
        <w:rPr>
          <w:rFonts w:cstheme="minorHAnsi"/>
        </w:rPr>
        <w:t>0</w:t>
      </w:r>
      <w:r w:rsidR="00C37AEC">
        <w:rPr>
          <w:rFonts w:cstheme="minorHAnsi"/>
        </w:rPr>
        <w:t>, and</w:t>
      </w:r>
      <w:r w:rsidR="00520A5A" w:rsidRPr="00520A5A">
        <w:rPr>
          <w:rFonts w:cstheme="minorHAnsi"/>
        </w:rPr>
        <w:t xml:space="preserve"> Skip </w:t>
      </w:r>
      <w:r w:rsidR="00C37AEC">
        <w:rPr>
          <w:rFonts w:cstheme="minorHAnsi"/>
        </w:rPr>
        <w:t>S</w:t>
      </w:r>
      <w:r w:rsidR="00520A5A" w:rsidRPr="00520A5A">
        <w:rPr>
          <w:rFonts w:cstheme="minorHAnsi"/>
        </w:rPr>
        <w:t xml:space="preserve">pawners </w:t>
      </w:r>
      <w:r w:rsidR="00C37AEC">
        <w:rPr>
          <w:rFonts w:cstheme="minorHAnsi"/>
        </w:rPr>
        <w:t xml:space="preserve">= </w:t>
      </w:r>
      <w:r w:rsidR="00E85DCE">
        <w:rPr>
          <w:rFonts w:cstheme="minorHAnsi"/>
        </w:rPr>
        <w:t>1</w:t>
      </w:r>
      <w:r w:rsidR="00C37AEC">
        <w:rPr>
          <w:rFonts w:cstheme="minorHAnsi"/>
        </w:rPr>
        <w:t xml:space="preserve">. </w:t>
      </w:r>
      <w:r w:rsidR="00520A5A" w:rsidRPr="00520A5A">
        <w:rPr>
          <w:rFonts w:cstheme="minorHAnsi"/>
        </w:rPr>
        <w:t xml:space="preserve">The predictor variable </w:t>
      </w:r>
      <w:r w:rsidR="005A7C6F">
        <w:rPr>
          <w:rFonts w:cstheme="minorHAnsi"/>
        </w:rPr>
        <w:t xml:space="preserve">of interest </w:t>
      </w:r>
      <w:r>
        <w:rPr>
          <w:rFonts w:cstheme="minorHAnsi"/>
        </w:rPr>
        <w:t>was RS</w:t>
      </w:r>
      <w:r w:rsidR="00520A5A" w:rsidRPr="00520A5A">
        <w:rPr>
          <w:rFonts w:cstheme="minorHAnsi"/>
        </w:rPr>
        <w:t xml:space="preserve"> </w:t>
      </w:r>
      <w:r>
        <w:rPr>
          <w:rFonts w:cstheme="minorHAnsi"/>
        </w:rPr>
        <w:t>T</w:t>
      </w:r>
      <w:r w:rsidR="00520A5A" w:rsidRPr="00520A5A">
        <w:rPr>
          <w:rFonts w:cstheme="minorHAnsi"/>
        </w:rPr>
        <w:t>ype</w:t>
      </w:r>
      <w:r>
        <w:rPr>
          <w:rFonts w:cstheme="minorHAnsi"/>
        </w:rPr>
        <w:t xml:space="preserve"> (</w:t>
      </w:r>
      <w:r w:rsidR="00520A5A" w:rsidRPr="00520A5A">
        <w:rPr>
          <w:rFonts w:cstheme="minorHAnsi"/>
        </w:rPr>
        <w:t xml:space="preserve">Natural </w:t>
      </w:r>
      <w:r>
        <w:rPr>
          <w:rFonts w:cstheme="minorHAnsi"/>
        </w:rPr>
        <w:t xml:space="preserve">or </w:t>
      </w:r>
      <w:r w:rsidR="00520A5A" w:rsidRPr="00520A5A">
        <w:rPr>
          <w:rFonts w:cstheme="minorHAnsi"/>
        </w:rPr>
        <w:t>Reconditioned</w:t>
      </w:r>
      <w:r w:rsidR="005A7C6F">
        <w:rPr>
          <w:rFonts w:cstheme="minorHAnsi"/>
        </w:rPr>
        <w:t>)</w:t>
      </w:r>
      <w:r w:rsidR="00520A5A" w:rsidRPr="00520A5A">
        <w:rPr>
          <w:rFonts w:cstheme="minorHAnsi"/>
        </w:rPr>
        <w:t xml:space="preserve">. </w:t>
      </w:r>
      <w:r w:rsidR="00FE4C56">
        <w:rPr>
          <w:rFonts w:cstheme="minorHAnsi"/>
        </w:rPr>
        <w:t>The data were examined for a year effect. Preliminary tests revealed a year effect, and year was thus included in the final model</w:t>
      </w:r>
      <w:r w:rsidR="00520A5A" w:rsidRPr="00520A5A">
        <w:rPr>
          <w:rFonts w:cstheme="minorHAnsi"/>
        </w:rPr>
        <w:t xml:space="preserve">: </w:t>
      </w:r>
    </w:p>
    <w:p w14:paraId="480E551D" w14:textId="77777777" w:rsidR="00FE4C56" w:rsidRDefault="00FE4C56" w:rsidP="00FE4C56">
      <w:pPr>
        <w:pStyle w:val="EndNoteBibliography"/>
        <w:numPr>
          <w:ilvl w:val="0"/>
          <w:numId w:val="0"/>
        </w:numPr>
        <w:spacing w:line="360" w:lineRule="auto"/>
        <w:rPr>
          <w:rFonts w:asciiTheme="minorHAnsi" w:hAnsiTheme="minorHAnsi" w:cstheme="minorHAnsi"/>
        </w:rPr>
      </w:pPr>
    </w:p>
    <w:p w14:paraId="3F2D56A8" w14:textId="59B109AF" w:rsidR="00520A5A" w:rsidRPr="00520A5A" w:rsidRDefault="00DE4FB6" w:rsidP="00FE4C56">
      <w:pPr>
        <w:pStyle w:val="EndNoteBibliography"/>
        <w:numPr>
          <w:ilvl w:val="0"/>
          <w:numId w:val="0"/>
        </w:numPr>
        <w:spacing w:line="360" w:lineRule="auto"/>
        <w:jc w:val="center"/>
        <w:rPr>
          <w:rFonts w:asciiTheme="minorHAnsi" w:hAnsiTheme="minorHAnsi" w:cstheme="minorHAnsi"/>
        </w:rPr>
      </w:pPr>
      <w:r>
        <w:rPr>
          <w:rFonts w:asciiTheme="minorHAnsi" w:hAnsiTheme="minorHAnsi" w:cstheme="minorHAnsi"/>
        </w:rPr>
        <w:t>Probability of Skip Spawning</w:t>
      </w:r>
      <w:r w:rsidR="00520A5A" w:rsidRPr="00520A5A">
        <w:rPr>
          <w:rFonts w:asciiTheme="minorHAnsi" w:hAnsiTheme="minorHAnsi" w:cstheme="minorHAnsi"/>
        </w:rPr>
        <w:t xml:space="preserve"> = year + </w:t>
      </w:r>
      <w:r>
        <w:rPr>
          <w:rFonts w:asciiTheme="minorHAnsi" w:hAnsiTheme="minorHAnsi" w:cstheme="minorHAnsi"/>
        </w:rPr>
        <w:t xml:space="preserve">RS </w:t>
      </w:r>
      <w:r w:rsidR="00520A5A" w:rsidRPr="00520A5A">
        <w:rPr>
          <w:rFonts w:asciiTheme="minorHAnsi" w:hAnsiTheme="minorHAnsi" w:cstheme="minorHAnsi"/>
        </w:rPr>
        <w:t>Type + intercept + error</w:t>
      </w:r>
    </w:p>
    <w:p w14:paraId="4D55274D" w14:textId="77777777" w:rsidR="00B53991" w:rsidRDefault="00B53991" w:rsidP="00B53991">
      <w:pPr>
        <w:pStyle w:val="EndNoteBibliography"/>
        <w:numPr>
          <w:ilvl w:val="0"/>
          <w:numId w:val="0"/>
        </w:numPr>
        <w:spacing w:line="360" w:lineRule="auto"/>
        <w:ind w:left="1080"/>
        <w:rPr>
          <w:rFonts w:asciiTheme="minorHAnsi" w:hAnsiTheme="minorHAnsi" w:cstheme="minorHAnsi"/>
        </w:rPr>
      </w:pPr>
    </w:p>
    <w:p w14:paraId="2A120BBE" w14:textId="68D8CD7D" w:rsidR="00B50095" w:rsidRPr="00231AC0" w:rsidRDefault="008C7472" w:rsidP="00231AC0">
      <w:pPr>
        <w:spacing w:before="100" w:beforeAutospacing="1" w:after="100" w:afterAutospacing="1" w:line="480" w:lineRule="auto"/>
        <w:rPr>
          <w:rFonts w:eastAsia="Times New Roman" w:cstheme="minorHAnsi"/>
          <w:color w:val="000000"/>
          <w:kern w:val="0"/>
          <w14:ligatures w14:val="none"/>
        </w:rPr>
      </w:pPr>
      <w:r w:rsidRPr="00B74990">
        <w:rPr>
          <w:rFonts w:cstheme="minorHAnsi"/>
        </w:rPr>
        <w:t>To</w:t>
      </w:r>
      <w:r w:rsidR="00FE4C56" w:rsidRPr="00B74990">
        <w:rPr>
          <w:rFonts w:cstheme="minorHAnsi"/>
        </w:rPr>
        <w:t xml:space="preserve"> explore </w:t>
      </w:r>
      <w:r w:rsidR="005A7C6F" w:rsidRPr="00B74990">
        <w:rPr>
          <w:rFonts w:cstheme="minorHAnsi"/>
        </w:rPr>
        <w:t>variables associated with the composition</w:t>
      </w:r>
      <w:r w:rsidR="00FE4C56" w:rsidRPr="00B74990">
        <w:rPr>
          <w:rFonts w:cstheme="minorHAnsi"/>
        </w:rPr>
        <w:t xml:space="preserve"> of consecutive versus skip spawners in Natural and Reconditioned RS, binary logistic regression was used to</w:t>
      </w:r>
      <w:r w:rsidR="00231AC0">
        <w:rPr>
          <w:rFonts w:cstheme="minorHAnsi"/>
        </w:rPr>
        <w:t xml:space="preserve"> determine the effects of</w:t>
      </w:r>
      <w:r w:rsidR="00FE4C56" w:rsidRPr="00B74990">
        <w:rPr>
          <w:rFonts w:cstheme="minorHAnsi"/>
        </w:rPr>
        <w:t xml:space="preserve"> </w:t>
      </w:r>
      <w:r w:rsidR="00231AC0">
        <w:rPr>
          <w:rFonts w:cstheme="minorHAnsi"/>
        </w:rPr>
        <w:t xml:space="preserve">predictors variables </w:t>
      </w:r>
      <w:r w:rsidR="00B74990" w:rsidRPr="00B74990">
        <w:rPr>
          <w:rFonts w:cstheme="minorHAnsi"/>
        </w:rPr>
        <w:t>pre-spawn fork l</w:t>
      </w:r>
      <w:r w:rsidR="00B50095" w:rsidRPr="00B74990">
        <w:rPr>
          <w:rFonts w:cstheme="minorHAnsi"/>
        </w:rPr>
        <w:t>ength</w:t>
      </w:r>
      <w:r w:rsidR="00B74990" w:rsidRPr="00B74990">
        <w:rPr>
          <w:rFonts w:cstheme="minorHAnsi"/>
        </w:rPr>
        <w:t xml:space="preserve"> (Length)</w:t>
      </w:r>
      <w:r w:rsidR="00231AC0">
        <w:rPr>
          <w:rFonts w:cstheme="minorHAnsi"/>
        </w:rPr>
        <w:t xml:space="preserve">, </w:t>
      </w:r>
      <w:r w:rsidR="00FE4C56" w:rsidRPr="00B74990">
        <w:rPr>
          <w:rFonts w:cstheme="minorHAnsi"/>
        </w:rPr>
        <w:t>Ocean Age</w:t>
      </w:r>
      <w:r w:rsidR="00231AC0">
        <w:rPr>
          <w:rFonts w:cstheme="minorHAnsi"/>
        </w:rPr>
        <w:t>, and repeat spawner (RS) Type (Natural and Reconditioned)</w:t>
      </w:r>
      <w:r w:rsidR="00156A6D" w:rsidRPr="00B74990">
        <w:rPr>
          <w:rFonts w:cstheme="minorHAnsi"/>
        </w:rPr>
        <w:t xml:space="preserve"> </w:t>
      </w:r>
      <w:r w:rsidR="00231AC0">
        <w:rPr>
          <w:rFonts w:cstheme="minorHAnsi"/>
        </w:rPr>
        <w:t>on the probability</w:t>
      </w:r>
      <w:r w:rsidR="00B74990" w:rsidRPr="00B74990">
        <w:rPr>
          <w:rFonts w:cstheme="minorHAnsi"/>
        </w:rPr>
        <w:t xml:space="preserve"> </w:t>
      </w:r>
      <w:r w:rsidR="00231AC0">
        <w:rPr>
          <w:rFonts w:cstheme="minorHAnsi"/>
        </w:rPr>
        <w:t xml:space="preserve">of </w:t>
      </w:r>
      <w:r w:rsidR="00B74990" w:rsidRPr="00B74990">
        <w:rPr>
          <w:rFonts w:cstheme="minorHAnsi"/>
        </w:rPr>
        <w:t>skipped spawning</w:t>
      </w:r>
      <w:r w:rsidR="00F368C2" w:rsidRPr="00B74990">
        <w:rPr>
          <w:rFonts w:cstheme="minorHAnsi"/>
        </w:rPr>
        <w:t xml:space="preserve">. </w:t>
      </w:r>
      <w:r w:rsidR="00B74990" w:rsidRPr="00B74990">
        <w:rPr>
          <w:rFonts w:cstheme="minorHAnsi"/>
        </w:rPr>
        <w:t>We used AIC to select the best supported model.</w:t>
      </w:r>
      <w:r w:rsidR="00B74990" w:rsidRPr="00B74990">
        <w:rPr>
          <w:rFonts w:eastAsia="Times New Roman" w:cstheme="minorHAnsi"/>
          <w:color w:val="000000"/>
          <w:kern w:val="0"/>
          <w14:ligatures w14:val="none"/>
        </w:rPr>
        <w:t xml:space="preserve"> </w:t>
      </w:r>
      <w:r w:rsidR="00B74990" w:rsidRPr="000930EB">
        <w:rPr>
          <w:rFonts w:eastAsia="Times New Roman" w:cstheme="minorHAnsi"/>
          <w:color w:val="000000"/>
          <w:kern w:val="0"/>
          <w14:ligatures w14:val="none"/>
        </w:rPr>
        <w:t>The best model according to the AIC analysis included the ocean age by type interaction and a length effect that was common to all groups</w:t>
      </w:r>
      <w:r w:rsidR="00B74990">
        <w:rPr>
          <w:rFonts w:cstheme="minorHAnsi"/>
        </w:rPr>
        <w:t>:</w:t>
      </w:r>
      <w:r w:rsidR="00520A5A" w:rsidRPr="00520A5A">
        <w:rPr>
          <w:rFonts w:cstheme="minorHAnsi"/>
        </w:rPr>
        <w:t xml:space="preserve"> </w:t>
      </w:r>
    </w:p>
    <w:p w14:paraId="4D33D326" w14:textId="77777777" w:rsidR="00B74990" w:rsidRDefault="00B74990" w:rsidP="00B74990">
      <w:pPr>
        <w:spacing w:line="480" w:lineRule="auto"/>
        <w:rPr>
          <w:rFonts w:cstheme="minorHAnsi"/>
        </w:rPr>
      </w:pPr>
    </w:p>
    <w:p w14:paraId="60BF4E03" w14:textId="16514BE8" w:rsidR="00B74990" w:rsidRDefault="00B74990" w:rsidP="00B74990">
      <w:pPr>
        <w:spacing w:line="480" w:lineRule="auto"/>
        <w:jc w:val="center"/>
        <w:rPr>
          <w:rFonts w:cstheme="minorHAnsi"/>
        </w:rPr>
      </w:pPr>
      <w:r>
        <w:rPr>
          <w:rFonts w:cstheme="minorHAnsi"/>
        </w:rPr>
        <w:t>Probability of Skip Spawning = Length + Ocean Age*</w:t>
      </w:r>
      <w:r w:rsidR="00231AC0">
        <w:rPr>
          <w:rFonts w:cstheme="minorHAnsi"/>
        </w:rPr>
        <w:t xml:space="preserve"> RS Type</w:t>
      </w:r>
    </w:p>
    <w:p w14:paraId="01E116F3" w14:textId="77777777" w:rsidR="00D1705A" w:rsidRPr="00573E02" w:rsidRDefault="00D1705A" w:rsidP="00662ADC">
      <w:pPr>
        <w:pStyle w:val="EndNoteBibliography"/>
        <w:numPr>
          <w:ilvl w:val="0"/>
          <w:numId w:val="0"/>
        </w:numPr>
        <w:spacing w:line="480" w:lineRule="auto"/>
        <w:rPr>
          <w:rFonts w:asciiTheme="minorHAnsi" w:hAnsiTheme="minorHAnsi" w:cstheme="minorHAnsi"/>
        </w:rPr>
      </w:pPr>
    </w:p>
    <w:p w14:paraId="26D80250" w14:textId="0987257B" w:rsidR="002A76F6" w:rsidRDefault="002A76F6" w:rsidP="00F6741E">
      <w:pPr>
        <w:spacing w:line="480" w:lineRule="auto"/>
        <w:rPr>
          <w:rFonts w:cstheme="minorHAnsi"/>
        </w:rPr>
      </w:pPr>
      <w:r>
        <w:rPr>
          <w:rFonts w:cstheme="minorHAnsi"/>
        </w:rPr>
        <w:t>The r</w:t>
      </w:r>
      <w:r w:rsidR="00DE4FB6">
        <w:rPr>
          <w:rFonts w:cstheme="minorHAnsi"/>
        </w:rPr>
        <w:t>elative contribution</w:t>
      </w:r>
      <w:r w:rsidR="009631DC">
        <w:rPr>
          <w:rFonts w:cstheme="minorHAnsi"/>
        </w:rPr>
        <w:t>s</w:t>
      </w:r>
      <w:r w:rsidR="00DE4FB6">
        <w:rPr>
          <w:rFonts w:cstheme="minorHAnsi"/>
        </w:rPr>
        <w:t xml:space="preserve"> of consecutive versus skip spawners </w:t>
      </w:r>
      <w:r w:rsidR="00C94360">
        <w:rPr>
          <w:rFonts w:cstheme="minorHAnsi"/>
        </w:rPr>
        <w:t>w</w:t>
      </w:r>
      <w:r w:rsidR="009631DC">
        <w:rPr>
          <w:rFonts w:cstheme="minorHAnsi"/>
        </w:rPr>
        <w:t>ere</w:t>
      </w:r>
      <w:r w:rsidR="00C94360">
        <w:rPr>
          <w:rFonts w:cstheme="minorHAnsi"/>
        </w:rPr>
        <w:t xml:space="preserve"> further explored utilizing genetic stock</w:t>
      </w:r>
      <w:ins w:id="78" w:author="Mike Ackerman" w:date="2025-07-22T08:44:00Z">
        <w:r w:rsidR="00FB4583">
          <w:rPr>
            <w:rFonts w:cstheme="minorHAnsi"/>
          </w:rPr>
          <w:t xml:space="preserve"> of origin </w:t>
        </w:r>
      </w:ins>
      <w:del w:id="79" w:author="Mike Ackerman" w:date="2025-07-22T08:44:00Z">
        <w:r w:rsidR="00C94360" w:rsidDel="00FB4583">
          <w:rPr>
            <w:rFonts w:cstheme="minorHAnsi"/>
          </w:rPr>
          <w:delText xml:space="preserve"> identification</w:delText>
        </w:r>
      </w:del>
      <w:r w:rsidR="00C94360">
        <w:rPr>
          <w:rFonts w:cstheme="minorHAnsi"/>
        </w:rPr>
        <w:t xml:space="preserve"> and </w:t>
      </w:r>
      <w:commentRangeStart w:id="80"/>
      <w:r w:rsidR="00C94360">
        <w:rPr>
          <w:rFonts w:cstheme="minorHAnsi"/>
        </w:rPr>
        <w:t>management unit</w:t>
      </w:r>
      <w:commentRangeEnd w:id="80"/>
      <w:r w:rsidR="00590B0D">
        <w:rPr>
          <w:rStyle w:val="CommentReference"/>
        </w:rPr>
        <w:commentReference w:id="80"/>
      </w:r>
      <w:r w:rsidR="00C94360">
        <w:rPr>
          <w:rFonts w:cstheme="minorHAnsi"/>
        </w:rPr>
        <w:t xml:space="preserve"> designation</w:t>
      </w:r>
      <w:r>
        <w:rPr>
          <w:rFonts w:cstheme="minorHAnsi"/>
        </w:rPr>
        <w:t xml:space="preserve"> in Natural and Reconditioned RS</w:t>
      </w:r>
      <w:r w:rsidR="00C94360">
        <w:rPr>
          <w:rFonts w:cstheme="minorHAnsi"/>
        </w:rPr>
        <w:t xml:space="preserve">. </w:t>
      </w:r>
    </w:p>
    <w:p w14:paraId="7D0D4E8B" w14:textId="77777777" w:rsidR="00CF3859" w:rsidRDefault="00CF3859" w:rsidP="00F6741E">
      <w:pPr>
        <w:spacing w:line="480" w:lineRule="auto"/>
        <w:rPr>
          <w:rFonts w:cstheme="minorHAnsi"/>
        </w:rPr>
      </w:pPr>
    </w:p>
    <w:p w14:paraId="691F58A3" w14:textId="27A76002" w:rsidR="00182DBA" w:rsidRDefault="00830048" w:rsidP="00F503C9">
      <w:pPr>
        <w:spacing w:line="480" w:lineRule="auto"/>
        <w:rPr>
          <w:rFonts w:cstheme="minorHAnsi"/>
        </w:rPr>
      </w:pPr>
      <w:r>
        <w:rPr>
          <w:rFonts w:cstheme="minorHAnsi"/>
        </w:rPr>
        <w:t>Next</w:t>
      </w:r>
      <w:r w:rsidR="002A76F6">
        <w:rPr>
          <w:rFonts w:cstheme="minorHAnsi"/>
        </w:rPr>
        <w:t>, the overall contributions of Natural and Reconditioned RS to the spawning run were explored. T</w:t>
      </w:r>
      <w:r w:rsidR="00F6741E" w:rsidRPr="002A76F6">
        <w:rPr>
          <w:rFonts w:cstheme="minorHAnsi"/>
        </w:rPr>
        <w:t xml:space="preserve">he total number of natural-origin female steelhead migrating upstream each year was </w:t>
      </w:r>
      <w:r w:rsidR="004260E1">
        <w:rPr>
          <w:rFonts w:cstheme="minorHAnsi"/>
        </w:rPr>
        <w:t>estimated b</w:t>
      </w:r>
      <w:r w:rsidR="00F6741E" w:rsidRPr="002A76F6">
        <w:rPr>
          <w:rFonts w:cstheme="minorHAnsi"/>
        </w:rPr>
        <w:t xml:space="preserve">y multiplying the total run estimate for each year by the percent of females that were tagged at </w:t>
      </w:r>
      <w:r w:rsidR="00CB607E">
        <w:rPr>
          <w:rFonts w:cstheme="minorHAnsi"/>
        </w:rPr>
        <w:t>LGR</w:t>
      </w:r>
      <w:r w:rsidR="00F6741E" w:rsidRPr="002A76F6">
        <w:rPr>
          <w:rFonts w:cstheme="minorHAnsi"/>
        </w:rPr>
        <w:t xml:space="preserve"> adult fish trap each year. The estimate of the number of </w:t>
      </w:r>
      <w:r w:rsidR="0056032F">
        <w:rPr>
          <w:rFonts w:cstheme="minorHAnsi"/>
        </w:rPr>
        <w:t>N</w:t>
      </w:r>
      <w:r w:rsidR="00F6741E" w:rsidRPr="002A76F6">
        <w:rPr>
          <w:rFonts w:cstheme="minorHAnsi"/>
        </w:rPr>
        <w:t xml:space="preserve">atural </w:t>
      </w:r>
      <w:r w:rsidR="0056032F">
        <w:rPr>
          <w:rFonts w:cstheme="minorHAnsi"/>
        </w:rPr>
        <w:t>RS</w:t>
      </w:r>
      <w:r w:rsidR="00F6741E" w:rsidRPr="002A76F6">
        <w:rPr>
          <w:rFonts w:cstheme="minorHAnsi"/>
        </w:rPr>
        <w:t xml:space="preserve"> migrating upstream each year was determined by subtract</w:t>
      </w:r>
      <w:r w:rsidR="00D46B6D">
        <w:rPr>
          <w:rFonts w:cstheme="minorHAnsi"/>
        </w:rPr>
        <w:t>ing</w:t>
      </w:r>
      <w:r w:rsidR="00F6741E" w:rsidRPr="002A76F6">
        <w:rPr>
          <w:rFonts w:cstheme="minorHAnsi"/>
        </w:rPr>
        <w:t xml:space="preserve"> the number of </w:t>
      </w:r>
      <w:r w:rsidR="0056032F">
        <w:rPr>
          <w:rFonts w:cstheme="minorHAnsi"/>
        </w:rPr>
        <w:t>R</w:t>
      </w:r>
      <w:r w:rsidR="00F6741E" w:rsidRPr="002A76F6">
        <w:rPr>
          <w:rFonts w:cstheme="minorHAnsi"/>
        </w:rPr>
        <w:t xml:space="preserve">econditioned </w:t>
      </w:r>
      <w:r w:rsidR="0056032F">
        <w:rPr>
          <w:rFonts w:cstheme="minorHAnsi"/>
        </w:rPr>
        <w:t>RS</w:t>
      </w:r>
      <w:r w:rsidR="00F6741E" w:rsidRPr="002A76F6">
        <w:rPr>
          <w:rFonts w:cstheme="minorHAnsi"/>
        </w:rPr>
        <w:t xml:space="preserve"> detected migrating upstream through </w:t>
      </w:r>
      <w:r w:rsidR="009C0C10" w:rsidRPr="002A76F6">
        <w:rPr>
          <w:rFonts w:cstheme="minorHAnsi"/>
        </w:rPr>
        <w:t>LG</w:t>
      </w:r>
      <w:r w:rsidR="00D46B6D">
        <w:rPr>
          <w:rFonts w:cstheme="minorHAnsi"/>
        </w:rPr>
        <w:t>R</w:t>
      </w:r>
      <w:r w:rsidR="00F6741E" w:rsidRPr="002A76F6">
        <w:rPr>
          <w:rFonts w:cstheme="minorHAnsi"/>
        </w:rPr>
        <w:t xml:space="preserve"> from the estimate of the total number of </w:t>
      </w:r>
      <w:r w:rsidR="0056032F">
        <w:rPr>
          <w:rFonts w:cstheme="minorHAnsi"/>
        </w:rPr>
        <w:t>RS</w:t>
      </w:r>
      <w:r w:rsidR="00F6741E" w:rsidRPr="002A76F6">
        <w:rPr>
          <w:rFonts w:cstheme="minorHAnsi"/>
        </w:rPr>
        <w:t xml:space="preserve"> for each year. </w:t>
      </w:r>
      <w:r w:rsidR="00AA2C15" w:rsidRPr="002A76F6">
        <w:rPr>
          <w:rFonts w:cstheme="minorHAnsi"/>
        </w:rPr>
        <w:t xml:space="preserve">The number reported for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w:t>
      </w:r>
      <w:r w:rsidR="00AA2C15" w:rsidRPr="002A76F6">
        <w:rPr>
          <w:rFonts w:cstheme="minorHAnsi"/>
        </w:rPr>
        <w:t>each year is</w:t>
      </w:r>
      <w:r w:rsidR="009C0C10" w:rsidRPr="002A76F6">
        <w:rPr>
          <w:rFonts w:cstheme="minorHAnsi"/>
        </w:rPr>
        <w:t xml:space="preserve"> the actual number of </w:t>
      </w:r>
      <w:r w:rsidR="0056032F">
        <w:rPr>
          <w:rFonts w:cstheme="minorHAnsi"/>
        </w:rPr>
        <w:t>R</w:t>
      </w:r>
      <w:r w:rsidR="009C0C10" w:rsidRPr="002A76F6">
        <w:rPr>
          <w:rFonts w:cstheme="minorHAnsi"/>
        </w:rPr>
        <w:t xml:space="preserve">econditioned </w:t>
      </w:r>
      <w:r w:rsidR="0056032F">
        <w:rPr>
          <w:rFonts w:cstheme="minorHAnsi"/>
        </w:rPr>
        <w:t>RS</w:t>
      </w:r>
      <w:r w:rsidR="009C0C10" w:rsidRPr="002A76F6">
        <w:rPr>
          <w:rFonts w:cstheme="minorHAnsi"/>
        </w:rPr>
        <w:t xml:space="preserve"> detected migrating upstream through LG</w:t>
      </w:r>
      <w:r w:rsidR="00D46B6D">
        <w:rPr>
          <w:rFonts w:cstheme="minorHAnsi"/>
        </w:rPr>
        <w:t>R</w:t>
      </w:r>
      <w:r w:rsidR="009C0C10" w:rsidRPr="002A76F6">
        <w:rPr>
          <w:rFonts w:cstheme="minorHAnsi"/>
        </w:rPr>
        <w:t xml:space="preserve"> after release.</w:t>
      </w:r>
      <w:r w:rsidR="004260E1">
        <w:rPr>
          <w:rFonts w:cstheme="minorHAnsi"/>
        </w:rPr>
        <w:t xml:space="preserve"> </w:t>
      </w:r>
    </w:p>
    <w:p w14:paraId="351A39E5" w14:textId="77777777" w:rsidR="00830048" w:rsidRDefault="00830048" w:rsidP="00F503C9">
      <w:pPr>
        <w:spacing w:line="480" w:lineRule="auto"/>
        <w:rPr>
          <w:rFonts w:cstheme="minorHAnsi"/>
        </w:rPr>
      </w:pPr>
    </w:p>
    <w:p w14:paraId="105E0329" w14:textId="36B1C123" w:rsidR="00830048" w:rsidRDefault="00830048" w:rsidP="00F503C9">
      <w:pPr>
        <w:spacing w:line="480" w:lineRule="auto"/>
        <w:rPr>
          <w:rFonts w:cstheme="minorHAnsi"/>
        </w:rPr>
      </w:pPr>
      <w:r>
        <w:rPr>
          <w:rFonts w:cstheme="minorHAnsi"/>
        </w:rPr>
        <w:t>Finally, the percent of natural-origin female steelhead collected by the KRP and then detected migrating upstream following release was calculated.</w:t>
      </w:r>
    </w:p>
    <w:sectPr w:rsidR="00830048" w:rsidSect="003A3E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ke Ackerman" w:date="2025-07-21T13:12:00Z" w:initials="MA">
    <w:p w14:paraId="47C131C2" w14:textId="77777777" w:rsidR="00AA092D" w:rsidRDefault="00AA092D" w:rsidP="00AA092D">
      <w:pPr>
        <w:pStyle w:val="CommentText"/>
      </w:pPr>
      <w:r>
        <w:rPr>
          <w:rStyle w:val="CommentReference"/>
        </w:rPr>
        <w:annotationRef/>
      </w:r>
      <w:r>
        <w:t>Or “a large fraction of”</w:t>
      </w:r>
    </w:p>
  </w:comment>
  <w:comment w:id="6" w:author="Mike Ackerman" w:date="2025-07-22T07:29:00Z" w:initials="MA">
    <w:p w14:paraId="48F3EF78" w14:textId="77777777" w:rsidR="00610A8C" w:rsidRDefault="00610A8C" w:rsidP="00610A8C">
      <w:pPr>
        <w:pStyle w:val="CommentText"/>
      </w:pPr>
      <w:r>
        <w:rPr>
          <w:rStyle w:val="CommentReference"/>
        </w:rPr>
        <w:annotationRef/>
      </w:r>
      <w:r>
        <w:t>Would it be helpful here or just prior to clarify that the pre-spawn dataset is intended to be representative of the “run-at-large” or spawners throughout the Snake River basin and the post-spawn dataset is intended to represent, of those, individuals that attempted to return to the Pacific Ocean to recover to spawn again?</w:t>
      </w:r>
    </w:p>
  </w:comment>
  <w:comment w:id="15" w:author="Mike Ackerman" w:date="2025-07-21T16:01:00Z" w:initials="MA">
    <w:p w14:paraId="1FC0AF5C" w14:textId="78842E78" w:rsidR="00590B0D" w:rsidRDefault="00590B0D" w:rsidP="00590B0D">
      <w:pPr>
        <w:pStyle w:val="CommentText"/>
      </w:pPr>
      <w:r>
        <w:rPr>
          <w:rStyle w:val="CommentReference"/>
        </w:rPr>
        <w:annotationRef/>
      </w:r>
      <w:r>
        <w:t>I could find more up-to-date citations, if needed.</w:t>
      </w:r>
    </w:p>
  </w:comment>
  <w:comment w:id="12" w:author="Mike Ackerman" w:date="2025-07-22T07:40:00Z" w:initials="MA">
    <w:p w14:paraId="06D061D0" w14:textId="77777777" w:rsidR="00F40111" w:rsidRDefault="00F40111" w:rsidP="00F40111">
      <w:pPr>
        <w:pStyle w:val="CommentText"/>
      </w:pPr>
      <w:r>
        <w:rPr>
          <w:rStyle w:val="CommentReference"/>
        </w:rPr>
        <w:annotationRef/>
      </w:r>
      <w:r>
        <w:t>Worth noting genetic analysis is also used to identify phenotypic natural-origin fish (e.g., supplementation fish) of hatchery origin via PBT?</w:t>
      </w:r>
    </w:p>
  </w:comment>
  <w:comment w:id="16" w:author="Mike Ackerman" w:date="2025-07-21T13:17:00Z" w:initials="MA">
    <w:p w14:paraId="1E779343" w14:textId="1BDBD308" w:rsidR="00AA092D" w:rsidRDefault="00AA092D" w:rsidP="00AA092D">
      <w:pPr>
        <w:pStyle w:val="CommentText"/>
      </w:pPr>
      <w:r>
        <w:rPr>
          <w:rStyle w:val="CommentReference"/>
        </w:rPr>
        <w:annotationRef/>
      </w:r>
      <w:r>
        <w:t>In case you want to use this one:</w:t>
      </w:r>
    </w:p>
    <w:p w14:paraId="6C592FE7" w14:textId="77777777" w:rsidR="00AA092D" w:rsidRDefault="00AA092D" w:rsidP="00AA092D">
      <w:pPr>
        <w:pStyle w:val="CommentText"/>
      </w:pPr>
    </w:p>
    <w:p w14:paraId="3D2F4F68" w14:textId="77777777" w:rsidR="00AA092D" w:rsidRDefault="00AA092D" w:rsidP="00AA092D">
      <w:pPr>
        <w:pStyle w:val="CommentText"/>
      </w:pPr>
      <w:r>
        <w:t>Wright, K.K., W. Schrader, L. Reinhardt, K. Hernandez, C. Hohman, and T. Copeland. 2015. Process and Methods for Assigning Ages to Anadromous Salmonids from Scale Samples. IDFG Report Number 15-03. Idaho Department of Fish and Game. 55 pp.</w:t>
      </w:r>
    </w:p>
  </w:comment>
  <w:comment w:id="21" w:author="Mike Ackerman" w:date="2025-07-21T13:22:00Z" w:initials="MA">
    <w:p w14:paraId="250F055B" w14:textId="77777777" w:rsidR="000B65FF" w:rsidRDefault="000B65FF" w:rsidP="000B65FF">
      <w:pPr>
        <w:pStyle w:val="CommentText"/>
      </w:pPr>
      <w:r>
        <w:rPr>
          <w:rStyle w:val="CommentReference"/>
        </w:rPr>
        <w:annotationRef/>
      </w:r>
      <w:r>
        <w:t xml:space="preserve">Axel, G.A., D. Widener, S.G. Smith, M.G. Nesbit, and B.P. Sandford. 2024. Post-Construction Assessment of Passive Integrated Transponder Efficiencies in Spillbay 1 at Lower Granite Dam. NOAA Fisheries, Fish Ecology Division. </w:t>
      </w:r>
      <w:hyperlink r:id="rId1" w:history="1">
        <w:r w:rsidRPr="00D31309">
          <w:rPr>
            <w:rStyle w:val="Hyperlink"/>
          </w:rPr>
          <w:t>https://doi.org/10.25923/w3g6-kz30</w:t>
        </w:r>
      </w:hyperlink>
    </w:p>
  </w:comment>
  <w:comment w:id="28" w:author="Mike Ackerman" w:date="2025-07-22T07:51:00Z" w:initials="MA">
    <w:p w14:paraId="634FF10A" w14:textId="77777777" w:rsidR="00232FFA" w:rsidRDefault="00232FFA" w:rsidP="00232FFA">
      <w:pPr>
        <w:pStyle w:val="CommentText"/>
      </w:pPr>
      <w:r>
        <w:rPr>
          <w:rStyle w:val="CommentReference"/>
        </w:rPr>
        <w:annotationRef/>
      </w:r>
      <w:r>
        <w:t>Did they have to be tagged at LGR, or just part of a previous valid tag list from LGR which includes some previously tagged elsewhere (e.g., as juveniles or adults at BON)?</w:t>
      </w:r>
    </w:p>
  </w:comment>
  <w:comment w:id="29" w:author="Mike Ackerman" w:date="2025-07-22T07:53:00Z" w:initials="MA">
    <w:p w14:paraId="2A7D81B1" w14:textId="77777777" w:rsidR="004D7B2A" w:rsidRDefault="004D7B2A" w:rsidP="004D7B2A">
      <w:pPr>
        <w:pStyle w:val="CommentText"/>
      </w:pPr>
      <w:r>
        <w:rPr>
          <w:rStyle w:val="CommentReference"/>
        </w:rPr>
        <w:annotationRef/>
      </w:r>
      <w:r>
        <w:t>Tagged at LGR or within the valid tag list, which includes a small fraction of previously tagged fish trapped during the systematic sampling period?</w:t>
      </w:r>
    </w:p>
  </w:comment>
  <w:comment w:id="30" w:author="Mike Ackerman" w:date="2025-07-22T08:04:00Z" w:initials="MA">
    <w:p w14:paraId="52D3365D" w14:textId="77777777" w:rsidR="00ED10E1" w:rsidRDefault="00ED10E1" w:rsidP="00ED10E1">
      <w:pPr>
        <w:pStyle w:val="CommentText"/>
      </w:pPr>
      <w:r>
        <w:rPr>
          <w:rStyle w:val="CommentReference"/>
        </w:rPr>
        <w:annotationRef/>
      </w:r>
      <w:r>
        <w:t>Is this the number of PIT-tagged post-spawners detected at GRS or GRJ / our estimated detection efficiency which would be an estimate of total PIT-tagged post-spawners migrating downstream through LGR?</w:t>
      </w:r>
    </w:p>
    <w:p w14:paraId="0BD967ED" w14:textId="77777777" w:rsidR="00ED10E1" w:rsidRDefault="00ED10E1" w:rsidP="00ED10E1">
      <w:pPr>
        <w:pStyle w:val="CommentText"/>
      </w:pPr>
    </w:p>
    <w:p w14:paraId="062C3B72" w14:textId="77777777" w:rsidR="00ED10E1" w:rsidRDefault="00ED10E1" w:rsidP="00ED10E1">
      <w:pPr>
        <w:pStyle w:val="CommentText"/>
      </w:pPr>
      <w:r>
        <w:t>Then does it follow that (Total PIT-tagged kelts / total PIT-tagged spawners) = Estimated kelting rate?</w:t>
      </w:r>
    </w:p>
  </w:comment>
  <w:comment w:id="34" w:author="Mike Ackerman" w:date="2025-07-21T14:49:00Z" w:initials="MA">
    <w:p w14:paraId="21BFD9AE" w14:textId="77777777" w:rsidR="00DC3C46" w:rsidRDefault="00697415" w:rsidP="00DC3C46">
      <w:pPr>
        <w:pStyle w:val="CommentText"/>
      </w:pPr>
      <w:r>
        <w:rPr>
          <w:rStyle w:val="CommentReference"/>
        </w:rPr>
        <w:annotationRef/>
      </w:r>
      <w:r w:rsidR="00DC3C46">
        <w:t>Some of this could be too verbose and repetitive to above. I can work to trim in a later draft, if needed.</w:t>
      </w:r>
    </w:p>
  </w:comment>
  <w:comment w:id="80" w:author="Mike Ackerman" w:date="2025-07-21T15:58:00Z" w:initials="MA">
    <w:p w14:paraId="5E3FF0E0" w14:textId="77777777" w:rsidR="00521422" w:rsidRDefault="00590B0D" w:rsidP="00521422">
      <w:pPr>
        <w:pStyle w:val="CommentText"/>
      </w:pPr>
      <w:r>
        <w:rPr>
          <w:rStyle w:val="CommentReference"/>
        </w:rPr>
        <w:annotationRef/>
      </w:r>
      <w:r w:rsidR="00521422">
        <w:t>Maybe just use major population group (MPG) throughout instead of management unit? My sense is MPG is used more in the status and trends monitoring, ESA recovery, etc. arenas rather than in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131C2" w15:done="0"/>
  <w15:commentEx w15:paraId="48F3EF78" w15:done="0"/>
  <w15:commentEx w15:paraId="1FC0AF5C" w15:done="0"/>
  <w15:commentEx w15:paraId="06D061D0" w15:done="0"/>
  <w15:commentEx w15:paraId="3D2F4F68" w15:done="0"/>
  <w15:commentEx w15:paraId="250F055B" w15:done="0"/>
  <w15:commentEx w15:paraId="634FF10A" w15:done="0"/>
  <w15:commentEx w15:paraId="2A7D81B1" w15:done="0"/>
  <w15:commentEx w15:paraId="062C3B72" w15:done="0"/>
  <w15:commentEx w15:paraId="21BFD9AE" w15:done="0"/>
  <w15:commentEx w15:paraId="5E3FF0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9F8CF0" w16cex:dateUtc="2025-07-21T19:12:00Z"/>
  <w16cex:commentExtensible w16cex:durableId="2807B79C" w16cex:dateUtc="2025-07-22T13:29:00Z"/>
  <w16cex:commentExtensible w16cex:durableId="1B1823A2" w16cex:dateUtc="2025-07-21T22:01:00Z"/>
  <w16cex:commentExtensible w16cex:durableId="49A8F88B" w16cex:dateUtc="2025-07-22T13:40:00Z"/>
  <w16cex:commentExtensible w16cex:durableId="751C80B4" w16cex:dateUtc="2025-07-21T19:17:00Z"/>
  <w16cex:commentExtensible w16cex:durableId="2B1CA6E8" w16cex:dateUtc="2025-07-21T19:22:00Z"/>
  <w16cex:commentExtensible w16cex:durableId="45D29576" w16cex:dateUtc="2025-07-22T13:51:00Z"/>
  <w16cex:commentExtensible w16cex:durableId="307680F6" w16cex:dateUtc="2025-07-22T13:53:00Z"/>
  <w16cex:commentExtensible w16cex:durableId="249DE5FB" w16cex:dateUtc="2025-07-22T14:04:00Z"/>
  <w16cex:commentExtensible w16cex:durableId="724390BD" w16cex:dateUtc="2025-07-21T20:49:00Z"/>
  <w16cex:commentExtensible w16cex:durableId="11A30907" w16cex:dateUtc="2025-07-21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131C2" w16cid:durableId="069F8CF0"/>
  <w16cid:commentId w16cid:paraId="48F3EF78" w16cid:durableId="2807B79C"/>
  <w16cid:commentId w16cid:paraId="1FC0AF5C" w16cid:durableId="1B1823A2"/>
  <w16cid:commentId w16cid:paraId="06D061D0" w16cid:durableId="49A8F88B"/>
  <w16cid:commentId w16cid:paraId="3D2F4F68" w16cid:durableId="751C80B4"/>
  <w16cid:commentId w16cid:paraId="250F055B" w16cid:durableId="2B1CA6E8"/>
  <w16cid:commentId w16cid:paraId="634FF10A" w16cid:durableId="45D29576"/>
  <w16cid:commentId w16cid:paraId="2A7D81B1" w16cid:durableId="307680F6"/>
  <w16cid:commentId w16cid:paraId="062C3B72" w16cid:durableId="249DE5FB"/>
  <w16cid:commentId w16cid:paraId="21BFD9AE" w16cid:durableId="724390BD"/>
  <w16cid:commentId w16cid:paraId="5E3FF0E0" w16cid:durableId="11A309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95"/>
    <w:multiLevelType w:val="hybridMultilevel"/>
    <w:tmpl w:val="947E09A0"/>
    <w:lvl w:ilvl="0" w:tplc="3662CC7C">
      <w:start w:val="1"/>
      <w:numFmt w:val="bullet"/>
      <w:pStyle w:val="EndNoteBibliography"/>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35B31"/>
    <w:multiLevelType w:val="hybridMultilevel"/>
    <w:tmpl w:val="5B1A696E"/>
    <w:lvl w:ilvl="0" w:tplc="0409000F">
      <w:start w:val="1"/>
      <w:numFmt w:val="decimal"/>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062A173A"/>
    <w:multiLevelType w:val="hybridMultilevel"/>
    <w:tmpl w:val="7D8282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86687"/>
    <w:multiLevelType w:val="hybridMultilevel"/>
    <w:tmpl w:val="D2D4AC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8A885D8">
      <w:start w:val="1"/>
      <w:numFmt w:val="decimal"/>
      <w:lvlText w:val="%3."/>
      <w:lvlJc w:val="right"/>
      <w:pPr>
        <w:ind w:left="2160" w:hanging="180"/>
      </w:pPr>
      <w:rPr>
        <w:rFonts w:asciiTheme="minorHAnsi" w:eastAsiaTheme="minorHAnsi" w:hAnsiTheme="minorHAnsi" w:cstheme="minorHAnsi"/>
      </w:rPr>
    </w:lvl>
    <w:lvl w:ilvl="3" w:tplc="5E2AEE7E">
      <w:start w:val="1"/>
      <w:numFmt w:val="lowerLetter"/>
      <w:lvlText w:val="%4."/>
      <w:lvlJc w:val="left"/>
      <w:pPr>
        <w:ind w:left="2880" w:hanging="360"/>
      </w:pPr>
      <w:rPr>
        <w:rFonts w:asciiTheme="minorHAnsi" w:eastAsiaTheme="minorHAnsi" w:hAnsiTheme="minorHAnsi" w:cstheme="minorHAns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3384C"/>
    <w:multiLevelType w:val="hybridMultilevel"/>
    <w:tmpl w:val="4E8012F8"/>
    <w:lvl w:ilvl="0" w:tplc="498A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D523E"/>
    <w:multiLevelType w:val="hybridMultilevel"/>
    <w:tmpl w:val="B83EC22C"/>
    <w:lvl w:ilvl="0" w:tplc="08A885D8">
      <w:start w:val="1"/>
      <w:numFmt w:val="decimal"/>
      <w:lvlText w:val="%1."/>
      <w:lvlJc w:val="right"/>
      <w:pPr>
        <w:ind w:left="2160" w:hanging="18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6676A"/>
    <w:multiLevelType w:val="hybridMultilevel"/>
    <w:tmpl w:val="14929790"/>
    <w:lvl w:ilvl="0" w:tplc="00CC11CE">
      <w:start w:val="1"/>
      <w:numFmt w:val="decimal"/>
      <w:lvlText w:val="%1."/>
      <w:lvlJc w:val="left"/>
      <w:pPr>
        <w:ind w:left="2430" w:hanging="360"/>
      </w:pPr>
      <w:rPr>
        <w:rFonts w:asciiTheme="minorHAnsi" w:eastAsiaTheme="minorHAnsi" w:hAnsiTheme="minorHAnsi" w:cstheme="minorHAnsi"/>
      </w:rPr>
    </w:lvl>
    <w:lvl w:ilvl="1" w:tplc="FFFFFFFF">
      <w:start w:val="1"/>
      <w:numFmt w:val="lowerLetter"/>
      <w:lvlText w:val="%2."/>
      <w:lvlJc w:val="left"/>
      <w:pPr>
        <w:ind w:left="3150" w:hanging="360"/>
      </w:pPr>
    </w:lvl>
    <w:lvl w:ilvl="2" w:tplc="FFFFFFFF">
      <w:start w:val="1"/>
      <w:numFmt w:val="lowerRoman"/>
      <w:lvlText w:val="%3."/>
      <w:lvlJc w:val="right"/>
      <w:pPr>
        <w:ind w:left="3870" w:hanging="180"/>
      </w:p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7" w15:restartNumberingAfterBreak="0">
    <w:nsid w:val="39A94F5B"/>
    <w:multiLevelType w:val="hybridMultilevel"/>
    <w:tmpl w:val="D5B4FAE6"/>
    <w:lvl w:ilvl="0" w:tplc="2486B2EE">
      <w:start w:val="1"/>
      <w:numFmt w:val="lowerRoman"/>
      <w:lvlText w:val="%1."/>
      <w:lvlJc w:val="left"/>
      <w:pPr>
        <w:ind w:left="4320" w:hanging="360"/>
      </w:pPr>
      <w:rPr>
        <w:rFonts w:asciiTheme="minorHAnsi" w:eastAsiaTheme="minorHAnsi" w:hAnsiTheme="minorHAnsi" w:cstheme="minorHAnsi"/>
      </w:rPr>
    </w:lvl>
    <w:lvl w:ilvl="1" w:tplc="1576B10E">
      <w:start w:val="1"/>
      <w:numFmt w:val="upperLetter"/>
      <w:lvlText w:val="%2."/>
      <w:lvlJc w:val="left"/>
      <w:pPr>
        <w:ind w:left="5040" w:hanging="360"/>
      </w:pPr>
      <w:rPr>
        <w:rFonts w:hint="default"/>
      </w:r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3C066294"/>
    <w:multiLevelType w:val="hybridMultilevel"/>
    <w:tmpl w:val="0F64F33A"/>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83BDC"/>
    <w:multiLevelType w:val="hybridMultilevel"/>
    <w:tmpl w:val="B234E2B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84939"/>
    <w:multiLevelType w:val="hybridMultilevel"/>
    <w:tmpl w:val="9B06B8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0B5C6A"/>
    <w:multiLevelType w:val="hybridMultilevel"/>
    <w:tmpl w:val="269473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15FD5"/>
    <w:multiLevelType w:val="hybridMultilevel"/>
    <w:tmpl w:val="7700B506"/>
    <w:lvl w:ilvl="0" w:tplc="0409000F">
      <w:start w:val="2"/>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2B36FAA2">
      <w:start w:val="1"/>
      <w:numFmt w:val="upperLetter"/>
      <w:lvlText w:val="%5."/>
      <w:lvlJc w:val="left"/>
      <w:pPr>
        <w:ind w:left="5310" w:hanging="360"/>
      </w:pPr>
      <w:rPr>
        <w:rFonts w:hint="default"/>
      </w:r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 w15:restartNumberingAfterBreak="0">
    <w:nsid w:val="5E2D3E45"/>
    <w:multiLevelType w:val="multilevel"/>
    <w:tmpl w:val="19E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507E5"/>
    <w:multiLevelType w:val="hybridMultilevel"/>
    <w:tmpl w:val="0F601CE2"/>
    <w:lvl w:ilvl="0" w:tplc="2486B2EE">
      <w:start w:val="1"/>
      <w:numFmt w:val="lowerRoman"/>
      <w:lvlText w:val="%1."/>
      <w:lvlJc w:val="left"/>
      <w:pPr>
        <w:ind w:left="43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9575D"/>
    <w:multiLevelType w:val="hybridMultilevel"/>
    <w:tmpl w:val="2F5E94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7B0B17"/>
    <w:multiLevelType w:val="hybridMultilevel"/>
    <w:tmpl w:val="5B0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D280B"/>
    <w:multiLevelType w:val="hybridMultilevel"/>
    <w:tmpl w:val="4704E850"/>
    <w:lvl w:ilvl="0" w:tplc="1CA41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CB1A70"/>
    <w:multiLevelType w:val="hybridMultilevel"/>
    <w:tmpl w:val="15E65E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F2FF2"/>
    <w:multiLevelType w:val="hybridMultilevel"/>
    <w:tmpl w:val="4614D0B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4D0931"/>
    <w:multiLevelType w:val="hybridMultilevel"/>
    <w:tmpl w:val="D7429EA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C3ED3B0">
      <w:start w:val="1"/>
      <w:numFmt w:val="decimal"/>
      <w:lvlText w:val="%4."/>
      <w:lvlJc w:val="left"/>
      <w:pPr>
        <w:ind w:left="3240" w:hanging="360"/>
      </w:pPr>
      <w:rPr>
        <w:rFonts w:asciiTheme="minorHAnsi" w:eastAsiaTheme="minorHAnsi" w:hAnsiTheme="minorHAnsi" w:cstheme="minorHAnsi"/>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C01D5"/>
    <w:multiLevelType w:val="hybridMultilevel"/>
    <w:tmpl w:val="E2EE4D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410D8"/>
    <w:multiLevelType w:val="hybridMultilevel"/>
    <w:tmpl w:val="8C06257E"/>
    <w:lvl w:ilvl="0" w:tplc="CDC47C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562474363">
    <w:abstractNumId w:val="0"/>
  </w:num>
  <w:num w:numId="2" w16cid:durableId="964889359">
    <w:abstractNumId w:val="15"/>
  </w:num>
  <w:num w:numId="3" w16cid:durableId="518472301">
    <w:abstractNumId w:val="19"/>
  </w:num>
  <w:num w:numId="4" w16cid:durableId="39332401">
    <w:abstractNumId w:val="9"/>
  </w:num>
  <w:num w:numId="5" w16cid:durableId="1332217993">
    <w:abstractNumId w:val="3"/>
  </w:num>
  <w:num w:numId="6" w16cid:durableId="20253111">
    <w:abstractNumId w:val="11"/>
  </w:num>
  <w:num w:numId="7" w16cid:durableId="1100028345">
    <w:abstractNumId w:val="2"/>
  </w:num>
  <w:num w:numId="8" w16cid:durableId="416947694">
    <w:abstractNumId w:val="18"/>
  </w:num>
  <w:num w:numId="9" w16cid:durableId="753746908">
    <w:abstractNumId w:val="1"/>
  </w:num>
  <w:num w:numId="10" w16cid:durableId="1995985256">
    <w:abstractNumId w:val="10"/>
  </w:num>
  <w:num w:numId="11" w16cid:durableId="1997807228">
    <w:abstractNumId w:val="7"/>
  </w:num>
  <w:num w:numId="12" w16cid:durableId="937636421">
    <w:abstractNumId w:val="5"/>
  </w:num>
  <w:num w:numId="13" w16cid:durableId="1419791749">
    <w:abstractNumId w:val="8"/>
  </w:num>
  <w:num w:numId="14" w16cid:durableId="1933198215">
    <w:abstractNumId w:val="14"/>
  </w:num>
  <w:num w:numId="15" w16cid:durableId="1405688235">
    <w:abstractNumId w:val="21"/>
  </w:num>
  <w:num w:numId="16" w16cid:durableId="1170833052">
    <w:abstractNumId w:val="20"/>
  </w:num>
  <w:num w:numId="17" w16cid:durableId="1062869062">
    <w:abstractNumId w:val="22"/>
  </w:num>
  <w:num w:numId="18" w16cid:durableId="401487978">
    <w:abstractNumId w:val="12"/>
  </w:num>
  <w:num w:numId="19" w16cid:durableId="466826396">
    <w:abstractNumId w:val="6"/>
  </w:num>
  <w:num w:numId="20" w16cid:durableId="1903632570">
    <w:abstractNumId w:val="4"/>
  </w:num>
  <w:num w:numId="21" w16cid:durableId="1363286134">
    <w:abstractNumId w:val="17"/>
  </w:num>
  <w:num w:numId="22" w16cid:durableId="739670913">
    <w:abstractNumId w:val="16"/>
  </w:num>
  <w:num w:numId="23" w16cid:durableId="184492706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A"/>
    <w:rsid w:val="00003572"/>
    <w:rsid w:val="0000419A"/>
    <w:rsid w:val="000060BE"/>
    <w:rsid w:val="0000726F"/>
    <w:rsid w:val="000078FE"/>
    <w:rsid w:val="00007D25"/>
    <w:rsid w:val="000118F9"/>
    <w:rsid w:val="00012188"/>
    <w:rsid w:val="00015B2E"/>
    <w:rsid w:val="000168F8"/>
    <w:rsid w:val="00022A6D"/>
    <w:rsid w:val="000246BE"/>
    <w:rsid w:val="000253ED"/>
    <w:rsid w:val="00025C12"/>
    <w:rsid w:val="000261A2"/>
    <w:rsid w:val="00026282"/>
    <w:rsid w:val="00032B68"/>
    <w:rsid w:val="00032F59"/>
    <w:rsid w:val="0003449D"/>
    <w:rsid w:val="00036166"/>
    <w:rsid w:val="0003642B"/>
    <w:rsid w:val="00036D0A"/>
    <w:rsid w:val="0004061E"/>
    <w:rsid w:val="00040F7A"/>
    <w:rsid w:val="00042097"/>
    <w:rsid w:val="000420BD"/>
    <w:rsid w:val="000420D9"/>
    <w:rsid w:val="00043D0C"/>
    <w:rsid w:val="0004403F"/>
    <w:rsid w:val="000444DA"/>
    <w:rsid w:val="00044848"/>
    <w:rsid w:val="00045DFA"/>
    <w:rsid w:val="00046B0E"/>
    <w:rsid w:val="000471A6"/>
    <w:rsid w:val="00051BF3"/>
    <w:rsid w:val="000539F6"/>
    <w:rsid w:val="00054376"/>
    <w:rsid w:val="00060987"/>
    <w:rsid w:val="00060BB4"/>
    <w:rsid w:val="00061D25"/>
    <w:rsid w:val="00063582"/>
    <w:rsid w:val="00063738"/>
    <w:rsid w:val="000639DE"/>
    <w:rsid w:val="00063FF2"/>
    <w:rsid w:val="00064FDF"/>
    <w:rsid w:val="00067107"/>
    <w:rsid w:val="00067CF5"/>
    <w:rsid w:val="00071148"/>
    <w:rsid w:val="00071649"/>
    <w:rsid w:val="0007202B"/>
    <w:rsid w:val="000728BA"/>
    <w:rsid w:val="000728EC"/>
    <w:rsid w:val="00073371"/>
    <w:rsid w:val="000771D3"/>
    <w:rsid w:val="0007754B"/>
    <w:rsid w:val="000803C9"/>
    <w:rsid w:val="00083467"/>
    <w:rsid w:val="000844DF"/>
    <w:rsid w:val="000852B7"/>
    <w:rsid w:val="0008646F"/>
    <w:rsid w:val="000866AC"/>
    <w:rsid w:val="00086E71"/>
    <w:rsid w:val="00087257"/>
    <w:rsid w:val="00091F4C"/>
    <w:rsid w:val="00093705"/>
    <w:rsid w:val="00094297"/>
    <w:rsid w:val="000952C7"/>
    <w:rsid w:val="00097F7A"/>
    <w:rsid w:val="000A18E5"/>
    <w:rsid w:val="000A1CA3"/>
    <w:rsid w:val="000A23C5"/>
    <w:rsid w:val="000A3315"/>
    <w:rsid w:val="000A3DDA"/>
    <w:rsid w:val="000A4E78"/>
    <w:rsid w:val="000A51E7"/>
    <w:rsid w:val="000A6265"/>
    <w:rsid w:val="000A66E2"/>
    <w:rsid w:val="000B37C8"/>
    <w:rsid w:val="000B40E4"/>
    <w:rsid w:val="000B65FF"/>
    <w:rsid w:val="000C303F"/>
    <w:rsid w:val="000C35D2"/>
    <w:rsid w:val="000C4E0B"/>
    <w:rsid w:val="000C5AA1"/>
    <w:rsid w:val="000D01E6"/>
    <w:rsid w:val="000D0DDE"/>
    <w:rsid w:val="000D1897"/>
    <w:rsid w:val="000D224D"/>
    <w:rsid w:val="000D28D1"/>
    <w:rsid w:val="000D44DD"/>
    <w:rsid w:val="000D4CF5"/>
    <w:rsid w:val="000D58C0"/>
    <w:rsid w:val="000D621E"/>
    <w:rsid w:val="000D64F0"/>
    <w:rsid w:val="000D689F"/>
    <w:rsid w:val="000D6E7A"/>
    <w:rsid w:val="000E2B08"/>
    <w:rsid w:val="000E59B1"/>
    <w:rsid w:val="000E6418"/>
    <w:rsid w:val="000F30EC"/>
    <w:rsid w:val="000F3AD1"/>
    <w:rsid w:val="000F435A"/>
    <w:rsid w:val="000F5460"/>
    <w:rsid w:val="000F64D7"/>
    <w:rsid w:val="000F71A0"/>
    <w:rsid w:val="00101B1D"/>
    <w:rsid w:val="00101CC3"/>
    <w:rsid w:val="0010273E"/>
    <w:rsid w:val="00103526"/>
    <w:rsid w:val="001045E5"/>
    <w:rsid w:val="00105F9B"/>
    <w:rsid w:val="00106330"/>
    <w:rsid w:val="001066EB"/>
    <w:rsid w:val="0010786F"/>
    <w:rsid w:val="00107984"/>
    <w:rsid w:val="0011075B"/>
    <w:rsid w:val="00111852"/>
    <w:rsid w:val="00112F46"/>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4751"/>
    <w:rsid w:val="00135EAE"/>
    <w:rsid w:val="00136210"/>
    <w:rsid w:val="001362B0"/>
    <w:rsid w:val="00137E25"/>
    <w:rsid w:val="00140298"/>
    <w:rsid w:val="00140AD7"/>
    <w:rsid w:val="00140E2B"/>
    <w:rsid w:val="00141271"/>
    <w:rsid w:val="00141FCF"/>
    <w:rsid w:val="00143F4F"/>
    <w:rsid w:val="00145FDF"/>
    <w:rsid w:val="0014642F"/>
    <w:rsid w:val="00146544"/>
    <w:rsid w:val="00147A9A"/>
    <w:rsid w:val="00147B22"/>
    <w:rsid w:val="00151693"/>
    <w:rsid w:val="00151E1B"/>
    <w:rsid w:val="00152AC6"/>
    <w:rsid w:val="00154F6B"/>
    <w:rsid w:val="00156A6D"/>
    <w:rsid w:val="001600FD"/>
    <w:rsid w:val="00161306"/>
    <w:rsid w:val="00162611"/>
    <w:rsid w:val="0016368D"/>
    <w:rsid w:val="00164F67"/>
    <w:rsid w:val="00167B51"/>
    <w:rsid w:val="00170166"/>
    <w:rsid w:val="00170263"/>
    <w:rsid w:val="00170286"/>
    <w:rsid w:val="00172284"/>
    <w:rsid w:val="00174118"/>
    <w:rsid w:val="00174398"/>
    <w:rsid w:val="00174954"/>
    <w:rsid w:val="001750BB"/>
    <w:rsid w:val="00175B34"/>
    <w:rsid w:val="00175D73"/>
    <w:rsid w:val="001764F6"/>
    <w:rsid w:val="0017777C"/>
    <w:rsid w:val="0017779C"/>
    <w:rsid w:val="00180172"/>
    <w:rsid w:val="00182697"/>
    <w:rsid w:val="00182DBA"/>
    <w:rsid w:val="001832A6"/>
    <w:rsid w:val="00183715"/>
    <w:rsid w:val="00183F7B"/>
    <w:rsid w:val="001855B4"/>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CB8"/>
    <w:rsid w:val="001A1014"/>
    <w:rsid w:val="001A1199"/>
    <w:rsid w:val="001A35A3"/>
    <w:rsid w:val="001A3A71"/>
    <w:rsid w:val="001A647A"/>
    <w:rsid w:val="001B04EF"/>
    <w:rsid w:val="001B0EE0"/>
    <w:rsid w:val="001B2749"/>
    <w:rsid w:val="001B2B50"/>
    <w:rsid w:val="001B2DE5"/>
    <w:rsid w:val="001B3B2E"/>
    <w:rsid w:val="001B719A"/>
    <w:rsid w:val="001C0D9A"/>
    <w:rsid w:val="001C12F3"/>
    <w:rsid w:val="001C1BF6"/>
    <w:rsid w:val="001C3C8C"/>
    <w:rsid w:val="001C3D43"/>
    <w:rsid w:val="001C40FB"/>
    <w:rsid w:val="001C5237"/>
    <w:rsid w:val="001C54EA"/>
    <w:rsid w:val="001C5BF9"/>
    <w:rsid w:val="001C5EED"/>
    <w:rsid w:val="001D1412"/>
    <w:rsid w:val="001D1503"/>
    <w:rsid w:val="001D199D"/>
    <w:rsid w:val="001D32DA"/>
    <w:rsid w:val="001D384A"/>
    <w:rsid w:val="001D40FA"/>
    <w:rsid w:val="001D48E5"/>
    <w:rsid w:val="001D57B2"/>
    <w:rsid w:val="001D5A36"/>
    <w:rsid w:val="001D64D5"/>
    <w:rsid w:val="001D666C"/>
    <w:rsid w:val="001D7530"/>
    <w:rsid w:val="001E04E6"/>
    <w:rsid w:val="001E1FBF"/>
    <w:rsid w:val="001E254B"/>
    <w:rsid w:val="001E33DB"/>
    <w:rsid w:val="001E3BB5"/>
    <w:rsid w:val="001E4E35"/>
    <w:rsid w:val="001E56BA"/>
    <w:rsid w:val="001E7C77"/>
    <w:rsid w:val="001F1710"/>
    <w:rsid w:val="001F26E9"/>
    <w:rsid w:val="001F42F8"/>
    <w:rsid w:val="001F4C6F"/>
    <w:rsid w:val="001F4D09"/>
    <w:rsid w:val="001F534B"/>
    <w:rsid w:val="002018CC"/>
    <w:rsid w:val="002024CB"/>
    <w:rsid w:val="00203BAD"/>
    <w:rsid w:val="002060D7"/>
    <w:rsid w:val="002112D8"/>
    <w:rsid w:val="002126A1"/>
    <w:rsid w:val="0021434D"/>
    <w:rsid w:val="00215FF7"/>
    <w:rsid w:val="00220B79"/>
    <w:rsid w:val="0022280E"/>
    <w:rsid w:val="0022457A"/>
    <w:rsid w:val="00224BE6"/>
    <w:rsid w:val="00224CFD"/>
    <w:rsid w:val="002260EE"/>
    <w:rsid w:val="002261FB"/>
    <w:rsid w:val="00227106"/>
    <w:rsid w:val="00227658"/>
    <w:rsid w:val="00227CBC"/>
    <w:rsid w:val="00230341"/>
    <w:rsid w:val="00230ECD"/>
    <w:rsid w:val="002313E3"/>
    <w:rsid w:val="0023160C"/>
    <w:rsid w:val="0023198C"/>
    <w:rsid w:val="00231AC0"/>
    <w:rsid w:val="00232DAD"/>
    <w:rsid w:val="00232FFA"/>
    <w:rsid w:val="00233373"/>
    <w:rsid w:val="00233C68"/>
    <w:rsid w:val="0023422A"/>
    <w:rsid w:val="00234DA4"/>
    <w:rsid w:val="0023565C"/>
    <w:rsid w:val="00237DF2"/>
    <w:rsid w:val="00241358"/>
    <w:rsid w:val="0024355F"/>
    <w:rsid w:val="0024687F"/>
    <w:rsid w:val="00247604"/>
    <w:rsid w:val="0025011D"/>
    <w:rsid w:val="00252C34"/>
    <w:rsid w:val="00253839"/>
    <w:rsid w:val="00253E7B"/>
    <w:rsid w:val="00254098"/>
    <w:rsid w:val="002569D1"/>
    <w:rsid w:val="00257573"/>
    <w:rsid w:val="00261739"/>
    <w:rsid w:val="0026329B"/>
    <w:rsid w:val="00264456"/>
    <w:rsid w:val="00265735"/>
    <w:rsid w:val="0026689E"/>
    <w:rsid w:val="00266B41"/>
    <w:rsid w:val="00271C5B"/>
    <w:rsid w:val="0027358C"/>
    <w:rsid w:val="00273C6B"/>
    <w:rsid w:val="0027496D"/>
    <w:rsid w:val="0027512A"/>
    <w:rsid w:val="002776F5"/>
    <w:rsid w:val="0028085C"/>
    <w:rsid w:val="0028478B"/>
    <w:rsid w:val="00284921"/>
    <w:rsid w:val="002870C8"/>
    <w:rsid w:val="00287272"/>
    <w:rsid w:val="00290265"/>
    <w:rsid w:val="00291954"/>
    <w:rsid w:val="00291BA8"/>
    <w:rsid w:val="00292086"/>
    <w:rsid w:val="00292FB2"/>
    <w:rsid w:val="0029331C"/>
    <w:rsid w:val="0029414E"/>
    <w:rsid w:val="002950AB"/>
    <w:rsid w:val="002951E9"/>
    <w:rsid w:val="00295779"/>
    <w:rsid w:val="00297C6A"/>
    <w:rsid w:val="002A029E"/>
    <w:rsid w:val="002A1190"/>
    <w:rsid w:val="002A354A"/>
    <w:rsid w:val="002A37EE"/>
    <w:rsid w:val="002A3F10"/>
    <w:rsid w:val="002A3F84"/>
    <w:rsid w:val="002A6608"/>
    <w:rsid w:val="002A6DB4"/>
    <w:rsid w:val="002A769E"/>
    <w:rsid w:val="002A76F6"/>
    <w:rsid w:val="002B2477"/>
    <w:rsid w:val="002B4D49"/>
    <w:rsid w:val="002B734B"/>
    <w:rsid w:val="002B752B"/>
    <w:rsid w:val="002B7A90"/>
    <w:rsid w:val="002C0206"/>
    <w:rsid w:val="002C02A1"/>
    <w:rsid w:val="002C08D7"/>
    <w:rsid w:val="002C10A4"/>
    <w:rsid w:val="002C2960"/>
    <w:rsid w:val="002C6653"/>
    <w:rsid w:val="002D01AF"/>
    <w:rsid w:val="002D1456"/>
    <w:rsid w:val="002D308E"/>
    <w:rsid w:val="002D31EE"/>
    <w:rsid w:val="002D3AE3"/>
    <w:rsid w:val="002D3C4E"/>
    <w:rsid w:val="002D3E8C"/>
    <w:rsid w:val="002D7464"/>
    <w:rsid w:val="002D7756"/>
    <w:rsid w:val="002E031F"/>
    <w:rsid w:val="002E0641"/>
    <w:rsid w:val="002E348A"/>
    <w:rsid w:val="002E4212"/>
    <w:rsid w:val="002E5729"/>
    <w:rsid w:val="002E63FC"/>
    <w:rsid w:val="002E6E95"/>
    <w:rsid w:val="002F19E8"/>
    <w:rsid w:val="002F2C00"/>
    <w:rsid w:val="002F2C14"/>
    <w:rsid w:val="002F4467"/>
    <w:rsid w:val="002F58A3"/>
    <w:rsid w:val="002F6C43"/>
    <w:rsid w:val="002F6D34"/>
    <w:rsid w:val="002F78A7"/>
    <w:rsid w:val="0030027E"/>
    <w:rsid w:val="0030034D"/>
    <w:rsid w:val="003013DE"/>
    <w:rsid w:val="003020E7"/>
    <w:rsid w:val="00302C45"/>
    <w:rsid w:val="00302D2F"/>
    <w:rsid w:val="0030354D"/>
    <w:rsid w:val="00303DDF"/>
    <w:rsid w:val="00303F94"/>
    <w:rsid w:val="0030536F"/>
    <w:rsid w:val="0030557D"/>
    <w:rsid w:val="00310844"/>
    <w:rsid w:val="00311451"/>
    <w:rsid w:val="0031352B"/>
    <w:rsid w:val="0031541F"/>
    <w:rsid w:val="00315C54"/>
    <w:rsid w:val="00316279"/>
    <w:rsid w:val="0032120C"/>
    <w:rsid w:val="003216C0"/>
    <w:rsid w:val="003231DF"/>
    <w:rsid w:val="0032467E"/>
    <w:rsid w:val="00325CB5"/>
    <w:rsid w:val="003265FC"/>
    <w:rsid w:val="00330219"/>
    <w:rsid w:val="003304C8"/>
    <w:rsid w:val="00332140"/>
    <w:rsid w:val="00332B96"/>
    <w:rsid w:val="003331AF"/>
    <w:rsid w:val="00334731"/>
    <w:rsid w:val="00335788"/>
    <w:rsid w:val="00335C03"/>
    <w:rsid w:val="003375DA"/>
    <w:rsid w:val="0034047D"/>
    <w:rsid w:val="00340628"/>
    <w:rsid w:val="003407FA"/>
    <w:rsid w:val="00342BFC"/>
    <w:rsid w:val="00343542"/>
    <w:rsid w:val="00344963"/>
    <w:rsid w:val="00345BE9"/>
    <w:rsid w:val="00345CB1"/>
    <w:rsid w:val="00345D69"/>
    <w:rsid w:val="003466DF"/>
    <w:rsid w:val="00347119"/>
    <w:rsid w:val="003475C7"/>
    <w:rsid w:val="00350014"/>
    <w:rsid w:val="0035126B"/>
    <w:rsid w:val="00351526"/>
    <w:rsid w:val="003532E1"/>
    <w:rsid w:val="003550B2"/>
    <w:rsid w:val="003562B1"/>
    <w:rsid w:val="00357A1E"/>
    <w:rsid w:val="00360A65"/>
    <w:rsid w:val="00360DAE"/>
    <w:rsid w:val="00363213"/>
    <w:rsid w:val="00363B46"/>
    <w:rsid w:val="00364D14"/>
    <w:rsid w:val="0036594A"/>
    <w:rsid w:val="003662E8"/>
    <w:rsid w:val="003678DF"/>
    <w:rsid w:val="00370128"/>
    <w:rsid w:val="00371F64"/>
    <w:rsid w:val="003766A2"/>
    <w:rsid w:val="0037679A"/>
    <w:rsid w:val="00377D1C"/>
    <w:rsid w:val="0038051A"/>
    <w:rsid w:val="003808EA"/>
    <w:rsid w:val="00380BC7"/>
    <w:rsid w:val="00381055"/>
    <w:rsid w:val="0038151F"/>
    <w:rsid w:val="003833F3"/>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C6A"/>
    <w:rsid w:val="003A624D"/>
    <w:rsid w:val="003A71B6"/>
    <w:rsid w:val="003B203D"/>
    <w:rsid w:val="003B27EF"/>
    <w:rsid w:val="003B440F"/>
    <w:rsid w:val="003B48B6"/>
    <w:rsid w:val="003B700E"/>
    <w:rsid w:val="003B775D"/>
    <w:rsid w:val="003B7975"/>
    <w:rsid w:val="003B7A15"/>
    <w:rsid w:val="003C0774"/>
    <w:rsid w:val="003C0A93"/>
    <w:rsid w:val="003C2234"/>
    <w:rsid w:val="003C31DE"/>
    <w:rsid w:val="003C40A7"/>
    <w:rsid w:val="003C4A5E"/>
    <w:rsid w:val="003C58F7"/>
    <w:rsid w:val="003C5C53"/>
    <w:rsid w:val="003C685C"/>
    <w:rsid w:val="003C7779"/>
    <w:rsid w:val="003C79C1"/>
    <w:rsid w:val="003D0ABC"/>
    <w:rsid w:val="003D1001"/>
    <w:rsid w:val="003D189D"/>
    <w:rsid w:val="003D1D6D"/>
    <w:rsid w:val="003D3407"/>
    <w:rsid w:val="003D4775"/>
    <w:rsid w:val="003D5335"/>
    <w:rsid w:val="003D543B"/>
    <w:rsid w:val="003D7E96"/>
    <w:rsid w:val="003E0A76"/>
    <w:rsid w:val="003E12BF"/>
    <w:rsid w:val="003E14C7"/>
    <w:rsid w:val="003E2754"/>
    <w:rsid w:val="003E3895"/>
    <w:rsid w:val="003E47EC"/>
    <w:rsid w:val="003E5538"/>
    <w:rsid w:val="003E5EF3"/>
    <w:rsid w:val="003E6467"/>
    <w:rsid w:val="003E6535"/>
    <w:rsid w:val="003E658E"/>
    <w:rsid w:val="003E7A3E"/>
    <w:rsid w:val="003F0FFE"/>
    <w:rsid w:val="003F137C"/>
    <w:rsid w:val="003F2A92"/>
    <w:rsid w:val="003F3DB2"/>
    <w:rsid w:val="003F4876"/>
    <w:rsid w:val="003F4EDA"/>
    <w:rsid w:val="003F50E0"/>
    <w:rsid w:val="003F6C9C"/>
    <w:rsid w:val="003F6E30"/>
    <w:rsid w:val="003F7923"/>
    <w:rsid w:val="00400DCB"/>
    <w:rsid w:val="004010AA"/>
    <w:rsid w:val="004037DB"/>
    <w:rsid w:val="00404695"/>
    <w:rsid w:val="0040585E"/>
    <w:rsid w:val="00406F39"/>
    <w:rsid w:val="00407A12"/>
    <w:rsid w:val="0041070E"/>
    <w:rsid w:val="00412FB7"/>
    <w:rsid w:val="00414DBF"/>
    <w:rsid w:val="0041738B"/>
    <w:rsid w:val="00417FF9"/>
    <w:rsid w:val="004202BA"/>
    <w:rsid w:val="00423722"/>
    <w:rsid w:val="00423E49"/>
    <w:rsid w:val="004249E4"/>
    <w:rsid w:val="00424B99"/>
    <w:rsid w:val="0042500F"/>
    <w:rsid w:val="004256A3"/>
    <w:rsid w:val="004260E1"/>
    <w:rsid w:val="00427386"/>
    <w:rsid w:val="004317EE"/>
    <w:rsid w:val="00431E80"/>
    <w:rsid w:val="00432DE7"/>
    <w:rsid w:val="00433F1C"/>
    <w:rsid w:val="00436D29"/>
    <w:rsid w:val="00443E27"/>
    <w:rsid w:val="004440EF"/>
    <w:rsid w:val="0044524F"/>
    <w:rsid w:val="004454AB"/>
    <w:rsid w:val="00445782"/>
    <w:rsid w:val="00446A17"/>
    <w:rsid w:val="00453295"/>
    <w:rsid w:val="00453C5A"/>
    <w:rsid w:val="004544CC"/>
    <w:rsid w:val="00454A15"/>
    <w:rsid w:val="004565A8"/>
    <w:rsid w:val="004566F3"/>
    <w:rsid w:val="0045716B"/>
    <w:rsid w:val="0046063C"/>
    <w:rsid w:val="00461545"/>
    <w:rsid w:val="004616E9"/>
    <w:rsid w:val="00462804"/>
    <w:rsid w:val="00464B3B"/>
    <w:rsid w:val="00465A6F"/>
    <w:rsid w:val="00465D10"/>
    <w:rsid w:val="00466666"/>
    <w:rsid w:val="00470CCF"/>
    <w:rsid w:val="00470E45"/>
    <w:rsid w:val="00471305"/>
    <w:rsid w:val="00471C60"/>
    <w:rsid w:val="00472143"/>
    <w:rsid w:val="004729F9"/>
    <w:rsid w:val="004742A6"/>
    <w:rsid w:val="004747AA"/>
    <w:rsid w:val="00474DE9"/>
    <w:rsid w:val="004754C8"/>
    <w:rsid w:val="00475C5D"/>
    <w:rsid w:val="00476412"/>
    <w:rsid w:val="004764D5"/>
    <w:rsid w:val="004769DE"/>
    <w:rsid w:val="004776D1"/>
    <w:rsid w:val="0047791A"/>
    <w:rsid w:val="004779FC"/>
    <w:rsid w:val="00477EA4"/>
    <w:rsid w:val="0048005E"/>
    <w:rsid w:val="0048011D"/>
    <w:rsid w:val="00480AC9"/>
    <w:rsid w:val="00482163"/>
    <w:rsid w:val="00482CAE"/>
    <w:rsid w:val="00485322"/>
    <w:rsid w:val="00486A24"/>
    <w:rsid w:val="004879E1"/>
    <w:rsid w:val="0049070A"/>
    <w:rsid w:val="00490774"/>
    <w:rsid w:val="00490EFC"/>
    <w:rsid w:val="004937DE"/>
    <w:rsid w:val="00493F88"/>
    <w:rsid w:val="0049669C"/>
    <w:rsid w:val="004969EC"/>
    <w:rsid w:val="00497A36"/>
    <w:rsid w:val="004A16B4"/>
    <w:rsid w:val="004A247E"/>
    <w:rsid w:val="004A29CD"/>
    <w:rsid w:val="004A54AA"/>
    <w:rsid w:val="004A64A5"/>
    <w:rsid w:val="004A7131"/>
    <w:rsid w:val="004A7427"/>
    <w:rsid w:val="004A753F"/>
    <w:rsid w:val="004A7743"/>
    <w:rsid w:val="004B108A"/>
    <w:rsid w:val="004B127F"/>
    <w:rsid w:val="004B1945"/>
    <w:rsid w:val="004B2315"/>
    <w:rsid w:val="004B356F"/>
    <w:rsid w:val="004B5AAD"/>
    <w:rsid w:val="004B5C80"/>
    <w:rsid w:val="004B6437"/>
    <w:rsid w:val="004B6DA3"/>
    <w:rsid w:val="004C1C2E"/>
    <w:rsid w:val="004C21BC"/>
    <w:rsid w:val="004C4303"/>
    <w:rsid w:val="004C45F5"/>
    <w:rsid w:val="004C49C9"/>
    <w:rsid w:val="004C4FBB"/>
    <w:rsid w:val="004C6A80"/>
    <w:rsid w:val="004D195F"/>
    <w:rsid w:val="004D25DF"/>
    <w:rsid w:val="004D2CE4"/>
    <w:rsid w:val="004D341A"/>
    <w:rsid w:val="004D4F41"/>
    <w:rsid w:val="004D6F82"/>
    <w:rsid w:val="004D73D6"/>
    <w:rsid w:val="004D7B2A"/>
    <w:rsid w:val="004E00DA"/>
    <w:rsid w:val="004E1020"/>
    <w:rsid w:val="004E11E4"/>
    <w:rsid w:val="004E2D11"/>
    <w:rsid w:val="004E399E"/>
    <w:rsid w:val="004F0B7A"/>
    <w:rsid w:val="004F3406"/>
    <w:rsid w:val="004F523E"/>
    <w:rsid w:val="004F62CE"/>
    <w:rsid w:val="004F66C5"/>
    <w:rsid w:val="004F7B33"/>
    <w:rsid w:val="00500782"/>
    <w:rsid w:val="005025D0"/>
    <w:rsid w:val="0050263B"/>
    <w:rsid w:val="00503875"/>
    <w:rsid w:val="00504333"/>
    <w:rsid w:val="00504CD8"/>
    <w:rsid w:val="00506FAD"/>
    <w:rsid w:val="005077B3"/>
    <w:rsid w:val="005079E1"/>
    <w:rsid w:val="00511A25"/>
    <w:rsid w:val="00511DCE"/>
    <w:rsid w:val="00511F18"/>
    <w:rsid w:val="0051317A"/>
    <w:rsid w:val="005139D0"/>
    <w:rsid w:val="00515C3F"/>
    <w:rsid w:val="005164C1"/>
    <w:rsid w:val="00517A05"/>
    <w:rsid w:val="00520A5A"/>
    <w:rsid w:val="00520AA6"/>
    <w:rsid w:val="00521422"/>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6C7A"/>
    <w:rsid w:val="005471F4"/>
    <w:rsid w:val="00547367"/>
    <w:rsid w:val="00547A97"/>
    <w:rsid w:val="00550CF6"/>
    <w:rsid w:val="00551B4E"/>
    <w:rsid w:val="0055278E"/>
    <w:rsid w:val="00557726"/>
    <w:rsid w:val="0056032F"/>
    <w:rsid w:val="00561C30"/>
    <w:rsid w:val="005634F1"/>
    <w:rsid w:val="005639D4"/>
    <w:rsid w:val="00565D38"/>
    <w:rsid w:val="00566D33"/>
    <w:rsid w:val="005671AA"/>
    <w:rsid w:val="00570289"/>
    <w:rsid w:val="00570369"/>
    <w:rsid w:val="005718E3"/>
    <w:rsid w:val="00571AA6"/>
    <w:rsid w:val="00571AFF"/>
    <w:rsid w:val="0057322E"/>
    <w:rsid w:val="00573ABF"/>
    <w:rsid w:val="00573E02"/>
    <w:rsid w:val="00573E08"/>
    <w:rsid w:val="00576988"/>
    <w:rsid w:val="00576DAE"/>
    <w:rsid w:val="00580BC9"/>
    <w:rsid w:val="00580CA4"/>
    <w:rsid w:val="00580DCB"/>
    <w:rsid w:val="005811EE"/>
    <w:rsid w:val="00581241"/>
    <w:rsid w:val="005815CC"/>
    <w:rsid w:val="00583991"/>
    <w:rsid w:val="0058415C"/>
    <w:rsid w:val="005863C5"/>
    <w:rsid w:val="005869D2"/>
    <w:rsid w:val="00587AA3"/>
    <w:rsid w:val="00587C3C"/>
    <w:rsid w:val="0059005A"/>
    <w:rsid w:val="00590B0D"/>
    <w:rsid w:val="00590E49"/>
    <w:rsid w:val="0059105E"/>
    <w:rsid w:val="00591546"/>
    <w:rsid w:val="0059253B"/>
    <w:rsid w:val="005929D9"/>
    <w:rsid w:val="00593E73"/>
    <w:rsid w:val="00594775"/>
    <w:rsid w:val="00595886"/>
    <w:rsid w:val="00596E07"/>
    <w:rsid w:val="00597B06"/>
    <w:rsid w:val="005A05C0"/>
    <w:rsid w:val="005A0BCE"/>
    <w:rsid w:val="005A12FC"/>
    <w:rsid w:val="005A39DC"/>
    <w:rsid w:val="005A4593"/>
    <w:rsid w:val="005A5E77"/>
    <w:rsid w:val="005A6065"/>
    <w:rsid w:val="005A7C0A"/>
    <w:rsid w:val="005A7C6F"/>
    <w:rsid w:val="005A7F0B"/>
    <w:rsid w:val="005B0A44"/>
    <w:rsid w:val="005B1C83"/>
    <w:rsid w:val="005B464F"/>
    <w:rsid w:val="005B5B83"/>
    <w:rsid w:val="005B7345"/>
    <w:rsid w:val="005B7479"/>
    <w:rsid w:val="005B7A85"/>
    <w:rsid w:val="005C1417"/>
    <w:rsid w:val="005C1E45"/>
    <w:rsid w:val="005C31EA"/>
    <w:rsid w:val="005C3B43"/>
    <w:rsid w:val="005C44FE"/>
    <w:rsid w:val="005C51CE"/>
    <w:rsid w:val="005C570E"/>
    <w:rsid w:val="005C57CE"/>
    <w:rsid w:val="005C77D4"/>
    <w:rsid w:val="005D0006"/>
    <w:rsid w:val="005D03D1"/>
    <w:rsid w:val="005D14A1"/>
    <w:rsid w:val="005D30AE"/>
    <w:rsid w:val="005D340E"/>
    <w:rsid w:val="005D4BE9"/>
    <w:rsid w:val="005D53A3"/>
    <w:rsid w:val="005D5A88"/>
    <w:rsid w:val="005D5DD7"/>
    <w:rsid w:val="005D6A65"/>
    <w:rsid w:val="005D75AB"/>
    <w:rsid w:val="005E0C68"/>
    <w:rsid w:val="005E152A"/>
    <w:rsid w:val="005E1AAA"/>
    <w:rsid w:val="005E2AB5"/>
    <w:rsid w:val="005E3074"/>
    <w:rsid w:val="005E309E"/>
    <w:rsid w:val="005E4910"/>
    <w:rsid w:val="005E5A4C"/>
    <w:rsid w:val="005E654C"/>
    <w:rsid w:val="005E775A"/>
    <w:rsid w:val="005F1137"/>
    <w:rsid w:val="005F3B9D"/>
    <w:rsid w:val="005F471B"/>
    <w:rsid w:val="005F553B"/>
    <w:rsid w:val="005F6073"/>
    <w:rsid w:val="005F6D8E"/>
    <w:rsid w:val="005F7391"/>
    <w:rsid w:val="005F7FD7"/>
    <w:rsid w:val="0060096B"/>
    <w:rsid w:val="00600D5F"/>
    <w:rsid w:val="006012EE"/>
    <w:rsid w:val="00601553"/>
    <w:rsid w:val="006020CB"/>
    <w:rsid w:val="00602124"/>
    <w:rsid w:val="00602AB1"/>
    <w:rsid w:val="00602B0D"/>
    <w:rsid w:val="00603659"/>
    <w:rsid w:val="00604229"/>
    <w:rsid w:val="00606B93"/>
    <w:rsid w:val="006101D8"/>
    <w:rsid w:val="006102E1"/>
    <w:rsid w:val="00610A8C"/>
    <w:rsid w:val="00611678"/>
    <w:rsid w:val="00611BA9"/>
    <w:rsid w:val="00611F7E"/>
    <w:rsid w:val="00613CF5"/>
    <w:rsid w:val="00614D10"/>
    <w:rsid w:val="00617F32"/>
    <w:rsid w:val="00620F95"/>
    <w:rsid w:val="00621497"/>
    <w:rsid w:val="00622771"/>
    <w:rsid w:val="00625026"/>
    <w:rsid w:val="006260BE"/>
    <w:rsid w:val="00626489"/>
    <w:rsid w:val="00626F56"/>
    <w:rsid w:val="00627261"/>
    <w:rsid w:val="00630D26"/>
    <w:rsid w:val="00632C3F"/>
    <w:rsid w:val="00633F5B"/>
    <w:rsid w:val="00635D89"/>
    <w:rsid w:val="00636437"/>
    <w:rsid w:val="006407E0"/>
    <w:rsid w:val="00640D55"/>
    <w:rsid w:val="00641499"/>
    <w:rsid w:val="00646BB4"/>
    <w:rsid w:val="00646D7C"/>
    <w:rsid w:val="00647010"/>
    <w:rsid w:val="00647F60"/>
    <w:rsid w:val="00650B1F"/>
    <w:rsid w:val="00653B21"/>
    <w:rsid w:val="0065501B"/>
    <w:rsid w:val="00655BEE"/>
    <w:rsid w:val="006565CA"/>
    <w:rsid w:val="00656EC0"/>
    <w:rsid w:val="006574C0"/>
    <w:rsid w:val="0065792B"/>
    <w:rsid w:val="0066188F"/>
    <w:rsid w:val="00661A3E"/>
    <w:rsid w:val="00662AB4"/>
    <w:rsid w:val="00662ADC"/>
    <w:rsid w:val="00663F52"/>
    <w:rsid w:val="006649E9"/>
    <w:rsid w:val="0066569D"/>
    <w:rsid w:val="00665BF8"/>
    <w:rsid w:val="00672119"/>
    <w:rsid w:val="00672C8B"/>
    <w:rsid w:val="006737EF"/>
    <w:rsid w:val="006754EB"/>
    <w:rsid w:val="00675C73"/>
    <w:rsid w:val="006774D5"/>
    <w:rsid w:val="006778EE"/>
    <w:rsid w:val="00680472"/>
    <w:rsid w:val="0068094D"/>
    <w:rsid w:val="00680C79"/>
    <w:rsid w:val="00683F79"/>
    <w:rsid w:val="006843B1"/>
    <w:rsid w:val="00684B3B"/>
    <w:rsid w:val="00685505"/>
    <w:rsid w:val="00690E52"/>
    <w:rsid w:val="00694101"/>
    <w:rsid w:val="0069437B"/>
    <w:rsid w:val="0069466F"/>
    <w:rsid w:val="006946BD"/>
    <w:rsid w:val="0069507D"/>
    <w:rsid w:val="0069596C"/>
    <w:rsid w:val="00695D56"/>
    <w:rsid w:val="00696410"/>
    <w:rsid w:val="00696C79"/>
    <w:rsid w:val="00697415"/>
    <w:rsid w:val="006A0610"/>
    <w:rsid w:val="006A0EB0"/>
    <w:rsid w:val="006A1C21"/>
    <w:rsid w:val="006A3EA1"/>
    <w:rsid w:val="006A6189"/>
    <w:rsid w:val="006A631B"/>
    <w:rsid w:val="006B0D51"/>
    <w:rsid w:val="006B160B"/>
    <w:rsid w:val="006B1CAC"/>
    <w:rsid w:val="006B2893"/>
    <w:rsid w:val="006B2A85"/>
    <w:rsid w:val="006B46A4"/>
    <w:rsid w:val="006B73BD"/>
    <w:rsid w:val="006B74D4"/>
    <w:rsid w:val="006B7BDB"/>
    <w:rsid w:val="006C2284"/>
    <w:rsid w:val="006C2A5C"/>
    <w:rsid w:val="006C3151"/>
    <w:rsid w:val="006C3DC3"/>
    <w:rsid w:val="006C5898"/>
    <w:rsid w:val="006C73D3"/>
    <w:rsid w:val="006C7429"/>
    <w:rsid w:val="006C7908"/>
    <w:rsid w:val="006C7A7A"/>
    <w:rsid w:val="006D1A91"/>
    <w:rsid w:val="006D2818"/>
    <w:rsid w:val="006D356A"/>
    <w:rsid w:val="006D3F12"/>
    <w:rsid w:val="006D5556"/>
    <w:rsid w:val="006E0ADA"/>
    <w:rsid w:val="006E0E68"/>
    <w:rsid w:val="006E163F"/>
    <w:rsid w:val="006E2193"/>
    <w:rsid w:val="006E751B"/>
    <w:rsid w:val="006F1594"/>
    <w:rsid w:val="006F1DF2"/>
    <w:rsid w:val="006F1EBB"/>
    <w:rsid w:val="006F2B7D"/>
    <w:rsid w:val="006F3161"/>
    <w:rsid w:val="006F33F4"/>
    <w:rsid w:val="006F3A41"/>
    <w:rsid w:val="006F4224"/>
    <w:rsid w:val="006F506D"/>
    <w:rsid w:val="006F59F7"/>
    <w:rsid w:val="006F6F0C"/>
    <w:rsid w:val="006F756A"/>
    <w:rsid w:val="006F780B"/>
    <w:rsid w:val="007002F6"/>
    <w:rsid w:val="007007A4"/>
    <w:rsid w:val="007007CB"/>
    <w:rsid w:val="007014EE"/>
    <w:rsid w:val="007022EB"/>
    <w:rsid w:val="007023D9"/>
    <w:rsid w:val="00706CFE"/>
    <w:rsid w:val="00707EE9"/>
    <w:rsid w:val="00710263"/>
    <w:rsid w:val="00710A54"/>
    <w:rsid w:val="00711A76"/>
    <w:rsid w:val="00713A42"/>
    <w:rsid w:val="00713BB9"/>
    <w:rsid w:val="00714275"/>
    <w:rsid w:val="00714B3E"/>
    <w:rsid w:val="00715D72"/>
    <w:rsid w:val="00720BD7"/>
    <w:rsid w:val="00721748"/>
    <w:rsid w:val="00724ADD"/>
    <w:rsid w:val="00726040"/>
    <w:rsid w:val="007265F0"/>
    <w:rsid w:val="0072764E"/>
    <w:rsid w:val="0073253A"/>
    <w:rsid w:val="00734D08"/>
    <w:rsid w:val="007354FE"/>
    <w:rsid w:val="00736378"/>
    <w:rsid w:val="00736B92"/>
    <w:rsid w:val="007401FA"/>
    <w:rsid w:val="007404F1"/>
    <w:rsid w:val="007432B3"/>
    <w:rsid w:val="00743AD2"/>
    <w:rsid w:val="00745ED5"/>
    <w:rsid w:val="0075069C"/>
    <w:rsid w:val="007515C2"/>
    <w:rsid w:val="00751758"/>
    <w:rsid w:val="00751C37"/>
    <w:rsid w:val="00751C68"/>
    <w:rsid w:val="00753256"/>
    <w:rsid w:val="00753392"/>
    <w:rsid w:val="00754C41"/>
    <w:rsid w:val="00756D4E"/>
    <w:rsid w:val="00761557"/>
    <w:rsid w:val="007618BA"/>
    <w:rsid w:val="00761D29"/>
    <w:rsid w:val="00762CF5"/>
    <w:rsid w:val="00763AE5"/>
    <w:rsid w:val="00763BC3"/>
    <w:rsid w:val="00766CAC"/>
    <w:rsid w:val="00767741"/>
    <w:rsid w:val="0077024B"/>
    <w:rsid w:val="00771E38"/>
    <w:rsid w:val="00771F33"/>
    <w:rsid w:val="007723D7"/>
    <w:rsid w:val="00772ADB"/>
    <w:rsid w:val="00772F2F"/>
    <w:rsid w:val="007730B2"/>
    <w:rsid w:val="007736F4"/>
    <w:rsid w:val="00773976"/>
    <w:rsid w:val="0077523C"/>
    <w:rsid w:val="00775FEE"/>
    <w:rsid w:val="007764F9"/>
    <w:rsid w:val="00777E58"/>
    <w:rsid w:val="0078325C"/>
    <w:rsid w:val="007837AF"/>
    <w:rsid w:val="00784DBF"/>
    <w:rsid w:val="007854E8"/>
    <w:rsid w:val="0078590B"/>
    <w:rsid w:val="0078599F"/>
    <w:rsid w:val="00786991"/>
    <w:rsid w:val="00786A95"/>
    <w:rsid w:val="00786B6A"/>
    <w:rsid w:val="00790351"/>
    <w:rsid w:val="00791EDD"/>
    <w:rsid w:val="007927C8"/>
    <w:rsid w:val="00793349"/>
    <w:rsid w:val="007933FC"/>
    <w:rsid w:val="00794466"/>
    <w:rsid w:val="00794D95"/>
    <w:rsid w:val="0079520A"/>
    <w:rsid w:val="0079632A"/>
    <w:rsid w:val="00796F55"/>
    <w:rsid w:val="007974D2"/>
    <w:rsid w:val="007A1296"/>
    <w:rsid w:val="007A15CF"/>
    <w:rsid w:val="007A17DC"/>
    <w:rsid w:val="007A396C"/>
    <w:rsid w:val="007A3E2C"/>
    <w:rsid w:val="007A4D5E"/>
    <w:rsid w:val="007B0ECD"/>
    <w:rsid w:val="007B24E9"/>
    <w:rsid w:val="007B4794"/>
    <w:rsid w:val="007B5A50"/>
    <w:rsid w:val="007B61B1"/>
    <w:rsid w:val="007B6A04"/>
    <w:rsid w:val="007B7BF1"/>
    <w:rsid w:val="007C0B22"/>
    <w:rsid w:val="007C2F2F"/>
    <w:rsid w:val="007C544D"/>
    <w:rsid w:val="007C6254"/>
    <w:rsid w:val="007C6C18"/>
    <w:rsid w:val="007C7701"/>
    <w:rsid w:val="007D1481"/>
    <w:rsid w:val="007D2A65"/>
    <w:rsid w:val="007D5673"/>
    <w:rsid w:val="007D7C8E"/>
    <w:rsid w:val="007D7E24"/>
    <w:rsid w:val="007E0462"/>
    <w:rsid w:val="007E09F9"/>
    <w:rsid w:val="007E0DDE"/>
    <w:rsid w:val="007E1B5E"/>
    <w:rsid w:val="007E1EB9"/>
    <w:rsid w:val="007E2D7D"/>
    <w:rsid w:val="007E3DE9"/>
    <w:rsid w:val="007E4584"/>
    <w:rsid w:val="007E5FC7"/>
    <w:rsid w:val="007F0A51"/>
    <w:rsid w:val="007F0ACE"/>
    <w:rsid w:val="007F1D81"/>
    <w:rsid w:val="007F3482"/>
    <w:rsid w:val="007F39D0"/>
    <w:rsid w:val="007F412E"/>
    <w:rsid w:val="007F5052"/>
    <w:rsid w:val="007F62DE"/>
    <w:rsid w:val="007F68AE"/>
    <w:rsid w:val="00800399"/>
    <w:rsid w:val="00801AB3"/>
    <w:rsid w:val="00801B26"/>
    <w:rsid w:val="00801B8B"/>
    <w:rsid w:val="0080292A"/>
    <w:rsid w:val="00802B9E"/>
    <w:rsid w:val="00807C60"/>
    <w:rsid w:val="008107A9"/>
    <w:rsid w:val="0081087D"/>
    <w:rsid w:val="00813353"/>
    <w:rsid w:val="0081372D"/>
    <w:rsid w:val="00813F09"/>
    <w:rsid w:val="0081500A"/>
    <w:rsid w:val="00815D8C"/>
    <w:rsid w:val="008175AE"/>
    <w:rsid w:val="00820BD9"/>
    <w:rsid w:val="0082181D"/>
    <w:rsid w:val="00821B01"/>
    <w:rsid w:val="008225CF"/>
    <w:rsid w:val="00822918"/>
    <w:rsid w:val="00823BC6"/>
    <w:rsid w:val="00826550"/>
    <w:rsid w:val="00826D68"/>
    <w:rsid w:val="0082708D"/>
    <w:rsid w:val="008275B3"/>
    <w:rsid w:val="00830048"/>
    <w:rsid w:val="008300A7"/>
    <w:rsid w:val="008332DE"/>
    <w:rsid w:val="00833334"/>
    <w:rsid w:val="008340F8"/>
    <w:rsid w:val="00834AB7"/>
    <w:rsid w:val="00835668"/>
    <w:rsid w:val="00841658"/>
    <w:rsid w:val="00842370"/>
    <w:rsid w:val="00843FB9"/>
    <w:rsid w:val="00844713"/>
    <w:rsid w:val="008447BB"/>
    <w:rsid w:val="00846F5D"/>
    <w:rsid w:val="00852B02"/>
    <w:rsid w:val="0085340F"/>
    <w:rsid w:val="00854701"/>
    <w:rsid w:val="008558BB"/>
    <w:rsid w:val="00855E3C"/>
    <w:rsid w:val="00856E26"/>
    <w:rsid w:val="008611C7"/>
    <w:rsid w:val="00861FF7"/>
    <w:rsid w:val="00862750"/>
    <w:rsid w:val="008637CE"/>
    <w:rsid w:val="00865692"/>
    <w:rsid w:val="00865A47"/>
    <w:rsid w:val="008664C8"/>
    <w:rsid w:val="0087046C"/>
    <w:rsid w:val="008705BA"/>
    <w:rsid w:val="00870887"/>
    <w:rsid w:val="00871961"/>
    <w:rsid w:val="008726F0"/>
    <w:rsid w:val="008729E2"/>
    <w:rsid w:val="00872E38"/>
    <w:rsid w:val="00873448"/>
    <w:rsid w:val="0087414D"/>
    <w:rsid w:val="0087675A"/>
    <w:rsid w:val="008768C9"/>
    <w:rsid w:val="0087734E"/>
    <w:rsid w:val="008777F0"/>
    <w:rsid w:val="008804DD"/>
    <w:rsid w:val="0088121F"/>
    <w:rsid w:val="00881750"/>
    <w:rsid w:val="00883195"/>
    <w:rsid w:val="00883493"/>
    <w:rsid w:val="00883FD0"/>
    <w:rsid w:val="008843CF"/>
    <w:rsid w:val="00884579"/>
    <w:rsid w:val="00885DE6"/>
    <w:rsid w:val="0088601D"/>
    <w:rsid w:val="00886670"/>
    <w:rsid w:val="00886946"/>
    <w:rsid w:val="0088752C"/>
    <w:rsid w:val="0088791F"/>
    <w:rsid w:val="00887E25"/>
    <w:rsid w:val="00890D50"/>
    <w:rsid w:val="008934DD"/>
    <w:rsid w:val="008949E4"/>
    <w:rsid w:val="008960CC"/>
    <w:rsid w:val="00897AD6"/>
    <w:rsid w:val="00897BCF"/>
    <w:rsid w:val="008A0157"/>
    <w:rsid w:val="008A1BE0"/>
    <w:rsid w:val="008A2A57"/>
    <w:rsid w:val="008A7EE5"/>
    <w:rsid w:val="008B0687"/>
    <w:rsid w:val="008B0F5C"/>
    <w:rsid w:val="008B35FC"/>
    <w:rsid w:val="008B37B8"/>
    <w:rsid w:val="008B5292"/>
    <w:rsid w:val="008B57A1"/>
    <w:rsid w:val="008C17AC"/>
    <w:rsid w:val="008C1AFC"/>
    <w:rsid w:val="008C23EE"/>
    <w:rsid w:val="008C2933"/>
    <w:rsid w:val="008C2B11"/>
    <w:rsid w:val="008C50C4"/>
    <w:rsid w:val="008C54B4"/>
    <w:rsid w:val="008C5CE6"/>
    <w:rsid w:val="008C6A61"/>
    <w:rsid w:val="008C73F0"/>
    <w:rsid w:val="008C7472"/>
    <w:rsid w:val="008D0359"/>
    <w:rsid w:val="008D1087"/>
    <w:rsid w:val="008D1838"/>
    <w:rsid w:val="008D2ACB"/>
    <w:rsid w:val="008D2B2A"/>
    <w:rsid w:val="008D34D9"/>
    <w:rsid w:val="008D35FA"/>
    <w:rsid w:val="008D407E"/>
    <w:rsid w:val="008D5623"/>
    <w:rsid w:val="008D565E"/>
    <w:rsid w:val="008D626C"/>
    <w:rsid w:val="008D664F"/>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900B74"/>
    <w:rsid w:val="00900CAD"/>
    <w:rsid w:val="00901835"/>
    <w:rsid w:val="00902291"/>
    <w:rsid w:val="00905A7E"/>
    <w:rsid w:val="0090637A"/>
    <w:rsid w:val="0090685A"/>
    <w:rsid w:val="00910AFA"/>
    <w:rsid w:val="009111D6"/>
    <w:rsid w:val="00914060"/>
    <w:rsid w:val="00914811"/>
    <w:rsid w:val="00915A85"/>
    <w:rsid w:val="0092022B"/>
    <w:rsid w:val="0092123A"/>
    <w:rsid w:val="00921623"/>
    <w:rsid w:val="00922190"/>
    <w:rsid w:val="00922365"/>
    <w:rsid w:val="00927BAC"/>
    <w:rsid w:val="00927FD3"/>
    <w:rsid w:val="009309B8"/>
    <w:rsid w:val="00930B66"/>
    <w:rsid w:val="00932482"/>
    <w:rsid w:val="009332F2"/>
    <w:rsid w:val="00933D72"/>
    <w:rsid w:val="009354AF"/>
    <w:rsid w:val="00936325"/>
    <w:rsid w:val="0093657D"/>
    <w:rsid w:val="00937DC5"/>
    <w:rsid w:val="00940C95"/>
    <w:rsid w:val="00941AAE"/>
    <w:rsid w:val="00942A53"/>
    <w:rsid w:val="00943FA7"/>
    <w:rsid w:val="00944361"/>
    <w:rsid w:val="00945AC2"/>
    <w:rsid w:val="00950E0E"/>
    <w:rsid w:val="0095288A"/>
    <w:rsid w:val="00952D78"/>
    <w:rsid w:val="00954EFF"/>
    <w:rsid w:val="00954F13"/>
    <w:rsid w:val="009578BF"/>
    <w:rsid w:val="00960138"/>
    <w:rsid w:val="00961264"/>
    <w:rsid w:val="00961A79"/>
    <w:rsid w:val="009624B9"/>
    <w:rsid w:val="009631DC"/>
    <w:rsid w:val="0096351C"/>
    <w:rsid w:val="0096432B"/>
    <w:rsid w:val="009647E8"/>
    <w:rsid w:val="00965E43"/>
    <w:rsid w:val="0096736C"/>
    <w:rsid w:val="00967D5A"/>
    <w:rsid w:val="0097184C"/>
    <w:rsid w:val="00974B53"/>
    <w:rsid w:val="00975219"/>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D6"/>
    <w:rsid w:val="009A0CE2"/>
    <w:rsid w:val="009A144E"/>
    <w:rsid w:val="009A22A4"/>
    <w:rsid w:val="009A42A2"/>
    <w:rsid w:val="009A48B9"/>
    <w:rsid w:val="009A4F3B"/>
    <w:rsid w:val="009A60D2"/>
    <w:rsid w:val="009A7C62"/>
    <w:rsid w:val="009B0A24"/>
    <w:rsid w:val="009B12B5"/>
    <w:rsid w:val="009B21B4"/>
    <w:rsid w:val="009B2427"/>
    <w:rsid w:val="009B6E30"/>
    <w:rsid w:val="009C0561"/>
    <w:rsid w:val="009C0C10"/>
    <w:rsid w:val="009C1158"/>
    <w:rsid w:val="009C2DB6"/>
    <w:rsid w:val="009C3303"/>
    <w:rsid w:val="009C337F"/>
    <w:rsid w:val="009C458A"/>
    <w:rsid w:val="009C65C9"/>
    <w:rsid w:val="009D1228"/>
    <w:rsid w:val="009D1C4A"/>
    <w:rsid w:val="009D261B"/>
    <w:rsid w:val="009D2A7A"/>
    <w:rsid w:val="009D31F3"/>
    <w:rsid w:val="009D3B32"/>
    <w:rsid w:val="009D4CEE"/>
    <w:rsid w:val="009D5B42"/>
    <w:rsid w:val="009D7D38"/>
    <w:rsid w:val="009D7E15"/>
    <w:rsid w:val="009E029D"/>
    <w:rsid w:val="009E0DE3"/>
    <w:rsid w:val="009E1ECE"/>
    <w:rsid w:val="009E2CC2"/>
    <w:rsid w:val="009E2E1F"/>
    <w:rsid w:val="009E2FFE"/>
    <w:rsid w:val="009E56CB"/>
    <w:rsid w:val="009E776A"/>
    <w:rsid w:val="009F238B"/>
    <w:rsid w:val="009F27EE"/>
    <w:rsid w:val="009F2F3F"/>
    <w:rsid w:val="009F3025"/>
    <w:rsid w:val="009F3B08"/>
    <w:rsid w:val="009F4B9C"/>
    <w:rsid w:val="009F5067"/>
    <w:rsid w:val="009F6FAA"/>
    <w:rsid w:val="00A002EB"/>
    <w:rsid w:val="00A01038"/>
    <w:rsid w:val="00A020AB"/>
    <w:rsid w:val="00A03158"/>
    <w:rsid w:val="00A03342"/>
    <w:rsid w:val="00A070AB"/>
    <w:rsid w:val="00A105D3"/>
    <w:rsid w:val="00A114DD"/>
    <w:rsid w:val="00A12694"/>
    <w:rsid w:val="00A15198"/>
    <w:rsid w:val="00A152DB"/>
    <w:rsid w:val="00A15F90"/>
    <w:rsid w:val="00A16FDB"/>
    <w:rsid w:val="00A20577"/>
    <w:rsid w:val="00A21020"/>
    <w:rsid w:val="00A219EF"/>
    <w:rsid w:val="00A249E5"/>
    <w:rsid w:val="00A2720D"/>
    <w:rsid w:val="00A30217"/>
    <w:rsid w:val="00A31963"/>
    <w:rsid w:val="00A32806"/>
    <w:rsid w:val="00A330F8"/>
    <w:rsid w:val="00A34627"/>
    <w:rsid w:val="00A369A7"/>
    <w:rsid w:val="00A36B59"/>
    <w:rsid w:val="00A375EA"/>
    <w:rsid w:val="00A40A65"/>
    <w:rsid w:val="00A44DBE"/>
    <w:rsid w:val="00A44E17"/>
    <w:rsid w:val="00A457C9"/>
    <w:rsid w:val="00A45A0F"/>
    <w:rsid w:val="00A45E86"/>
    <w:rsid w:val="00A461F5"/>
    <w:rsid w:val="00A469FD"/>
    <w:rsid w:val="00A47271"/>
    <w:rsid w:val="00A50A81"/>
    <w:rsid w:val="00A52EF0"/>
    <w:rsid w:val="00A542BB"/>
    <w:rsid w:val="00A54A63"/>
    <w:rsid w:val="00A60242"/>
    <w:rsid w:val="00A612FF"/>
    <w:rsid w:val="00A6138E"/>
    <w:rsid w:val="00A61D61"/>
    <w:rsid w:val="00A61E11"/>
    <w:rsid w:val="00A647BB"/>
    <w:rsid w:val="00A66461"/>
    <w:rsid w:val="00A666AD"/>
    <w:rsid w:val="00A67BC2"/>
    <w:rsid w:val="00A67BD7"/>
    <w:rsid w:val="00A703F5"/>
    <w:rsid w:val="00A706CF"/>
    <w:rsid w:val="00A720D9"/>
    <w:rsid w:val="00A72236"/>
    <w:rsid w:val="00A73649"/>
    <w:rsid w:val="00A74C2F"/>
    <w:rsid w:val="00A757A0"/>
    <w:rsid w:val="00A75BCC"/>
    <w:rsid w:val="00A7666D"/>
    <w:rsid w:val="00A77DCB"/>
    <w:rsid w:val="00A810A6"/>
    <w:rsid w:val="00A81101"/>
    <w:rsid w:val="00A81A49"/>
    <w:rsid w:val="00A82DD0"/>
    <w:rsid w:val="00A844B8"/>
    <w:rsid w:val="00A844B9"/>
    <w:rsid w:val="00A844F0"/>
    <w:rsid w:val="00A85839"/>
    <w:rsid w:val="00A85DE2"/>
    <w:rsid w:val="00A85E21"/>
    <w:rsid w:val="00A8626A"/>
    <w:rsid w:val="00A8697C"/>
    <w:rsid w:val="00A87261"/>
    <w:rsid w:val="00A90AC1"/>
    <w:rsid w:val="00A937A3"/>
    <w:rsid w:val="00A9392B"/>
    <w:rsid w:val="00A93D2F"/>
    <w:rsid w:val="00A96B52"/>
    <w:rsid w:val="00AA092D"/>
    <w:rsid w:val="00AA2C15"/>
    <w:rsid w:val="00AA2DC7"/>
    <w:rsid w:val="00AA3CEF"/>
    <w:rsid w:val="00AA64A4"/>
    <w:rsid w:val="00AB0744"/>
    <w:rsid w:val="00AB1060"/>
    <w:rsid w:val="00AB19D1"/>
    <w:rsid w:val="00AB241C"/>
    <w:rsid w:val="00AB4D98"/>
    <w:rsid w:val="00AB6E58"/>
    <w:rsid w:val="00AC0238"/>
    <w:rsid w:val="00AC1C32"/>
    <w:rsid w:val="00AC236A"/>
    <w:rsid w:val="00AC24CD"/>
    <w:rsid w:val="00AC40D5"/>
    <w:rsid w:val="00AC6909"/>
    <w:rsid w:val="00AC7277"/>
    <w:rsid w:val="00AC7AE4"/>
    <w:rsid w:val="00AC7BBA"/>
    <w:rsid w:val="00AD1601"/>
    <w:rsid w:val="00AD1714"/>
    <w:rsid w:val="00AD39E9"/>
    <w:rsid w:val="00AD54BC"/>
    <w:rsid w:val="00AD5CDB"/>
    <w:rsid w:val="00AD5DF1"/>
    <w:rsid w:val="00AD62F6"/>
    <w:rsid w:val="00AE045D"/>
    <w:rsid w:val="00AE0565"/>
    <w:rsid w:val="00AE272A"/>
    <w:rsid w:val="00AE36DF"/>
    <w:rsid w:val="00AE4E96"/>
    <w:rsid w:val="00AE5C51"/>
    <w:rsid w:val="00AE5FB1"/>
    <w:rsid w:val="00AE6385"/>
    <w:rsid w:val="00AE7A8B"/>
    <w:rsid w:val="00AF0BA3"/>
    <w:rsid w:val="00AF20AF"/>
    <w:rsid w:val="00AF44F3"/>
    <w:rsid w:val="00AF575E"/>
    <w:rsid w:val="00AF5DE0"/>
    <w:rsid w:val="00AF73D9"/>
    <w:rsid w:val="00AF7B95"/>
    <w:rsid w:val="00AF7CEF"/>
    <w:rsid w:val="00AF7F2D"/>
    <w:rsid w:val="00B00B55"/>
    <w:rsid w:val="00B00F01"/>
    <w:rsid w:val="00B022D7"/>
    <w:rsid w:val="00B0707E"/>
    <w:rsid w:val="00B07354"/>
    <w:rsid w:val="00B10AE9"/>
    <w:rsid w:val="00B10D42"/>
    <w:rsid w:val="00B11D04"/>
    <w:rsid w:val="00B11DAC"/>
    <w:rsid w:val="00B12488"/>
    <w:rsid w:val="00B14C6F"/>
    <w:rsid w:val="00B14FE5"/>
    <w:rsid w:val="00B154A9"/>
    <w:rsid w:val="00B1567A"/>
    <w:rsid w:val="00B15BD1"/>
    <w:rsid w:val="00B16CC2"/>
    <w:rsid w:val="00B17F49"/>
    <w:rsid w:val="00B21A18"/>
    <w:rsid w:val="00B21CF5"/>
    <w:rsid w:val="00B22020"/>
    <w:rsid w:val="00B220E4"/>
    <w:rsid w:val="00B22693"/>
    <w:rsid w:val="00B23AC4"/>
    <w:rsid w:val="00B24C42"/>
    <w:rsid w:val="00B26620"/>
    <w:rsid w:val="00B26EE3"/>
    <w:rsid w:val="00B27AD3"/>
    <w:rsid w:val="00B31133"/>
    <w:rsid w:val="00B32076"/>
    <w:rsid w:val="00B32628"/>
    <w:rsid w:val="00B338A9"/>
    <w:rsid w:val="00B34F4A"/>
    <w:rsid w:val="00B35016"/>
    <w:rsid w:val="00B36A10"/>
    <w:rsid w:val="00B3778E"/>
    <w:rsid w:val="00B40DFB"/>
    <w:rsid w:val="00B41961"/>
    <w:rsid w:val="00B432AF"/>
    <w:rsid w:val="00B435A2"/>
    <w:rsid w:val="00B43A1D"/>
    <w:rsid w:val="00B4457F"/>
    <w:rsid w:val="00B46005"/>
    <w:rsid w:val="00B464A3"/>
    <w:rsid w:val="00B46C12"/>
    <w:rsid w:val="00B46D4D"/>
    <w:rsid w:val="00B46FDA"/>
    <w:rsid w:val="00B50095"/>
    <w:rsid w:val="00B512AF"/>
    <w:rsid w:val="00B51710"/>
    <w:rsid w:val="00B517B7"/>
    <w:rsid w:val="00B53435"/>
    <w:rsid w:val="00B53991"/>
    <w:rsid w:val="00B541AE"/>
    <w:rsid w:val="00B543F7"/>
    <w:rsid w:val="00B55342"/>
    <w:rsid w:val="00B56FC6"/>
    <w:rsid w:val="00B608CC"/>
    <w:rsid w:val="00B612C7"/>
    <w:rsid w:val="00B6178A"/>
    <w:rsid w:val="00B6203D"/>
    <w:rsid w:val="00B62C72"/>
    <w:rsid w:val="00B630EB"/>
    <w:rsid w:val="00B63335"/>
    <w:rsid w:val="00B64D9E"/>
    <w:rsid w:val="00B651F9"/>
    <w:rsid w:val="00B659D2"/>
    <w:rsid w:val="00B67734"/>
    <w:rsid w:val="00B71B8E"/>
    <w:rsid w:val="00B72326"/>
    <w:rsid w:val="00B72EEC"/>
    <w:rsid w:val="00B732E2"/>
    <w:rsid w:val="00B748F4"/>
    <w:rsid w:val="00B74990"/>
    <w:rsid w:val="00B75804"/>
    <w:rsid w:val="00B75862"/>
    <w:rsid w:val="00B75F88"/>
    <w:rsid w:val="00B76508"/>
    <w:rsid w:val="00B77003"/>
    <w:rsid w:val="00B77D95"/>
    <w:rsid w:val="00B77F6C"/>
    <w:rsid w:val="00B80E8A"/>
    <w:rsid w:val="00B81BC1"/>
    <w:rsid w:val="00B81F5F"/>
    <w:rsid w:val="00B830BA"/>
    <w:rsid w:val="00B8438F"/>
    <w:rsid w:val="00B85BBC"/>
    <w:rsid w:val="00B85D22"/>
    <w:rsid w:val="00B87626"/>
    <w:rsid w:val="00B90026"/>
    <w:rsid w:val="00B90F06"/>
    <w:rsid w:val="00B91EC2"/>
    <w:rsid w:val="00B9227C"/>
    <w:rsid w:val="00B92E66"/>
    <w:rsid w:val="00B92E7E"/>
    <w:rsid w:val="00B9426F"/>
    <w:rsid w:val="00B944DF"/>
    <w:rsid w:val="00B94F5A"/>
    <w:rsid w:val="00B95125"/>
    <w:rsid w:val="00B9683B"/>
    <w:rsid w:val="00B970A8"/>
    <w:rsid w:val="00B97576"/>
    <w:rsid w:val="00B97665"/>
    <w:rsid w:val="00BA00C1"/>
    <w:rsid w:val="00BA0138"/>
    <w:rsid w:val="00BA1109"/>
    <w:rsid w:val="00BA19BD"/>
    <w:rsid w:val="00BA27EC"/>
    <w:rsid w:val="00BA2AA0"/>
    <w:rsid w:val="00BA3242"/>
    <w:rsid w:val="00BA359B"/>
    <w:rsid w:val="00BA397D"/>
    <w:rsid w:val="00BA6238"/>
    <w:rsid w:val="00BA676A"/>
    <w:rsid w:val="00BA6A25"/>
    <w:rsid w:val="00BA6EF6"/>
    <w:rsid w:val="00BA7138"/>
    <w:rsid w:val="00BA793E"/>
    <w:rsid w:val="00BB042A"/>
    <w:rsid w:val="00BB08C2"/>
    <w:rsid w:val="00BB231E"/>
    <w:rsid w:val="00BB303A"/>
    <w:rsid w:val="00BB3D34"/>
    <w:rsid w:val="00BB5AAD"/>
    <w:rsid w:val="00BB65E3"/>
    <w:rsid w:val="00BB6A06"/>
    <w:rsid w:val="00BB7325"/>
    <w:rsid w:val="00BB7DF1"/>
    <w:rsid w:val="00BC01A6"/>
    <w:rsid w:val="00BC0246"/>
    <w:rsid w:val="00BC37FF"/>
    <w:rsid w:val="00BC3C36"/>
    <w:rsid w:val="00BC52DF"/>
    <w:rsid w:val="00BC6318"/>
    <w:rsid w:val="00BC6DC9"/>
    <w:rsid w:val="00BD001C"/>
    <w:rsid w:val="00BD0AB1"/>
    <w:rsid w:val="00BD1306"/>
    <w:rsid w:val="00BD3284"/>
    <w:rsid w:val="00BD57A6"/>
    <w:rsid w:val="00BD615D"/>
    <w:rsid w:val="00BD632E"/>
    <w:rsid w:val="00BE01D4"/>
    <w:rsid w:val="00BE06DB"/>
    <w:rsid w:val="00BE0BA5"/>
    <w:rsid w:val="00BE1707"/>
    <w:rsid w:val="00BE1888"/>
    <w:rsid w:val="00BE2204"/>
    <w:rsid w:val="00BE3839"/>
    <w:rsid w:val="00BE3DC8"/>
    <w:rsid w:val="00BE5F46"/>
    <w:rsid w:val="00BE6837"/>
    <w:rsid w:val="00BF089D"/>
    <w:rsid w:val="00BF250E"/>
    <w:rsid w:val="00BF5DC4"/>
    <w:rsid w:val="00BF6182"/>
    <w:rsid w:val="00BF710A"/>
    <w:rsid w:val="00BF7339"/>
    <w:rsid w:val="00BF738E"/>
    <w:rsid w:val="00BF75C2"/>
    <w:rsid w:val="00BF7D2A"/>
    <w:rsid w:val="00BF7F3B"/>
    <w:rsid w:val="00C04764"/>
    <w:rsid w:val="00C05BBE"/>
    <w:rsid w:val="00C05D25"/>
    <w:rsid w:val="00C05F6A"/>
    <w:rsid w:val="00C07A07"/>
    <w:rsid w:val="00C10CEB"/>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62B8"/>
    <w:rsid w:val="00C37AEC"/>
    <w:rsid w:val="00C37FE3"/>
    <w:rsid w:val="00C40076"/>
    <w:rsid w:val="00C40F14"/>
    <w:rsid w:val="00C41DE2"/>
    <w:rsid w:val="00C4257D"/>
    <w:rsid w:val="00C442BA"/>
    <w:rsid w:val="00C444A2"/>
    <w:rsid w:val="00C44502"/>
    <w:rsid w:val="00C44D99"/>
    <w:rsid w:val="00C459DA"/>
    <w:rsid w:val="00C4707D"/>
    <w:rsid w:val="00C50FAD"/>
    <w:rsid w:val="00C51341"/>
    <w:rsid w:val="00C5172C"/>
    <w:rsid w:val="00C5526A"/>
    <w:rsid w:val="00C56005"/>
    <w:rsid w:val="00C60188"/>
    <w:rsid w:val="00C605ED"/>
    <w:rsid w:val="00C6357E"/>
    <w:rsid w:val="00C671B9"/>
    <w:rsid w:val="00C67649"/>
    <w:rsid w:val="00C6784B"/>
    <w:rsid w:val="00C67B7E"/>
    <w:rsid w:val="00C67C53"/>
    <w:rsid w:val="00C70952"/>
    <w:rsid w:val="00C709B8"/>
    <w:rsid w:val="00C70F30"/>
    <w:rsid w:val="00C71206"/>
    <w:rsid w:val="00C72E89"/>
    <w:rsid w:val="00C74AFC"/>
    <w:rsid w:val="00C7612E"/>
    <w:rsid w:val="00C76225"/>
    <w:rsid w:val="00C80C2E"/>
    <w:rsid w:val="00C80E45"/>
    <w:rsid w:val="00C82320"/>
    <w:rsid w:val="00C82E07"/>
    <w:rsid w:val="00C837DC"/>
    <w:rsid w:val="00C85B0B"/>
    <w:rsid w:val="00C908B8"/>
    <w:rsid w:val="00C923FE"/>
    <w:rsid w:val="00C92447"/>
    <w:rsid w:val="00C93419"/>
    <w:rsid w:val="00C93E70"/>
    <w:rsid w:val="00C9416C"/>
    <w:rsid w:val="00C94343"/>
    <w:rsid w:val="00C94360"/>
    <w:rsid w:val="00C95648"/>
    <w:rsid w:val="00C95DE1"/>
    <w:rsid w:val="00C96948"/>
    <w:rsid w:val="00C96EF9"/>
    <w:rsid w:val="00C97969"/>
    <w:rsid w:val="00C97FA1"/>
    <w:rsid w:val="00CA26B9"/>
    <w:rsid w:val="00CA2A27"/>
    <w:rsid w:val="00CA2E95"/>
    <w:rsid w:val="00CA3BD2"/>
    <w:rsid w:val="00CA4B07"/>
    <w:rsid w:val="00CA4DF2"/>
    <w:rsid w:val="00CA7B76"/>
    <w:rsid w:val="00CB07F2"/>
    <w:rsid w:val="00CB10EB"/>
    <w:rsid w:val="00CB294A"/>
    <w:rsid w:val="00CB439B"/>
    <w:rsid w:val="00CB449F"/>
    <w:rsid w:val="00CB45EE"/>
    <w:rsid w:val="00CB607E"/>
    <w:rsid w:val="00CB715D"/>
    <w:rsid w:val="00CB753A"/>
    <w:rsid w:val="00CB7C2C"/>
    <w:rsid w:val="00CC05A5"/>
    <w:rsid w:val="00CC1E21"/>
    <w:rsid w:val="00CC23D1"/>
    <w:rsid w:val="00CC299C"/>
    <w:rsid w:val="00CC4ABF"/>
    <w:rsid w:val="00CC502E"/>
    <w:rsid w:val="00CC6ED7"/>
    <w:rsid w:val="00CC76FD"/>
    <w:rsid w:val="00CC785A"/>
    <w:rsid w:val="00CC7A4B"/>
    <w:rsid w:val="00CD141F"/>
    <w:rsid w:val="00CD1F6C"/>
    <w:rsid w:val="00CD22E8"/>
    <w:rsid w:val="00CD2B6D"/>
    <w:rsid w:val="00CD3A56"/>
    <w:rsid w:val="00CD3D28"/>
    <w:rsid w:val="00CD4A0C"/>
    <w:rsid w:val="00CD6C78"/>
    <w:rsid w:val="00CD6EEE"/>
    <w:rsid w:val="00CD7130"/>
    <w:rsid w:val="00CD7C0D"/>
    <w:rsid w:val="00CD7E3D"/>
    <w:rsid w:val="00CE0FBE"/>
    <w:rsid w:val="00CE1480"/>
    <w:rsid w:val="00CE1E0A"/>
    <w:rsid w:val="00CE23DA"/>
    <w:rsid w:val="00CE2A2A"/>
    <w:rsid w:val="00CE34D1"/>
    <w:rsid w:val="00CE4BE0"/>
    <w:rsid w:val="00CE4E4E"/>
    <w:rsid w:val="00CE555D"/>
    <w:rsid w:val="00CE56A7"/>
    <w:rsid w:val="00CE5886"/>
    <w:rsid w:val="00CF0A2B"/>
    <w:rsid w:val="00CF3548"/>
    <w:rsid w:val="00CF3859"/>
    <w:rsid w:val="00CF4154"/>
    <w:rsid w:val="00CF7636"/>
    <w:rsid w:val="00D005EA"/>
    <w:rsid w:val="00D007F0"/>
    <w:rsid w:val="00D009FC"/>
    <w:rsid w:val="00D00E48"/>
    <w:rsid w:val="00D0212C"/>
    <w:rsid w:val="00D04247"/>
    <w:rsid w:val="00D0444C"/>
    <w:rsid w:val="00D077AF"/>
    <w:rsid w:val="00D111FF"/>
    <w:rsid w:val="00D1387D"/>
    <w:rsid w:val="00D14E38"/>
    <w:rsid w:val="00D1705A"/>
    <w:rsid w:val="00D21457"/>
    <w:rsid w:val="00D214C2"/>
    <w:rsid w:val="00D22E3C"/>
    <w:rsid w:val="00D25F6E"/>
    <w:rsid w:val="00D26881"/>
    <w:rsid w:val="00D277A4"/>
    <w:rsid w:val="00D27FE7"/>
    <w:rsid w:val="00D309AE"/>
    <w:rsid w:val="00D31A1C"/>
    <w:rsid w:val="00D31D39"/>
    <w:rsid w:val="00D33A12"/>
    <w:rsid w:val="00D33AAA"/>
    <w:rsid w:val="00D36490"/>
    <w:rsid w:val="00D36664"/>
    <w:rsid w:val="00D377A6"/>
    <w:rsid w:val="00D37FEC"/>
    <w:rsid w:val="00D411A9"/>
    <w:rsid w:val="00D42654"/>
    <w:rsid w:val="00D44A4C"/>
    <w:rsid w:val="00D4537D"/>
    <w:rsid w:val="00D46B6D"/>
    <w:rsid w:val="00D47A3F"/>
    <w:rsid w:val="00D51138"/>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75C"/>
    <w:rsid w:val="00D728F7"/>
    <w:rsid w:val="00D750C1"/>
    <w:rsid w:val="00D7598B"/>
    <w:rsid w:val="00D75E63"/>
    <w:rsid w:val="00D76584"/>
    <w:rsid w:val="00D80F09"/>
    <w:rsid w:val="00D873F5"/>
    <w:rsid w:val="00D87450"/>
    <w:rsid w:val="00D87788"/>
    <w:rsid w:val="00D91262"/>
    <w:rsid w:val="00D9207A"/>
    <w:rsid w:val="00D9291A"/>
    <w:rsid w:val="00D938CF"/>
    <w:rsid w:val="00D951F5"/>
    <w:rsid w:val="00D95855"/>
    <w:rsid w:val="00D95D5D"/>
    <w:rsid w:val="00D95FEC"/>
    <w:rsid w:val="00D96BBD"/>
    <w:rsid w:val="00DA1318"/>
    <w:rsid w:val="00DA2D75"/>
    <w:rsid w:val="00DA35A5"/>
    <w:rsid w:val="00DA3C97"/>
    <w:rsid w:val="00DA6A4D"/>
    <w:rsid w:val="00DA6BEF"/>
    <w:rsid w:val="00DA6D11"/>
    <w:rsid w:val="00DB649A"/>
    <w:rsid w:val="00DB74F1"/>
    <w:rsid w:val="00DB7A40"/>
    <w:rsid w:val="00DC00D6"/>
    <w:rsid w:val="00DC18E7"/>
    <w:rsid w:val="00DC26D2"/>
    <w:rsid w:val="00DC2825"/>
    <w:rsid w:val="00DC28DA"/>
    <w:rsid w:val="00DC3175"/>
    <w:rsid w:val="00DC38D1"/>
    <w:rsid w:val="00DC3C46"/>
    <w:rsid w:val="00DC5327"/>
    <w:rsid w:val="00DC666A"/>
    <w:rsid w:val="00DD06EF"/>
    <w:rsid w:val="00DD10B2"/>
    <w:rsid w:val="00DD131F"/>
    <w:rsid w:val="00DD133F"/>
    <w:rsid w:val="00DD17C0"/>
    <w:rsid w:val="00DD2608"/>
    <w:rsid w:val="00DD3965"/>
    <w:rsid w:val="00DD4449"/>
    <w:rsid w:val="00DD4812"/>
    <w:rsid w:val="00DD6DC7"/>
    <w:rsid w:val="00DD6F3F"/>
    <w:rsid w:val="00DE15AC"/>
    <w:rsid w:val="00DE1BA3"/>
    <w:rsid w:val="00DE1BAB"/>
    <w:rsid w:val="00DE27C4"/>
    <w:rsid w:val="00DE3BB3"/>
    <w:rsid w:val="00DE3C22"/>
    <w:rsid w:val="00DE4FB6"/>
    <w:rsid w:val="00DE5EF6"/>
    <w:rsid w:val="00DE71A0"/>
    <w:rsid w:val="00DE77E9"/>
    <w:rsid w:val="00DF0F0B"/>
    <w:rsid w:val="00DF1421"/>
    <w:rsid w:val="00DF1A0A"/>
    <w:rsid w:val="00DF227B"/>
    <w:rsid w:val="00DF4291"/>
    <w:rsid w:val="00DF44BB"/>
    <w:rsid w:val="00DF4970"/>
    <w:rsid w:val="00DF578F"/>
    <w:rsid w:val="00DF6425"/>
    <w:rsid w:val="00DF69BD"/>
    <w:rsid w:val="00DF69DE"/>
    <w:rsid w:val="00DF6A6F"/>
    <w:rsid w:val="00E009E4"/>
    <w:rsid w:val="00E0301E"/>
    <w:rsid w:val="00E039D8"/>
    <w:rsid w:val="00E04538"/>
    <w:rsid w:val="00E0567D"/>
    <w:rsid w:val="00E06186"/>
    <w:rsid w:val="00E07F75"/>
    <w:rsid w:val="00E112A5"/>
    <w:rsid w:val="00E11841"/>
    <w:rsid w:val="00E11F04"/>
    <w:rsid w:val="00E147C0"/>
    <w:rsid w:val="00E14DBB"/>
    <w:rsid w:val="00E157F7"/>
    <w:rsid w:val="00E1602B"/>
    <w:rsid w:val="00E17031"/>
    <w:rsid w:val="00E1780E"/>
    <w:rsid w:val="00E21BA3"/>
    <w:rsid w:val="00E21FB3"/>
    <w:rsid w:val="00E23CCC"/>
    <w:rsid w:val="00E23D29"/>
    <w:rsid w:val="00E247C7"/>
    <w:rsid w:val="00E25928"/>
    <w:rsid w:val="00E277A1"/>
    <w:rsid w:val="00E308C1"/>
    <w:rsid w:val="00E31177"/>
    <w:rsid w:val="00E321B6"/>
    <w:rsid w:val="00E35AB1"/>
    <w:rsid w:val="00E37547"/>
    <w:rsid w:val="00E37796"/>
    <w:rsid w:val="00E3790E"/>
    <w:rsid w:val="00E41156"/>
    <w:rsid w:val="00E413F5"/>
    <w:rsid w:val="00E43753"/>
    <w:rsid w:val="00E43AE9"/>
    <w:rsid w:val="00E450AF"/>
    <w:rsid w:val="00E4528E"/>
    <w:rsid w:val="00E45ED3"/>
    <w:rsid w:val="00E4733B"/>
    <w:rsid w:val="00E47D17"/>
    <w:rsid w:val="00E5094F"/>
    <w:rsid w:val="00E51F76"/>
    <w:rsid w:val="00E52CD0"/>
    <w:rsid w:val="00E52D84"/>
    <w:rsid w:val="00E53ACD"/>
    <w:rsid w:val="00E5793E"/>
    <w:rsid w:val="00E60E3F"/>
    <w:rsid w:val="00E6298C"/>
    <w:rsid w:val="00E635E4"/>
    <w:rsid w:val="00E63CA2"/>
    <w:rsid w:val="00E65884"/>
    <w:rsid w:val="00E65C67"/>
    <w:rsid w:val="00E70A26"/>
    <w:rsid w:val="00E724C0"/>
    <w:rsid w:val="00E74FCC"/>
    <w:rsid w:val="00E75078"/>
    <w:rsid w:val="00E75189"/>
    <w:rsid w:val="00E75811"/>
    <w:rsid w:val="00E75CB4"/>
    <w:rsid w:val="00E75EF8"/>
    <w:rsid w:val="00E77AAA"/>
    <w:rsid w:val="00E83279"/>
    <w:rsid w:val="00E8485E"/>
    <w:rsid w:val="00E8554F"/>
    <w:rsid w:val="00E85DCE"/>
    <w:rsid w:val="00E874D9"/>
    <w:rsid w:val="00E90C62"/>
    <w:rsid w:val="00E91070"/>
    <w:rsid w:val="00E9191A"/>
    <w:rsid w:val="00E91D42"/>
    <w:rsid w:val="00E92470"/>
    <w:rsid w:val="00E92848"/>
    <w:rsid w:val="00E92993"/>
    <w:rsid w:val="00EA1A22"/>
    <w:rsid w:val="00EA39A4"/>
    <w:rsid w:val="00EA4ADC"/>
    <w:rsid w:val="00EA54F9"/>
    <w:rsid w:val="00EA5BDA"/>
    <w:rsid w:val="00EA6AB0"/>
    <w:rsid w:val="00EA7946"/>
    <w:rsid w:val="00EA7B7B"/>
    <w:rsid w:val="00EA7C23"/>
    <w:rsid w:val="00EA7C7A"/>
    <w:rsid w:val="00EB134E"/>
    <w:rsid w:val="00EB1B03"/>
    <w:rsid w:val="00EB488A"/>
    <w:rsid w:val="00EB57CE"/>
    <w:rsid w:val="00EB57FD"/>
    <w:rsid w:val="00EB58BF"/>
    <w:rsid w:val="00EB74DA"/>
    <w:rsid w:val="00EB7F8D"/>
    <w:rsid w:val="00EC1C0B"/>
    <w:rsid w:val="00EC23E2"/>
    <w:rsid w:val="00EC341F"/>
    <w:rsid w:val="00EC5480"/>
    <w:rsid w:val="00EC6545"/>
    <w:rsid w:val="00EC70D2"/>
    <w:rsid w:val="00EC7DAA"/>
    <w:rsid w:val="00ED09C8"/>
    <w:rsid w:val="00ED10E1"/>
    <w:rsid w:val="00ED4454"/>
    <w:rsid w:val="00ED4AB1"/>
    <w:rsid w:val="00ED4EEF"/>
    <w:rsid w:val="00ED7359"/>
    <w:rsid w:val="00EE2E1B"/>
    <w:rsid w:val="00EE3AA9"/>
    <w:rsid w:val="00EE4EF9"/>
    <w:rsid w:val="00EE5ED8"/>
    <w:rsid w:val="00EE67C8"/>
    <w:rsid w:val="00EE6EBD"/>
    <w:rsid w:val="00EE7006"/>
    <w:rsid w:val="00EE7F82"/>
    <w:rsid w:val="00EF03EE"/>
    <w:rsid w:val="00EF59A7"/>
    <w:rsid w:val="00F02CBE"/>
    <w:rsid w:val="00F030B4"/>
    <w:rsid w:val="00F0324D"/>
    <w:rsid w:val="00F03AEE"/>
    <w:rsid w:val="00F0570C"/>
    <w:rsid w:val="00F0621A"/>
    <w:rsid w:val="00F0720C"/>
    <w:rsid w:val="00F116EB"/>
    <w:rsid w:val="00F11D1B"/>
    <w:rsid w:val="00F11E02"/>
    <w:rsid w:val="00F15812"/>
    <w:rsid w:val="00F17429"/>
    <w:rsid w:val="00F20083"/>
    <w:rsid w:val="00F2059A"/>
    <w:rsid w:val="00F219E9"/>
    <w:rsid w:val="00F22CA2"/>
    <w:rsid w:val="00F2351F"/>
    <w:rsid w:val="00F2535C"/>
    <w:rsid w:val="00F27B7F"/>
    <w:rsid w:val="00F27BC4"/>
    <w:rsid w:val="00F30464"/>
    <w:rsid w:val="00F31197"/>
    <w:rsid w:val="00F352EC"/>
    <w:rsid w:val="00F35540"/>
    <w:rsid w:val="00F363A0"/>
    <w:rsid w:val="00F366DC"/>
    <w:rsid w:val="00F368C2"/>
    <w:rsid w:val="00F37462"/>
    <w:rsid w:val="00F40111"/>
    <w:rsid w:val="00F401FB"/>
    <w:rsid w:val="00F40C8D"/>
    <w:rsid w:val="00F4169F"/>
    <w:rsid w:val="00F4229C"/>
    <w:rsid w:val="00F42B16"/>
    <w:rsid w:val="00F43317"/>
    <w:rsid w:val="00F43AE1"/>
    <w:rsid w:val="00F451EE"/>
    <w:rsid w:val="00F478F9"/>
    <w:rsid w:val="00F47B25"/>
    <w:rsid w:val="00F503C9"/>
    <w:rsid w:val="00F5055F"/>
    <w:rsid w:val="00F51F8C"/>
    <w:rsid w:val="00F531FE"/>
    <w:rsid w:val="00F538E4"/>
    <w:rsid w:val="00F5412E"/>
    <w:rsid w:val="00F61076"/>
    <w:rsid w:val="00F617A7"/>
    <w:rsid w:val="00F65528"/>
    <w:rsid w:val="00F66892"/>
    <w:rsid w:val="00F66AA5"/>
    <w:rsid w:val="00F66E38"/>
    <w:rsid w:val="00F6741E"/>
    <w:rsid w:val="00F67451"/>
    <w:rsid w:val="00F67E29"/>
    <w:rsid w:val="00F70916"/>
    <w:rsid w:val="00F70B0A"/>
    <w:rsid w:val="00F753EC"/>
    <w:rsid w:val="00F76D8B"/>
    <w:rsid w:val="00F80B1D"/>
    <w:rsid w:val="00F82638"/>
    <w:rsid w:val="00F82A4B"/>
    <w:rsid w:val="00F82EBE"/>
    <w:rsid w:val="00F90756"/>
    <w:rsid w:val="00F91972"/>
    <w:rsid w:val="00F92BAE"/>
    <w:rsid w:val="00F9511A"/>
    <w:rsid w:val="00F95504"/>
    <w:rsid w:val="00F957D8"/>
    <w:rsid w:val="00F95E60"/>
    <w:rsid w:val="00F97874"/>
    <w:rsid w:val="00F97AB7"/>
    <w:rsid w:val="00FA00F2"/>
    <w:rsid w:val="00FA0FB0"/>
    <w:rsid w:val="00FA1527"/>
    <w:rsid w:val="00FA15B6"/>
    <w:rsid w:val="00FA16E6"/>
    <w:rsid w:val="00FA1CD7"/>
    <w:rsid w:val="00FA2436"/>
    <w:rsid w:val="00FA308C"/>
    <w:rsid w:val="00FA4BA8"/>
    <w:rsid w:val="00FB04F3"/>
    <w:rsid w:val="00FB3A6D"/>
    <w:rsid w:val="00FB4583"/>
    <w:rsid w:val="00FB49F1"/>
    <w:rsid w:val="00FB4BEE"/>
    <w:rsid w:val="00FB4DF4"/>
    <w:rsid w:val="00FB5101"/>
    <w:rsid w:val="00FB63F5"/>
    <w:rsid w:val="00FB6CBD"/>
    <w:rsid w:val="00FC0238"/>
    <w:rsid w:val="00FC24D0"/>
    <w:rsid w:val="00FC4630"/>
    <w:rsid w:val="00FC4967"/>
    <w:rsid w:val="00FC7181"/>
    <w:rsid w:val="00FC7479"/>
    <w:rsid w:val="00FD31FC"/>
    <w:rsid w:val="00FD435C"/>
    <w:rsid w:val="00FD52F8"/>
    <w:rsid w:val="00FD53C5"/>
    <w:rsid w:val="00FD68C4"/>
    <w:rsid w:val="00FE0274"/>
    <w:rsid w:val="00FE0DBC"/>
    <w:rsid w:val="00FE132F"/>
    <w:rsid w:val="00FE172F"/>
    <w:rsid w:val="00FE1BE8"/>
    <w:rsid w:val="00FE230B"/>
    <w:rsid w:val="00FE262E"/>
    <w:rsid w:val="00FE331E"/>
    <w:rsid w:val="00FE366C"/>
    <w:rsid w:val="00FE3C8E"/>
    <w:rsid w:val="00FE3EEB"/>
    <w:rsid w:val="00FE4C56"/>
    <w:rsid w:val="00FE52C7"/>
    <w:rsid w:val="00FE5C08"/>
    <w:rsid w:val="00FE6A05"/>
    <w:rsid w:val="00FE706D"/>
    <w:rsid w:val="00FF11DD"/>
    <w:rsid w:val="00FF1C7E"/>
    <w:rsid w:val="00FF2679"/>
    <w:rsid w:val="00FF351C"/>
    <w:rsid w:val="00FF4525"/>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59F7"/>
  <w15:chartTrackingRefBased/>
  <w15:docId w15:val="{8E85EEEB-9AC6-9843-A52B-E0B0E44D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520A5A"/>
    <w:pPr>
      <w:numPr>
        <w:numId w:val="1"/>
      </w:numPr>
    </w:pPr>
    <w:rPr>
      <w:rFonts w:ascii="Calibri" w:hAnsi="Calibri" w:cs="Calibri"/>
    </w:rPr>
  </w:style>
  <w:style w:type="character" w:customStyle="1" w:styleId="EndNoteBibliographyChar">
    <w:name w:val="EndNote Bibliography Char"/>
    <w:basedOn w:val="DefaultParagraphFont"/>
    <w:link w:val="EndNoteBibliography"/>
    <w:rsid w:val="00520A5A"/>
    <w:rPr>
      <w:rFonts w:ascii="Calibri" w:hAnsi="Calibri" w:cs="Calibri"/>
    </w:rPr>
  </w:style>
  <w:style w:type="paragraph" w:styleId="ListParagraph">
    <w:name w:val="List Paragraph"/>
    <w:basedOn w:val="Normal"/>
    <w:uiPriority w:val="34"/>
    <w:qFormat/>
    <w:rsid w:val="00CA2A27"/>
    <w:pPr>
      <w:ind w:left="720"/>
      <w:contextualSpacing/>
    </w:pPr>
  </w:style>
  <w:style w:type="character" w:styleId="Hyperlink">
    <w:name w:val="Hyperlink"/>
    <w:basedOn w:val="DefaultParagraphFont"/>
    <w:uiPriority w:val="99"/>
    <w:unhideWhenUsed/>
    <w:rsid w:val="00F538E4"/>
    <w:rPr>
      <w:color w:val="0563C1" w:themeColor="hyperlink"/>
      <w:u w:val="single"/>
    </w:rPr>
  </w:style>
  <w:style w:type="character" w:styleId="UnresolvedMention">
    <w:name w:val="Unresolved Mention"/>
    <w:basedOn w:val="DefaultParagraphFont"/>
    <w:uiPriority w:val="99"/>
    <w:rsid w:val="00F538E4"/>
    <w:rPr>
      <w:color w:val="605E5C"/>
      <w:shd w:val="clear" w:color="auto" w:fill="E1DFDD"/>
    </w:rPr>
  </w:style>
  <w:style w:type="character" w:styleId="CommentReference">
    <w:name w:val="annotation reference"/>
    <w:basedOn w:val="DefaultParagraphFont"/>
    <w:uiPriority w:val="99"/>
    <w:semiHidden/>
    <w:unhideWhenUsed/>
    <w:rsid w:val="00D7598B"/>
    <w:rPr>
      <w:sz w:val="16"/>
      <w:szCs w:val="16"/>
    </w:rPr>
  </w:style>
  <w:style w:type="paragraph" w:styleId="CommentText">
    <w:name w:val="annotation text"/>
    <w:basedOn w:val="Normal"/>
    <w:link w:val="CommentTextChar"/>
    <w:uiPriority w:val="99"/>
    <w:unhideWhenUsed/>
    <w:rsid w:val="00D7598B"/>
    <w:rPr>
      <w:sz w:val="20"/>
      <w:szCs w:val="20"/>
    </w:rPr>
  </w:style>
  <w:style w:type="character" w:customStyle="1" w:styleId="CommentTextChar">
    <w:name w:val="Comment Text Char"/>
    <w:basedOn w:val="DefaultParagraphFont"/>
    <w:link w:val="CommentText"/>
    <w:uiPriority w:val="99"/>
    <w:rsid w:val="00D7598B"/>
    <w:rPr>
      <w:sz w:val="20"/>
      <w:szCs w:val="20"/>
    </w:rPr>
  </w:style>
  <w:style w:type="paragraph" w:styleId="CommentSubject">
    <w:name w:val="annotation subject"/>
    <w:basedOn w:val="CommentText"/>
    <w:next w:val="CommentText"/>
    <w:link w:val="CommentSubjectChar"/>
    <w:uiPriority w:val="99"/>
    <w:semiHidden/>
    <w:unhideWhenUsed/>
    <w:rsid w:val="00D7598B"/>
    <w:rPr>
      <w:b/>
      <w:bCs/>
    </w:rPr>
  </w:style>
  <w:style w:type="character" w:customStyle="1" w:styleId="CommentSubjectChar">
    <w:name w:val="Comment Subject Char"/>
    <w:basedOn w:val="CommentTextChar"/>
    <w:link w:val="CommentSubject"/>
    <w:uiPriority w:val="99"/>
    <w:semiHidden/>
    <w:rsid w:val="00D7598B"/>
    <w:rPr>
      <w:b/>
      <w:bCs/>
      <w:sz w:val="20"/>
      <w:szCs w:val="20"/>
    </w:rPr>
  </w:style>
  <w:style w:type="paragraph" w:styleId="Revision">
    <w:name w:val="Revision"/>
    <w:hidden/>
    <w:uiPriority w:val="99"/>
    <w:semiHidden/>
    <w:rsid w:val="00B60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25923/w3g6-kz3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Mike Ackerman</cp:lastModifiedBy>
  <cp:revision>15</cp:revision>
  <cp:lastPrinted>2025-07-14T17:08:00Z</cp:lastPrinted>
  <dcterms:created xsi:type="dcterms:W3CDTF">2025-07-17T18:05:00Z</dcterms:created>
  <dcterms:modified xsi:type="dcterms:W3CDTF">2025-07-22T14:49:00Z</dcterms:modified>
</cp:coreProperties>
</file>