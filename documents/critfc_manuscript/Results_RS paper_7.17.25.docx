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150A" w14:textId="390E712C" w:rsidR="001A2269" w:rsidRPr="009E4C46" w:rsidRDefault="00776FCF" w:rsidP="00626E65">
      <w:pPr>
        <w:spacing w:line="480" w:lineRule="auto"/>
        <w:rPr>
          <w:b/>
          <w:bCs/>
        </w:rPr>
      </w:pPr>
      <w:r w:rsidRPr="00A065CF">
        <w:rPr>
          <w:b/>
          <w:bCs/>
        </w:rPr>
        <w:t>RESULTS</w:t>
      </w:r>
    </w:p>
    <w:p w14:paraId="34B6EF0A" w14:textId="1C854D3A" w:rsidR="003C6BCD" w:rsidRPr="003E4796" w:rsidRDefault="009E4C46" w:rsidP="00626E65">
      <w:pPr>
        <w:spacing w:line="480" w:lineRule="auto"/>
        <w:rPr>
          <w:rFonts w:cstheme="minorHAnsi"/>
          <w:b/>
          <w:bCs/>
        </w:rPr>
      </w:pPr>
      <w:r>
        <w:rPr>
          <w:rFonts w:cstheme="minorHAnsi"/>
        </w:rPr>
        <w:t>Over the course of 6 years</w:t>
      </w:r>
      <w:r w:rsidR="00E9637B">
        <w:rPr>
          <w:rFonts w:cstheme="minorHAnsi"/>
        </w:rPr>
        <w:t xml:space="preserve"> (Spawn Years 2016-2021)</w:t>
      </w:r>
      <w:r>
        <w:rPr>
          <w:rFonts w:cstheme="minorHAnsi"/>
        </w:rPr>
        <w:t>, a</w:t>
      </w:r>
      <w:r w:rsidR="000B2DF2">
        <w:rPr>
          <w:rFonts w:cstheme="minorHAnsi"/>
        </w:rPr>
        <w:t xml:space="preserve">n </w:t>
      </w:r>
      <w:r w:rsidR="00C839F0">
        <w:rPr>
          <w:rFonts w:cstheme="minorHAnsi"/>
        </w:rPr>
        <w:t>average of</w:t>
      </w:r>
      <w:r w:rsidR="00462593" w:rsidRPr="00626E65">
        <w:rPr>
          <w:rFonts w:cstheme="minorHAnsi"/>
        </w:rPr>
        <w:t xml:space="preserve"> </w:t>
      </w:r>
      <w:r w:rsidR="00C839F0" w:rsidRPr="00626E65">
        <w:rPr>
          <w:rFonts w:cstheme="minorHAnsi"/>
        </w:rPr>
        <w:t>1856 (</w:t>
      </w:r>
      <w:r w:rsidR="00C839F0" w:rsidRPr="00626E65">
        <w:rPr>
          <w:rFonts w:cstheme="minorHAnsi"/>
          <w:color w:val="1F1F1F"/>
          <w:shd w:val="clear" w:color="auto" w:fill="FFFFFF"/>
        </w:rPr>
        <w:t>±</w:t>
      </w:r>
      <w:r w:rsidR="00C839F0" w:rsidRPr="00626E65">
        <w:rPr>
          <w:rFonts w:cstheme="minorHAnsi"/>
        </w:rPr>
        <w:t xml:space="preserve"> 646)</w:t>
      </w:r>
      <w:r w:rsidR="000B2DF2">
        <w:rPr>
          <w:rFonts w:cstheme="minorHAnsi"/>
        </w:rPr>
        <w:t xml:space="preserve"> </w:t>
      </w:r>
      <w:r w:rsidR="00B11D55">
        <w:rPr>
          <w:rFonts w:cstheme="minorHAnsi"/>
        </w:rPr>
        <w:t xml:space="preserve">natural-origin female steelhead </w:t>
      </w:r>
      <w:r w:rsidR="000B2DF2">
        <w:rPr>
          <w:rFonts w:cstheme="minorHAnsi"/>
        </w:rPr>
        <w:t xml:space="preserve">were </w:t>
      </w:r>
      <w:r w:rsidR="00E9637B">
        <w:rPr>
          <w:rFonts w:cstheme="minorHAnsi"/>
        </w:rPr>
        <w:t>sampled and PIT-</w:t>
      </w:r>
      <w:r w:rsidR="000B2DF2">
        <w:rPr>
          <w:rFonts w:cstheme="minorHAnsi"/>
        </w:rPr>
        <w:t>tagged</w:t>
      </w:r>
      <w:r w:rsidR="00B11D55">
        <w:rPr>
          <w:rFonts w:cstheme="minorHAnsi"/>
        </w:rPr>
        <w:t xml:space="preserve"> pre-spawn</w:t>
      </w:r>
      <w:r w:rsidR="000B2DF2">
        <w:rPr>
          <w:rFonts w:cstheme="minorHAnsi"/>
        </w:rPr>
        <w:t xml:space="preserve"> each year</w:t>
      </w:r>
      <w:r w:rsidR="00B11D55">
        <w:rPr>
          <w:rFonts w:cstheme="minorHAnsi"/>
        </w:rPr>
        <w:t xml:space="preserve"> </w:t>
      </w:r>
      <w:r w:rsidR="00B11D55" w:rsidRPr="00626E65">
        <w:rPr>
          <w:rFonts w:cstheme="minorHAnsi"/>
        </w:rPr>
        <w:t xml:space="preserve">at </w:t>
      </w:r>
      <w:r w:rsidR="00E9637B">
        <w:rPr>
          <w:rFonts w:cstheme="minorHAnsi"/>
        </w:rPr>
        <w:t>Lower Granite Dam (</w:t>
      </w:r>
      <w:r w:rsidR="00B11D55">
        <w:rPr>
          <w:rFonts w:cstheme="minorHAnsi"/>
        </w:rPr>
        <w:t>LGR</w:t>
      </w:r>
      <w:r w:rsidR="00E9637B">
        <w:rPr>
          <w:rFonts w:cstheme="minorHAnsi"/>
        </w:rPr>
        <w:t>)</w:t>
      </w:r>
      <w:r w:rsidR="00C839F0">
        <w:rPr>
          <w:rFonts w:cstheme="minorHAnsi"/>
        </w:rPr>
        <w:t xml:space="preserve">, making up the pre-spawn </w:t>
      </w:r>
      <w:r w:rsidR="00496532">
        <w:rPr>
          <w:rFonts w:cstheme="minorHAnsi"/>
        </w:rPr>
        <w:t>dataset</w:t>
      </w:r>
      <w:r w:rsidR="00C839F0">
        <w:rPr>
          <w:rFonts w:cstheme="minorHAnsi"/>
        </w:rPr>
        <w:t xml:space="preserve"> (</w:t>
      </w:r>
      <w:r w:rsidR="00EC0BB2">
        <w:rPr>
          <w:rFonts w:cstheme="minorHAnsi"/>
        </w:rPr>
        <w:t xml:space="preserve">N = 11,135 total, </w:t>
      </w:r>
      <w:r w:rsidR="00C839F0">
        <w:rPr>
          <w:rFonts w:cstheme="minorHAnsi"/>
        </w:rPr>
        <w:t>Table 1)</w:t>
      </w:r>
      <w:r w:rsidR="00C839F0" w:rsidRPr="00626E65">
        <w:rPr>
          <w:rFonts w:cstheme="minorHAnsi"/>
        </w:rPr>
        <w:t>.</w:t>
      </w:r>
      <w:r w:rsidR="00C839F0">
        <w:rPr>
          <w:rFonts w:cstheme="minorHAnsi"/>
        </w:rPr>
        <w:t xml:space="preserve"> Females </w:t>
      </w:r>
      <w:r w:rsidR="00C9397F">
        <w:rPr>
          <w:rFonts w:cstheme="minorHAnsi"/>
        </w:rPr>
        <w:t xml:space="preserve">made </w:t>
      </w:r>
      <w:r w:rsidR="00C839F0">
        <w:rPr>
          <w:rFonts w:cstheme="minorHAnsi"/>
        </w:rPr>
        <w:t xml:space="preserve">up </w:t>
      </w:r>
      <w:r w:rsidR="00C839F0" w:rsidRPr="00626E65">
        <w:rPr>
          <w:rFonts w:cstheme="minorHAnsi"/>
        </w:rPr>
        <w:t>an average of 65% (</w:t>
      </w:r>
      <w:r w:rsidR="00C839F0" w:rsidRPr="00626E65">
        <w:rPr>
          <w:rFonts w:cstheme="minorHAnsi"/>
          <w:color w:val="1F1F1F"/>
          <w:shd w:val="clear" w:color="auto" w:fill="FFFFFF"/>
        </w:rPr>
        <w:t>±</w:t>
      </w:r>
      <w:r w:rsidR="00C839F0" w:rsidRPr="00626E65">
        <w:rPr>
          <w:rFonts w:cstheme="minorHAnsi"/>
        </w:rPr>
        <w:t xml:space="preserve"> 5%)</w:t>
      </w:r>
      <w:r w:rsidR="00C839F0">
        <w:rPr>
          <w:rFonts w:cstheme="minorHAnsi"/>
        </w:rPr>
        <w:t xml:space="preserve"> of the natural</w:t>
      </w:r>
      <w:r w:rsidR="00B5142D">
        <w:rPr>
          <w:rFonts w:cstheme="minorHAnsi"/>
        </w:rPr>
        <w:t>-</w:t>
      </w:r>
      <w:r w:rsidR="00C839F0">
        <w:rPr>
          <w:rFonts w:cstheme="minorHAnsi"/>
        </w:rPr>
        <w:t xml:space="preserve">origin steelhead run </w:t>
      </w:r>
      <w:r w:rsidR="00D72BE4" w:rsidRPr="00626E65">
        <w:rPr>
          <w:rFonts w:cstheme="minorHAnsi"/>
        </w:rPr>
        <w:t>each year</w:t>
      </w:r>
      <w:r w:rsidR="004840B9" w:rsidRPr="00626E65">
        <w:rPr>
          <w:rFonts w:cstheme="minorHAnsi"/>
        </w:rPr>
        <w:t>.</w:t>
      </w:r>
      <w:r w:rsidR="00816232">
        <w:rPr>
          <w:rFonts w:cstheme="minorHAnsi"/>
          <w:b/>
          <w:bCs/>
        </w:rPr>
        <w:t xml:space="preserve"> </w:t>
      </w:r>
      <w:r w:rsidR="00E9637B">
        <w:rPr>
          <w:rFonts w:cstheme="minorHAnsi"/>
        </w:rPr>
        <w:t>During downstream post-spawning migration, a</w:t>
      </w:r>
      <w:r w:rsidR="00476C19" w:rsidRPr="00626E65">
        <w:rPr>
          <w:rFonts w:cstheme="minorHAnsi"/>
        </w:rPr>
        <w:t xml:space="preserve">n average of </w:t>
      </w:r>
      <w:r w:rsidR="00476C19">
        <w:rPr>
          <w:rFonts w:cstheme="minorHAnsi"/>
        </w:rPr>
        <w:t>385</w:t>
      </w:r>
      <w:r w:rsidR="00476C19" w:rsidRPr="00626E65">
        <w:rPr>
          <w:rFonts w:cstheme="minorHAnsi"/>
        </w:rPr>
        <w:t xml:space="preserve"> (</w:t>
      </w:r>
      <w:r w:rsidR="00476C19" w:rsidRPr="00626E65">
        <w:rPr>
          <w:rFonts w:cstheme="minorHAnsi"/>
          <w:color w:val="1F1F1F"/>
          <w:shd w:val="clear" w:color="auto" w:fill="FFFFFF"/>
        </w:rPr>
        <w:t>±</w:t>
      </w:r>
      <w:r w:rsidR="00476C19" w:rsidRPr="00626E65">
        <w:rPr>
          <w:rFonts w:cstheme="minorHAnsi"/>
        </w:rPr>
        <w:t xml:space="preserve"> 27</w:t>
      </w:r>
      <w:r w:rsidR="00476C19">
        <w:rPr>
          <w:rFonts w:cstheme="minorHAnsi"/>
        </w:rPr>
        <w:t>9</w:t>
      </w:r>
      <w:r w:rsidR="00476C19" w:rsidRPr="00626E65">
        <w:rPr>
          <w:rFonts w:cstheme="minorHAnsi"/>
        </w:rPr>
        <w:t xml:space="preserve">) </w:t>
      </w:r>
      <w:r w:rsidR="00476C19">
        <w:rPr>
          <w:rFonts w:cstheme="minorHAnsi"/>
        </w:rPr>
        <w:t xml:space="preserve">natural-origin female steelhead </w:t>
      </w:r>
      <w:r w:rsidR="00E9637B">
        <w:rPr>
          <w:rFonts w:cstheme="minorHAnsi"/>
        </w:rPr>
        <w:t xml:space="preserve">kelts </w:t>
      </w:r>
      <w:r w:rsidR="00476C19">
        <w:rPr>
          <w:rFonts w:cstheme="minorHAnsi"/>
        </w:rPr>
        <w:t xml:space="preserve">were encountered </w:t>
      </w:r>
      <w:r w:rsidR="00476C19" w:rsidRPr="00626E65">
        <w:rPr>
          <w:rFonts w:cstheme="minorHAnsi"/>
        </w:rPr>
        <w:t xml:space="preserve">by the </w:t>
      </w:r>
      <w:r w:rsidR="00E9637B">
        <w:rPr>
          <w:rFonts w:cstheme="minorHAnsi"/>
        </w:rPr>
        <w:t>Kelt Reconditioning Program (</w:t>
      </w:r>
      <w:r w:rsidR="00476C19" w:rsidRPr="00626E65">
        <w:rPr>
          <w:rFonts w:cstheme="minorHAnsi"/>
        </w:rPr>
        <w:t>KRP</w:t>
      </w:r>
      <w:r w:rsidR="00E9637B">
        <w:rPr>
          <w:rFonts w:cstheme="minorHAnsi"/>
        </w:rPr>
        <w:t>)</w:t>
      </w:r>
      <w:r w:rsidR="00476C19" w:rsidRPr="00626E65">
        <w:rPr>
          <w:rFonts w:cstheme="minorHAnsi"/>
        </w:rPr>
        <w:t xml:space="preserve"> at the LGR </w:t>
      </w:r>
      <w:r w:rsidR="00476C19">
        <w:rPr>
          <w:rFonts w:cstheme="minorHAnsi"/>
        </w:rPr>
        <w:t>juvenile bypass (JBS)</w:t>
      </w:r>
      <w:r w:rsidR="00476C19" w:rsidRPr="00626E65">
        <w:rPr>
          <w:rFonts w:cstheme="minorHAnsi"/>
        </w:rPr>
        <w:t xml:space="preserve"> </w:t>
      </w:r>
      <w:r w:rsidR="00476C19">
        <w:rPr>
          <w:rFonts w:cstheme="minorHAnsi"/>
        </w:rPr>
        <w:t>each year (N = 2310 total),</w:t>
      </w:r>
      <w:r w:rsidR="00476C19" w:rsidRPr="00626E65">
        <w:rPr>
          <w:rFonts w:cstheme="minorHAnsi"/>
        </w:rPr>
        <w:t xml:space="preserve"> </w:t>
      </w:r>
      <w:r w:rsidR="00476C19">
        <w:rPr>
          <w:rFonts w:cstheme="minorHAnsi"/>
        </w:rPr>
        <w:t>making up the post-spawn dataset.</w:t>
      </w:r>
      <w:r w:rsidR="00E9637B">
        <w:rPr>
          <w:rFonts w:cstheme="minorHAnsi"/>
        </w:rPr>
        <w:t xml:space="preserve"> </w:t>
      </w:r>
      <w:r w:rsidR="00816232">
        <w:rPr>
          <w:rFonts w:cstheme="minorHAnsi"/>
        </w:rPr>
        <w:t>Most natural-origin steelhead encountered post-spawn were female (</w:t>
      </w:r>
      <w:r w:rsidR="008967E6">
        <w:rPr>
          <w:rFonts w:cstheme="minorHAnsi"/>
        </w:rPr>
        <w:t>71</w:t>
      </w:r>
      <w:r w:rsidR="00816232">
        <w:rPr>
          <w:rFonts w:cstheme="minorHAnsi"/>
        </w:rPr>
        <w:t>% (</w:t>
      </w:r>
      <w:r w:rsidR="00816232" w:rsidRPr="00324E94">
        <w:rPr>
          <w:rFonts w:cstheme="minorHAnsi"/>
          <w:color w:val="1F1F1F"/>
          <w:shd w:val="clear" w:color="auto" w:fill="FFFFFF"/>
        </w:rPr>
        <w:t>±</w:t>
      </w:r>
      <w:r w:rsidR="00816232">
        <w:rPr>
          <w:rFonts w:cstheme="minorHAnsi"/>
          <w:color w:val="1F1F1F"/>
          <w:shd w:val="clear" w:color="auto" w:fill="FFFFFF"/>
        </w:rPr>
        <w:t xml:space="preserve"> </w:t>
      </w:r>
      <w:r w:rsidR="008967E6">
        <w:rPr>
          <w:rFonts w:cstheme="minorHAnsi"/>
          <w:color w:val="1F1F1F"/>
          <w:shd w:val="clear" w:color="auto" w:fill="FFFFFF"/>
        </w:rPr>
        <w:t>6</w:t>
      </w:r>
      <w:r w:rsidR="00816232">
        <w:rPr>
          <w:rFonts w:cstheme="minorHAnsi"/>
          <w:color w:val="1F1F1F"/>
          <w:shd w:val="clear" w:color="auto" w:fill="FFFFFF"/>
        </w:rPr>
        <w:t>%))</w:t>
      </w:r>
      <w:r w:rsidR="00816232">
        <w:rPr>
          <w:rFonts w:cstheme="minorHAnsi"/>
        </w:rPr>
        <w:t>.</w:t>
      </w:r>
      <w:r w:rsidR="00816232">
        <w:rPr>
          <w:rFonts w:cstheme="minorHAnsi"/>
          <w:b/>
          <w:bCs/>
        </w:rPr>
        <w:t xml:space="preserve"> </w:t>
      </w:r>
      <w:r w:rsidR="0070004C" w:rsidRPr="0070004C">
        <w:rPr>
          <w:rFonts w:cs="Helvetica Neue"/>
          <w:color w:val="000000"/>
          <w:kern w:val="0"/>
          <w:szCs w:val="26"/>
        </w:rPr>
        <w:t xml:space="preserve">A total of 321 of the females encountered post-spawn </w:t>
      </w:r>
      <w:r w:rsidR="00991BFC">
        <w:rPr>
          <w:rFonts w:cs="Helvetica Neue"/>
          <w:color w:val="000000"/>
          <w:kern w:val="0"/>
          <w:szCs w:val="26"/>
        </w:rPr>
        <w:t>had been</w:t>
      </w:r>
      <w:r w:rsidR="00991BFC" w:rsidRPr="0070004C">
        <w:rPr>
          <w:rFonts w:cs="Helvetica Neue"/>
          <w:color w:val="000000"/>
          <w:kern w:val="0"/>
          <w:szCs w:val="26"/>
        </w:rPr>
        <w:t xml:space="preserve"> </w:t>
      </w:r>
      <w:r w:rsidR="0070004C" w:rsidRPr="0070004C">
        <w:rPr>
          <w:rFonts w:cs="Helvetica Neue"/>
          <w:color w:val="000000"/>
          <w:kern w:val="0"/>
          <w:szCs w:val="26"/>
        </w:rPr>
        <w:t xml:space="preserve">tagged pre-spawn at LGR. Of these, 20 were excluded: 19 due to genetic screening: 14 were of hatchery origin (4.4%), 4 were of undetermined sex and origin (NG, 1.2%), and 1 was male (0.3%). Additionally, one fish that had already repeat spawned (age 2.1S at time of tagging at LGR) was excluded (0.3%). </w:t>
      </w:r>
      <w:r w:rsidR="0070004C" w:rsidRPr="0070004C">
        <w:rPr>
          <w:rFonts w:cstheme="minorHAnsi"/>
        </w:rPr>
        <w:t>After exclusions</w:t>
      </w:r>
      <w:r w:rsidR="00B5142D" w:rsidRPr="0070004C">
        <w:rPr>
          <w:rFonts w:cstheme="minorHAnsi"/>
        </w:rPr>
        <w:t xml:space="preserve">, </w:t>
      </w:r>
      <w:r w:rsidR="00EC0BB2" w:rsidRPr="0070004C">
        <w:rPr>
          <w:rFonts w:cstheme="minorHAnsi"/>
        </w:rPr>
        <w:t xml:space="preserve">an average of </w:t>
      </w:r>
      <w:r w:rsidR="00D95C2E" w:rsidRPr="0070004C">
        <w:rPr>
          <w:rFonts w:cstheme="minorHAnsi"/>
        </w:rPr>
        <w:t>50 (</w:t>
      </w:r>
      <w:r w:rsidR="00D95C2E" w:rsidRPr="0070004C">
        <w:rPr>
          <w:rFonts w:cstheme="minorHAnsi"/>
          <w:color w:val="1F1F1F"/>
          <w:shd w:val="clear" w:color="auto" w:fill="FFFFFF"/>
        </w:rPr>
        <w:t>±</w:t>
      </w:r>
      <w:r w:rsidR="00D95C2E" w:rsidRPr="0070004C">
        <w:rPr>
          <w:rFonts w:cstheme="minorHAnsi"/>
        </w:rPr>
        <w:t xml:space="preserve"> 27)</w:t>
      </w:r>
      <w:r w:rsidR="00EC0BB2" w:rsidRPr="0070004C">
        <w:rPr>
          <w:rFonts w:cstheme="minorHAnsi"/>
        </w:rPr>
        <w:t xml:space="preserve"> </w:t>
      </w:r>
      <w:r w:rsidR="00991BFC">
        <w:rPr>
          <w:rFonts w:cstheme="minorHAnsi"/>
        </w:rPr>
        <w:t>had been</w:t>
      </w:r>
      <w:r w:rsidR="00991BFC" w:rsidRPr="0070004C">
        <w:rPr>
          <w:rFonts w:cstheme="minorHAnsi"/>
        </w:rPr>
        <w:t xml:space="preserve"> </w:t>
      </w:r>
      <w:r w:rsidR="00816232" w:rsidRPr="0070004C">
        <w:rPr>
          <w:rFonts w:cstheme="minorHAnsi"/>
        </w:rPr>
        <w:t>tagged pre-spawn at</w:t>
      </w:r>
      <w:r w:rsidR="00775D57" w:rsidRPr="0070004C">
        <w:rPr>
          <w:rFonts w:cstheme="minorHAnsi"/>
        </w:rPr>
        <w:t xml:space="preserve"> LGR adult ladder</w:t>
      </w:r>
      <w:r w:rsidR="00EC0BB2" w:rsidRPr="0070004C">
        <w:rPr>
          <w:rFonts w:cstheme="minorHAnsi"/>
        </w:rPr>
        <w:t xml:space="preserve"> each year (N = 301 total)</w:t>
      </w:r>
      <w:r w:rsidR="00B1492B" w:rsidRPr="0070004C">
        <w:rPr>
          <w:rFonts w:cstheme="minorHAnsi"/>
        </w:rPr>
        <w:t>.</w:t>
      </w:r>
      <w:r w:rsidR="00B1492B">
        <w:rPr>
          <w:rFonts w:cstheme="minorHAnsi"/>
        </w:rPr>
        <w:t xml:space="preserve"> </w:t>
      </w:r>
      <w:r w:rsidR="00236C68">
        <w:rPr>
          <w:rFonts w:cstheme="minorHAnsi"/>
        </w:rPr>
        <w:t xml:space="preserve">Of </w:t>
      </w:r>
      <w:r w:rsidR="00775D57">
        <w:rPr>
          <w:rFonts w:cstheme="minorHAnsi"/>
        </w:rPr>
        <w:t>those</w:t>
      </w:r>
      <w:r w:rsidR="00236C68">
        <w:rPr>
          <w:rFonts w:cstheme="minorHAnsi"/>
        </w:rPr>
        <w:t xml:space="preserve"> </w:t>
      </w:r>
      <w:r w:rsidR="002B7665">
        <w:rPr>
          <w:rFonts w:cstheme="minorHAnsi"/>
        </w:rPr>
        <w:t>encounter</w:t>
      </w:r>
      <w:r w:rsidR="00236C68">
        <w:rPr>
          <w:rFonts w:cstheme="minorHAnsi"/>
        </w:rPr>
        <w:t>ed</w:t>
      </w:r>
      <w:r w:rsidR="00C93DB2">
        <w:rPr>
          <w:rFonts w:cstheme="minorHAnsi"/>
        </w:rPr>
        <w:t xml:space="preserve">, </w:t>
      </w:r>
      <w:r w:rsidR="00816232">
        <w:rPr>
          <w:rFonts w:cstheme="minorHAnsi"/>
        </w:rPr>
        <w:t>a</w:t>
      </w:r>
      <w:r w:rsidR="0038633F">
        <w:rPr>
          <w:rFonts w:cstheme="minorHAnsi"/>
        </w:rPr>
        <w:t xml:space="preserve">n </w:t>
      </w:r>
      <w:r w:rsidR="0038633F" w:rsidRPr="00F57C34">
        <w:rPr>
          <w:rFonts w:cstheme="minorHAnsi"/>
        </w:rPr>
        <w:t xml:space="preserve">average of </w:t>
      </w:r>
      <w:r w:rsidR="00236C68">
        <w:rPr>
          <w:rFonts w:cstheme="minorHAnsi"/>
        </w:rPr>
        <w:t>19</w:t>
      </w:r>
      <w:r w:rsidR="00D360B1">
        <w:rPr>
          <w:rFonts w:cstheme="minorHAnsi"/>
        </w:rPr>
        <w:t>0</w:t>
      </w:r>
      <w:r w:rsidR="0038633F" w:rsidRPr="00F57C34">
        <w:rPr>
          <w:rFonts w:cstheme="minorHAnsi"/>
        </w:rPr>
        <w:t xml:space="preserve"> (</w:t>
      </w:r>
      <w:r w:rsidR="0038633F" w:rsidRPr="00F57C34">
        <w:rPr>
          <w:rFonts w:cstheme="minorHAnsi"/>
          <w:color w:val="1F1F1F"/>
          <w:shd w:val="clear" w:color="auto" w:fill="FFFFFF"/>
        </w:rPr>
        <w:t>±</w:t>
      </w:r>
      <w:r w:rsidR="0038633F" w:rsidRPr="00F57C34">
        <w:rPr>
          <w:rFonts w:cstheme="minorHAnsi"/>
        </w:rPr>
        <w:t xml:space="preserve"> 9</w:t>
      </w:r>
      <w:r w:rsidR="00236C68">
        <w:rPr>
          <w:rFonts w:cstheme="minorHAnsi"/>
        </w:rPr>
        <w:t>8</w:t>
      </w:r>
      <w:r w:rsidR="0038633F" w:rsidRPr="00F57C34">
        <w:rPr>
          <w:rFonts w:cstheme="minorHAnsi"/>
        </w:rPr>
        <w:t xml:space="preserve">) </w:t>
      </w:r>
      <w:r w:rsidR="0038633F">
        <w:rPr>
          <w:rFonts w:cstheme="minorHAnsi"/>
        </w:rPr>
        <w:t xml:space="preserve">were collected each </w:t>
      </w:r>
      <w:r w:rsidR="00EC0BB2">
        <w:rPr>
          <w:rFonts w:cstheme="minorHAnsi"/>
        </w:rPr>
        <w:t>year (N = 1142 total)</w:t>
      </w:r>
      <w:r w:rsidR="00E9637B">
        <w:rPr>
          <w:rFonts w:cstheme="minorHAnsi"/>
        </w:rPr>
        <w:t>, about half of the total that were encountered</w:t>
      </w:r>
      <w:r w:rsidR="0038633F">
        <w:rPr>
          <w:rFonts w:cstheme="minorHAnsi"/>
        </w:rPr>
        <w:t xml:space="preserve">. </w:t>
      </w:r>
      <w:r w:rsidR="00236C68">
        <w:rPr>
          <w:rFonts w:cstheme="minorHAnsi"/>
        </w:rPr>
        <w:t xml:space="preserve">Of the females collected, </w:t>
      </w:r>
      <w:r w:rsidR="0070004C">
        <w:rPr>
          <w:rFonts w:cstheme="minorHAnsi"/>
        </w:rPr>
        <w:t xml:space="preserve">160 </w:t>
      </w:r>
      <w:r w:rsidR="00991BFC">
        <w:rPr>
          <w:rFonts w:cstheme="minorHAnsi"/>
        </w:rPr>
        <w:t xml:space="preserve">had been </w:t>
      </w:r>
      <w:r w:rsidR="0070004C">
        <w:rPr>
          <w:rFonts w:cstheme="minorHAnsi"/>
        </w:rPr>
        <w:t xml:space="preserve">tagged pre-spawn at LGR. After the exclusion of </w:t>
      </w:r>
      <w:r w:rsidR="004A4FFF">
        <w:rPr>
          <w:rFonts w:cstheme="minorHAnsi"/>
        </w:rPr>
        <w:t xml:space="preserve">10 fish described above (9 of hatchery origin, 1 </w:t>
      </w:r>
      <w:r w:rsidR="005B5C48">
        <w:rPr>
          <w:rFonts w:cstheme="minorHAnsi"/>
        </w:rPr>
        <w:t xml:space="preserve">had </w:t>
      </w:r>
      <w:r w:rsidR="004A4FFF">
        <w:rPr>
          <w:rFonts w:cstheme="minorHAnsi"/>
        </w:rPr>
        <w:t>already repeat spawned)</w:t>
      </w:r>
      <w:r w:rsidR="0070004C">
        <w:rPr>
          <w:rFonts w:cstheme="minorHAnsi"/>
        </w:rPr>
        <w:t xml:space="preserve">, </w:t>
      </w:r>
      <w:r w:rsidR="00EC0BB2">
        <w:rPr>
          <w:rFonts w:cstheme="minorHAnsi"/>
        </w:rPr>
        <w:t xml:space="preserve">an average of </w:t>
      </w:r>
      <w:r w:rsidR="00D95C2E">
        <w:rPr>
          <w:rFonts w:cstheme="minorHAnsi"/>
        </w:rPr>
        <w:t xml:space="preserve">25 </w:t>
      </w:r>
      <w:r w:rsidR="00D95C2E" w:rsidRPr="00626E65">
        <w:rPr>
          <w:rFonts w:cstheme="minorHAnsi"/>
        </w:rPr>
        <w:t>(</w:t>
      </w:r>
      <w:r w:rsidR="00D95C2E" w:rsidRPr="00626E65">
        <w:rPr>
          <w:rFonts w:cstheme="minorHAnsi"/>
          <w:color w:val="1F1F1F"/>
          <w:shd w:val="clear" w:color="auto" w:fill="FFFFFF"/>
        </w:rPr>
        <w:t>±</w:t>
      </w:r>
      <w:r w:rsidR="00D95C2E" w:rsidRPr="00626E65">
        <w:rPr>
          <w:rFonts w:cstheme="minorHAnsi"/>
        </w:rPr>
        <w:t xml:space="preserve"> </w:t>
      </w:r>
      <w:r w:rsidR="00D95C2E">
        <w:rPr>
          <w:rFonts w:cstheme="minorHAnsi"/>
        </w:rPr>
        <w:t>12</w:t>
      </w:r>
      <w:r w:rsidR="00D95C2E" w:rsidRPr="00626E65">
        <w:rPr>
          <w:rFonts w:cstheme="minorHAnsi"/>
        </w:rPr>
        <w:t>)</w:t>
      </w:r>
      <w:r w:rsidR="00D95C2E">
        <w:rPr>
          <w:rFonts w:cstheme="minorHAnsi"/>
        </w:rPr>
        <w:t xml:space="preserve"> </w:t>
      </w:r>
      <w:r w:rsidR="00E9637B">
        <w:rPr>
          <w:rFonts w:cstheme="minorHAnsi"/>
        </w:rPr>
        <w:t xml:space="preserve">of </w:t>
      </w:r>
      <w:r w:rsidR="004A4FFF">
        <w:rPr>
          <w:rFonts w:cstheme="minorHAnsi"/>
        </w:rPr>
        <w:t xml:space="preserve">the </w:t>
      </w:r>
      <w:r w:rsidR="00E9637B">
        <w:rPr>
          <w:rFonts w:cstheme="minorHAnsi"/>
        </w:rPr>
        <w:t xml:space="preserve">collected females </w:t>
      </w:r>
      <w:r w:rsidR="00991BFC">
        <w:rPr>
          <w:rFonts w:cstheme="minorHAnsi"/>
        </w:rPr>
        <w:t xml:space="preserve">had been </w:t>
      </w:r>
      <w:r w:rsidR="00816232">
        <w:rPr>
          <w:rFonts w:cstheme="minorHAnsi"/>
        </w:rPr>
        <w:t>tagged</w:t>
      </w:r>
      <w:r w:rsidR="00236C68">
        <w:rPr>
          <w:rFonts w:cstheme="minorHAnsi"/>
        </w:rPr>
        <w:t xml:space="preserve"> </w:t>
      </w:r>
      <w:r w:rsidR="009B67B0">
        <w:rPr>
          <w:rFonts w:cstheme="minorHAnsi"/>
        </w:rPr>
        <w:t xml:space="preserve">pre-spawn </w:t>
      </w:r>
      <w:r w:rsidR="00816232">
        <w:rPr>
          <w:rFonts w:cstheme="minorHAnsi"/>
        </w:rPr>
        <w:t>at LGR</w:t>
      </w:r>
      <w:r w:rsidR="00EC0BB2">
        <w:rPr>
          <w:rFonts w:cstheme="minorHAnsi"/>
        </w:rPr>
        <w:t xml:space="preserve"> each year (N = 150 total</w:t>
      </w:r>
      <w:r w:rsidR="00991BFC">
        <w:rPr>
          <w:rFonts w:cstheme="minorHAnsi"/>
        </w:rPr>
        <w:t>).</w:t>
      </w:r>
    </w:p>
    <w:p w14:paraId="346CE036" w14:textId="77777777" w:rsidR="008B1DC3" w:rsidRPr="008B1DC3" w:rsidRDefault="008B1DC3" w:rsidP="008B1DC3">
      <w:pPr>
        <w:spacing w:line="480" w:lineRule="auto"/>
        <w:rPr>
          <w:rFonts w:cstheme="minorHAnsi"/>
          <w:b/>
          <w:bCs/>
        </w:rPr>
      </w:pPr>
    </w:p>
    <w:p w14:paraId="7963CF3D" w14:textId="26254C4C" w:rsidR="008B1DC3" w:rsidRDefault="002E0F54" w:rsidP="00C47040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Of the </w:t>
      </w:r>
      <w:r w:rsidR="00775D57">
        <w:rPr>
          <w:rFonts w:cstheme="minorHAnsi"/>
        </w:rPr>
        <w:t xml:space="preserve">natural-origin </w:t>
      </w:r>
      <w:r>
        <w:rPr>
          <w:rFonts w:cstheme="minorHAnsi"/>
        </w:rPr>
        <w:t xml:space="preserve">females </w:t>
      </w:r>
      <w:r w:rsidRPr="00F20F7A">
        <w:rPr>
          <w:rFonts w:cstheme="minorHAnsi"/>
        </w:rPr>
        <w:t>tagged pre-spawn at LGR</w:t>
      </w:r>
      <w:r>
        <w:rPr>
          <w:rFonts w:cstheme="minorHAnsi"/>
        </w:rPr>
        <w:t>, a total of 1</w:t>
      </w:r>
      <w:r w:rsidR="002B4793">
        <w:rPr>
          <w:rFonts w:cstheme="minorHAnsi"/>
        </w:rPr>
        <w:t>077</w:t>
      </w:r>
      <w:r w:rsidR="00775D57">
        <w:rPr>
          <w:rFonts w:cstheme="minorHAnsi"/>
        </w:rPr>
        <w:t xml:space="preserve"> </w:t>
      </w:r>
      <w:r w:rsidR="00A6145A">
        <w:rPr>
          <w:rFonts w:cstheme="minorHAnsi"/>
        </w:rPr>
        <w:t xml:space="preserve">fish </w:t>
      </w:r>
      <w:r w:rsidR="003E4796">
        <w:rPr>
          <w:rFonts w:cstheme="minorHAnsi"/>
          <w:color w:val="1F1F1F"/>
          <w:shd w:val="clear" w:color="auto" w:fill="FFFFFF"/>
        </w:rPr>
        <w:t>were detected migrating downstream</w:t>
      </w:r>
      <w:r w:rsidR="00F2716A">
        <w:rPr>
          <w:rFonts w:cstheme="minorHAnsi"/>
          <w:color w:val="1F1F1F"/>
          <w:shd w:val="clear" w:color="auto" w:fill="FFFFFF"/>
        </w:rPr>
        <w:t xml:space="preserve"> post-spawn in Spawn Years 2016-2021</w:t>
      </w:r>
      <w:r>
        <w:rPr>
          <w:rFonts w:cstheme="minorHAnsi"/>
        </w:rPr>
        <w:t xml:space="preserve">. Downstream migration detection </w:t>
      </w:r>
      <w:r>
        <w:rPr>
          <w:rFonts w:cstheme="minorHAnsi"/>
        </w:rPr>
        <w:lastRenderedPageBreak/>
        <w:t xml:space="preserve">efficiency averaged 15% </w:t>
      </w:r>
      <w:r w:rsidRPr="00F57C3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16% </w:t>
      </w:r>
      <w:r>
        <w:rPr>
          <w:rFonts w:cstheme="minorHAnsi"/>
        </w:rPr>
        <w:t xml:space="preserve">per year. </w:t>
      </w:r>
      <w:r w:rsidR="00B16473">
        <w:rPr>
          <w:rFonts w:cstheme="minorHAnsi"/>
        </w:rPr>
        <w:t xml:space="preserve">Both detection </w:t>
      </w:r>
      <w:r w:rsidR="00991BFC">
        <w:rPr>
          <w:rFonts w:cstheme="minorHAnsi"/>
        </w:rPr>
        <w:t xml:space="preserve">rate </w:t>
      </w:r>
      <w:r w:rsidR="00B16473">
        <w:rPr>
          <w:rFonts w:cstheme="minorHAnsi"/>
        </w:rPr>
        <w:t xml:space="preserve">and detection efficiency increased dramatically in 2020 and 2021 when the spillway array came online. </w:t>
      </w:r>
      <w:r w:rsidR="00991BFC">
        <w:rPr>
          <w:rFonts w:cstheme="minorHAnsi"/>
        </w:rPr>
        <w:t xml:space="preserve">After </w:t>
      </w:r>
      <w:r w:rsidR="007A6926">
        <w:rPr>
          <w:rFonts w:cstheme="minorHAnsi"/>
        </w:rPr>
        <w:t xml:space="preserve">the application of the detection efficiency estimate for each year, the estimates for yearly </w:t>
      </w:r>
      <w:r w:rsidR="00991BFC">
        <w:rPr>
          <w:rFonts w:cstheme="minorHAnsi"/>
        </w:rPr>
        <w:t xml:space="preserve">female </w:t>
      </w:r>
      <w:r w:rsidR="007A6926">
        <w:rPr>
          <w:rFonts w:cstheme="minorHAnsi"/>
        </w:rPr>
        <w:t>downstream migration</w:t>
      </w:r>
      <w:r w:rsidR="00991BFC">
        <w:rPr>
          <w:rFonts w:cstheme="minorHAnsi"/>
        </w:rPr>
        <w:t xml:space="preserve"> rate</w:t>
      </w:r>
      <w:r w:rsidR="007A6926">
        <w:rPr>
          <w:rFonts w:cstheme="minorHAnsi"/>
        </w:rPr>
        <w:t xml:space="preserve"> averaged 8</w:t>
      </w:r>
      <w:r w:rsidR="00692A0A">
        <w:rPr>
          <w:rFonts w:cstheme="minorHAnsi"/>
        </w:rPr>
        <w:t>0</w:t>
      </w:r>
      <w:r w:rsidR="007A6926">
        <w:rPr>
          <w:rFonts w:cstheme="minorHAnsi"/>
        </w:rPr>
        <w:t xml:space="preserve">% </w:t>
      </w:r>
      <w:r w:rsidR="007A6926" w:rsidRPr="00F57C34">
        <w:rPr>
          <w:rFonts w:cstheme="minorHAnsi"/>
          <w:color w:val="1F1F1F"/>
          <w:shd w:val="clear" w:color="auto" w:fill="FFFFFF"/>
        </w:rPr>
        <w:t>±</w:t>
      </w:r>
      <w:r w:rsidR="007A6926">
        <w:rPr>
          <w:rFonts w:cstheme="minorHAnsi"/>
          <w:color w:val="1F1F1F"/>
          <w:shd w:val="clear" w:color="auto" w:fill="FFFFFF"/>
        </w:rPr>
        <w:t xml:space="preserve"> </w:t>
      </w:r>
      <w:r w:rsidR="00692A0A">
        <w:rPr>
          <w:rFonts w:cstheme="minorHAnsi"/>
          <w:color w:val="1F1F1F"/>
          <w:shd w:val="clear" w:color="auto" w:fill="FFFFFF"/>
        </w:rPr>
        <w:t>20</w:t>
      </w:r>
      <w:r w:rsidR="007A6926">
        <w:rPr>
          <w:rFonts w:cstheme="minorHAnsi"/>
          <w:color w:val="1F1F1F"/>
          <w:shd w:val="clear" w:color="auto" w:fill="FFFFFF"/>
        </w:rPr>
        <w:t>% per year</w:t>
      </w:r>
      <w:r w:rsidR="004A00FA">
        <w:rPr>
          <w:rFonts w:cstheme="minorHAnsi"/>
          <w:color w:val="1F1F1F"/>
          <w:shd w:val="clear" w:color="auto" w:fill="FFFFFF"/>
        </w:rPr>
        <w:t xml:space="preserve"> (Figure 1)</w:t>
      </w:r>
      <w:r w:rsidR="007A6926">
        <w:rPr>
          <w:rFonts w:cstheme="minorHAnsi"/>
          <w:color w:val="1F1F1F"/>
          <w:shd w:val="clear" w:color="auto" w:fill="FFFFFF"/>
        </w:rPr>
        <w:t>.</w:t>
      </w:r>
      <w:r w:rsidR="00EE2866">
        <w:rPr>
          <w:rFonts w:cstheme="minorHAnsi"/>
          <w:color w:val="1F1F1F"/>
          <w:shd w:val="clear" w:color="auto" w:fill="FFFFFF"/>
        </w:rPr>
        <w:t xml:space="preserve"> </w:t>
      </w:r>
      <w:r w:rsidR="005151BC">
        <w:rPr>
          <w:rFonts w:cstheme="minorHAnsi"/>
        </w:rPr>
        <w:t>Each year, an average of 5</w:t>
      </w:r>
      <w:r w:rsidR="00D41509">
        <w:rPr>
          <w:rFonts w:cstheme="minorHAnsi"/>
        </w:rPr>
        <w:t>0</w:t>
      </w:r>
      <w:r w:rsidR="005151BC" w:rsidRPr="00626E65">
        <w:rPr>
          <w:rFonts w:cstheme="minorHAnsi"/>
        </w:rPr>
        <w:t xml:space="preserve"> 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2</w:t>
      </w:r>
      <w:r w:rsidR="00D41509">
        <w:rPr>
          <w:rFonts w:cstheme="minorHAnsi"/>
        </w:rPr>
        <w:t>7</w:t>
      </w:r>
      <w:r w:rsidR="005151BC" w:rsidRPr="00626E65">
        <w:rPr>
          <w:rFonts w:cstheme="minorHAnsi"/>
        </w:rPr>
        <w:t xml:space="preserve">) </w:t>
      </w:r>
      <w:r w:rsidR="005151BC">
        <w:rPr>
          <w:rFonts w:cstheme="minorHAnsi"/>
        </w:rPr>
        <w:t xml:space="preserve">or 3%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1%</w:t>
      </w:r>
      <w:r w:rsidR="005151BC" w:rsidRPr="00626E65">
        <w:rPr>
          <w:rFonts w:cstheme="minorHAnsi"/>
        </w:rPr>
        <w:t xml:space="preserve">) </w:t>
      </w:r>
      <w:r w:rsidR="005151BC">
        <w:rPr>
          <w:rFonts w:cstheme="minorHAnsi"/>
        </w:rPr>
        <w:t xml:space="preserve">tagged females </w:t>
      </w:r>
      <w:r w:rsidR="00815CCB">
        <w:rPr>
          <w:rFonts w:cstheme="minorHAnsi"/>
        </w:rPr>
        <w:t>we</w:t>
      </w:r>
      <w:r w:rsidR="005151BC">
        <w:rPr>
          <w:rFonts w:cstheme="minorHAnsi"/>
        </w:rPr>
        <w:t>re encountered and an average of 2</w:t>
      </w:r>
      <w:r w:rsidR="00267732">
        <w:rPr>
          <w:rFonts w:cstheme="minorHAnsi"/>
        </w:rPr>
        <w:t>5</w:t>
      </w:r>
      <w:r w:rsidR="005151BC">
        <w:rPr>
          <w:rFonts w:cstheme="minorHAnsi"/>
        </w:rPr>
        <w:t xml:space="preserve">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</w:t>
      </w:r>
      <w:r w:rsidR="00D41509">
        <w:rPr>
          <w:rFonts w:cstheme="minorHAnsi"/>
        </w:rPr>
        <w:t>2</w:t>
      </w:r>
      <w:r w:rsidR="005151BC" w:rsidRPr="00626E65">
        <w:rPr>
          <w:rFonts w:cstheme="minorHAnsi"/>
        </w:rPr>
        <w:t>)</w:t>
      </w:r>
      <w:r w:rsidR="005151BC">
        <w:rPr>
          <w:rFonts w:cstheme="minorHAnsi"/>
        </w:rPr>
        <w:t xml:space="preserve"> or 2% </w:t>
      </w:r>
      <w:r w:rsidR="005151BC" w:rsidRPr="00626E65">
        <w:rPr>
          <w:rFonts w:cstheme="minorHAnsi"/>
        </w:rPr>
        <w:t>(</w:t>
      </w:r>
      <w:r w:rsidR="005151BC" w:rsidRPr="00626E65">
        <w:rPr>
          <w:rFonts w:cstheme="minorHAnsi"/>
          <w:color w:val="1F1F1F"/>
          <w:shd w:val="clear" w:color="auto" w:fill="FFFFFF"/>
        </w:rPr>
        <w:t>±</w:t>
      </w:r>
      <w:r w:rsidR="005151BC" w:rsidRPr="00626E65">
        <w:rPr>
          <w:rFonts w:cstheme="minorHAnsi"/>
        </w:rPr>
        <w:t xml:space="preserve"> </w:t>
      </w:r>
      <w:r w:rsidR="005151BC">
        <w:rPr>
          <w:rFonts w:cstheme="minorHAnsi"/>
        </w:rPr>
        <w:t>1%</w:t>
      </w:r>
      <w:r w:rsidR="005151BC" w:rsidRPr="00626E65">
        <w:rPr>
          <w:rFonts w:cstheme="minorHAnsi"/>
        </w:rPr>
        <w:t>)</w:t>
      </w:r>
      <w:r w:rsidR="005151BC">
        <w:rPr>
          <w:rFonts w:cstheme="minorHAnsi"/>
        </w:rPr>
        <w:t xml:space="preserve"> tagged females </w:t>
      </w:r>
      <w:r w:rsidR="004A5CD8">
        <w:rPr>
          <w:rFonts w:cstheme="minorHAnsi"/>
        </w:rPr>
        <w:t>we</w:t>
      </w:r>
      <w:r w:rsidR="005151BC">
        <w:rPr>
          <w:rFonts w:cstheme="minorHAnsi"/>
        </w:rPr>
        <w:t>re collected</w:t>
      </w:r>
      <w:r w:rsidR="00D949A1">
        <w:rPr>
          <w:rFonts w:cstheme="minorHAnsi"/>
        </w:rPr>
        <w:t xml:space="preserve"> (Figure 1)</w:t>
      </w:r>
      <w:r w:rsidR="005151BC">
        <w:rPr>
          <w:rFonts w:cstheme="minorHAnsi"/>
        </w:rPr>
        <w:t xml:space="preserve">. </w:t>
      </w:r>
      <w:r w:rsidR="00CD6F5A">
        <w:rPr>
          <w:rFonts w:cstheme="minorHAnsi"/>
        </w:rPr>
        <w:t xml:space="preserve">Over time, encounter and collection rates converged. </w:t>
      </w:r>
      <w:r w:rsidR="00CD6F5A" w:rsidRPr="00CD6F5A">
        <w:rPr>
          <w:rFonts w:cstheme="minorHAnsi"/>
        </w:rPr>
        <w:t>Both encounter and collection</w:t>
      </w:r>
      <w:r w:rsidR="00CD6F5A">
        <w:rPr>
          <w:rFonts w:cstheme="minorHAnsi"/>
          <w:b/>
          <w:bCs/>
        </w:rPr>
        <w:t xml:space="preserve"> </w:t>
      </w:r>
      <w:r w:rsidR="00CD6F5A" w:rsidRPr="009D300A">
        <w:rPr>
          <w:rFonts w:cstheme="minorHAnsi"/>
        </w:rPr>
        <w:t>r</w:t>
      </w:r>
      <w:r w:rsidR="000D1C88" w:rsidRPr="00CD6F5A">
        <w:rPr>
          <w:rFonts w:cstheme="minorHAnsi"/>
        </w:rPr>
        <w:t>ates tended to increase</w:t>
      </w:r>
      <w:r w:rsidR="009F5D43">
        <w:rPr>
          <w:rFonts w:cstheme="minorHAnsi"/>
        </w:rPr>
        <w:t xml:space="preserve"> to</w:t>
      </w:r>
      <w:r w:rsidR="00996832" w:rsidRPr="00CD6F5A">
        <w:rPr>
          <w:rFonts w:cstheme="minorHAnsi"/>
        </w:rPr>
        <w:t xml:space="preserve"> a peak in 2019</w:t>
      </w:r>
      <w:r w:rsidR="00CD6F5A">
        <w:rPr>
          <w:rFonts w:cstheme="minorHAnsi"/>
        </w:rPr>
        <w:t>, followed by a decline.</w:t>
      </w:r>
    </w:p>
    <w:p w14:paraId="273610A0" w14:textId="77777777" w:rsidR="00CD6F5A" w:rsidRDefault="00CD6F5A" w:rsidP="00CD6F5A">
      <w:pPr>
        <w:rPr>
          <w:rFonts w:cstheme="minorHAnsi"/>
        </w:rPr>
      </w:pPr>
    </w:p>
    <w:p w14:paraId="059B8175" w14:textId="77777777" w:rsidR="002B7665" w:rsidRDefault="002B7665" w:rsidP="00CD6F5A">
      <w:pPr>
        <w:rPr>
          <w:rFonts w:cstheme="minorHAnsi"/>
        </w:rPr>
      </w:pPr>
    </w:p>
    <w:p w14:paraId="6DA3EB94" w14:textId="7568A795" w:rsidR="00CA0FFE" w:rsidRDefault="009023DD" w:rsidP="008F478B">
      <w:pPr>
        <w:spacing w:line="480" w:lineRule="auto"/>
        <w:rPr>
          <w:rFonts w:cstheme="minorHAnsi"/>
        </w:rPr>
      </w:pPr>
      <w:r>
        <w:rPr>
          <w:rFonts w:cstheme="minorHAnsi"/>
        </w:rPr>
        <w:t>A total of 1</w:t>
      </w:r>
      <w:r w:rsidR="00D30DFC">
        <w:rPr>
          <w:rFonts w:cstheme="minorHAnsi"/>
        </w:rPr>
        <w:t>4</w:t>
      </w:r>
      <w:r w:rsidR="00B253D7">
        <w:rPr>
          <w:rFonts w:cstheme="minorHAnsi"/>
        </w:rPr>
        <w:t>4</w:t>
      </w:r>
      <w:r>
        <w:rPr>
          <w:rFonts w:cstheme="minorHAnsi"/>
        </w:rPr>
        <w:t xml:space="preserve"> fish </w:t>
      </w:r>
      <w:r w:rsidR="008A4F99" w:rsidRPr="00F20F7A">
        <w:rPr>
          <w:rFonts w:cstheme="minorHAnsi"/>
        </w:rPr>
        <w:t>tagged pre-spawn at LGR</w:t>
      </w:r>
      <w:r>
        <w:rPr>
          <w:rFonts w:cstheme="minorHAnsi"/>
        </w:rPr>
        <w:t xml:space="preserve"> were </w:t>
      </w:r>
      <w:r w:rsidRPr="00E0002E">
        <w:rPr>
          <w:rFonts w:cstheme="minorHAnsi"/>
        </w:rPr>
        <w:t>detected</w:t>
      </w:r>
      <w:r>
        <w:rPr>
          <w:rFonts w:cstheme="minorHAnsi"/>
        </w:rPr>
        <w:t xml:space="preserve"> on a second spawning migration </w:t>
      </w:r>
      <w:r w:rsidR="00E9637B">
        <w:rPr>
          <w:rFonts w:cstheme="minorHAnsi"/>
        </w:rPr>
        <w:t>one or two years later, and thus make up the repeat spawners (RS</w:t>
      </w:r>
      <w:r w:rsidR="00340822">
        <w:rPr>
          <w:rFonts w:cstheme="minorHAnsi"/>
        </w:rPr>
        <w:t>, 1.3% of total natural-origin female steelhead tagged</w:t>
      </w:r>
      <w:r w:rsidR="00E9637B">
        <w:rPr>
          <w:rFonts w:cstheme="minorHAnsi"/>
        </w:rPr>
        <w:t>)</w:t>
      </w:r>
      <w:r w:rsidR="007E698D">
        <w:rPr>
          <w:rFonts w:cstheme="minorHAnsi"/>
        </w:rPr>
        <w:t xml:space="preserve">. </w:t>
      </w:r>
      <w:r w:rsidR="00340822">
        <w:rPr>
          <w:rFonts w:cstheme="minorHAnsi"/>
        </w:rPr>
        <w:t xml:space="preserve">One third of these were released from the KRP (Reconditioned RS, N = 48), and two thirds returned naturally (Natural RS, N = 96). </w:t>
      </w:r>
      <w:r w:rsidR="002142F2">
        <w:rPr>
          <w:rFonts w:cstheme="minorHAnsi"/>
        </w:rPr>
        <w:t xml:space="preserve">Two fish were excluded from the Natural RS due to being confirmed as previous RS. </w:t>
      </w:r>
      <w:r w:rsidR="00A17220">
        <w:rPr>
          <w:rFonts w:cstheme="minorHAnsi"/>
        </w:rPr>
        <w:t>A</w:t>
      </w:r>
      <w:r w:rsidR="000D1C88" w:rsidRPr="00CD6F5A">
        <w:rPr>
          <w:rFonts w:cstheme="minorHAnsi"/>
        </w:rPr>
        <w:t>n average of</w:t>
      </w:r>
      <w:r w:rsidR="004837CD" w:rsidRPr="00CD6F5A">
        <w:rPr>
          <w:rFonts w:cstheme="minorHAnsi"/>
        </w:rPr>
        <w:t xml:space="preserve"> 0.</w:t>
      </w:r>
      <w:r w:rsidR="00104738">
        <w:rPr>
          <w:rFonts w:cstheme="minorHAnsi"/>
        </w:rPr>
        <w:t>5</w:t>
      </w:r>
      <w:r w:rsidR="00D30DFC">
        <w:rPr>
          <w:rFonts w:cstheme="minorHAnsi"/>
        </w:rPr>
        <w:t>7</w:t>
      </w:r>
      <w:r w:rsidR="004837CD" w:rsidRPr="00CD6F5A">
        <w:rPr>
          <w:rFonts w:cstheme="minorHAnsi"/>
        </w:rPr>
        <w:t>% (</w:t>
      </w:r>
      <w:r w:rsidR="00CD6F5A" w:rsidRPr="00324E94">
        <w:rPr>
          <w:rFonts w:cstheme="minorHAnsi"/>
          <w:color w:val="1F1F1F"/>
          <w:shd w:val="clear" w:color="auto" w:fill="FFFFFF"/>
        </w:rPr>
        <w:t>±</w:t>
      </w:r>
      <w:r w:rsidR="004837CD" w:rsidRPr="00CD6F5A">
        <w:rPr>
          <w:rFonts w:cstheme="minorHAnsi"/>
        </w:rPr>
        <w:t xml:space="preserve"> 0.5</w:t>
      </w:r>
      <w:r w:rsidR="00D30DFC">
        <w:rPr>
          <w:rFonts w:cstheme="minorHAnsi"/>
        </w:rPr>
        <w:t>6</w:t>
      </w:r>
      <w:r w:rsidR="004837CD" w:rsidRPr="00CD6F5A">
        <w:rPr>
          <w:rFonts w:cstheme="minorHAnsi"/>
        </w:rPr>
        <w:t xml:space="preserve">%) </w:t>
      </w:r>
      <w:r w:rsidR="00A17220">
        <w:rPr>
          <w:rFonts w:cstheme="minorHAnsi"/>
        </w:rPr>
        <w:t>o</w:t>
      </w:r>
      <w:r w:rsidR="00A17220" w:rsidRPr="00CD6F5A">
        <w:rPr>
          <w:rFonts w:cstheme="minorHAnsi"/>
        </w:rPr>
        <w:t xml:space="preserve">f </w:t>
      </w:r>
      <w:r w:rsidR="00A17220">
        <w:rPr>
          <w:rFonts w:cstheme="minorHAnsi"/>
        </w:rPr>
        <w:t xml:space="preserve">those </w:t>
      </w:r>
      <w:r w:rsidR="00A17220" w:rsidRPr="001B0DEF">
        <w:rPr>
          <w:rFonts w:cstheme="minorHAnsi"/>
        </w:rPr>
        <w:t>tagged pre-spawn at LGR</w:t>
      </w:r>
      <w:r w:rsidR="00A17220">
        <w:rPr>
          <w:rFonts w:cstheme="minorHAnsi"/>
        </w:rPr>
        <w:t xml:space="preserve"> were detected on a repeat spawning migration</w:t>
      </w:r>
      <w:r w:rsidR="00A17220" w:rsidRPr="00CD6F5A">
        <w:rPr>
          <w:rFonts w:cstheme="minorHAnsi"/>
        </w:rPr>
        <w:t xml:space="preserve"> </w:t>
      </w:r>
      <w:r w:rsidR="00A17220">
        <w:rPr>
          <w:rFonts w:cstheme="minorHAnsi"/>
        </w:rPr>
        <w:t>as</w:t>
      </w:r>
      <w:r w:rsidR="004837CD" w:rsidRPr="00CD6F5A">
        <w:rPr>
          <w:rFonts w:cstheme="minorHAnsi"/>
        </w:rPr>
        <w:t xml:space="preserve"> </w:t>
      </w:r>
      <w:r w:rsidR="000D1C88" w:rsidRPr="00CD6F5A">
        <w:rPr>
          <w:rFonts w:cstheme="minorHAnsi"/>
        </w:rPr>
        <w:t>Reconditioned RS</w:t>
      </w:r>
      <w:r w:rsidR="00CA0FFE">
        <w:rPr>
          <w:rFonts w:cstheme="minorHAnsi"/>
        </w:rPr>
        <w:t xml:space="preserve">, and </w:t>
      </w:r>
      <w:r w:rsidR="000D1C88" w:rsidRPr="00CA0FFE">
        <w:rPr>
          <w:rFonts w:cstheme="minorHAnsi"/>
        </w:rPr>
        <w:t>an average of</w:t>
      </w:r>
      <w:r w:rsidR="004837CD" w:rsidRPr="00CA0FFE">
        <w:rPr>
          <w:rFonts w:cstheme="minorHAnsi"/>
        </w:rPr>
        <w:t xml:space="preserve"> 0.</w:t>
      </w:r>
      <w:r w:rsidR="00B253D7">
        <w:rPr>
          <w:rFonts w:cstheme="minorHAnsi"/>
        </w:rPr>
        <w:t>88</w:t>
      </w:r>
      <w:r w:rsidR="004837CD" w:rsidRPr="00CA0FFE">
        <w:rPr>
          <w:rFonts w:cstheme="minorHAnsi"/>
        </w:rPr>
        <w:t>% (</w:t>
      </w:r>
      <w:r w:rsidR="00CA0FFE" w:rsidRPr="00324E94">
        <w:rPr>
          <w:rFonts w:cstheme="minorHAnsi"/>
          <w:color w:val="1F1F1F"/>
          <w:shd w:val="clear" w:color="auto" w:fill="FFFFFF"/>
        </w:rPr>
        <w:t>±</w:t>
      </w:r>
      <w:r w:rsidR="004837CD" w:rsidRPr="00CA0FFE">
        <w:rPr>
          <w:rFonts w:cstheme="minorHAnsi"/>
        </w:rPr>
        <w:t xml:space="preserve"> 0.</w:t>
      </w:r>
      <w:r w:rsidR="00D30DFC">
        <w:rPr>
          <w:rFonts w:cstheme="minorHAnsi"/>
        </w:rPr>
        <w:t>6</w:t>
      </w:r>
      <w:r w:rsidR="00B253D7">
        <w:rPr>
          <w:rFonts w:cstheme="minorHAnsi"/>
        </w:rPr>
        <w:t>7</w:t>
      </w:r>
      <w:r w:rsidR="004837CD" w:rsidRPr="00CA0FFE">
        <w:rPr>
          <w:rFonts w:cstheme="minorHAnsi"/>
        </w:rPr>
        <w:t xml:space="preserve">%) </w:t>
      </w:r>
      <w:r w:rsidR="00A17220">
        <w:rPr>
          <w:rFonts w:cstheme="minorHAnsi"/>
        </w:rPr>
        <w:t>as</w:t>
      </w:r>
      <w:r w:rsidR="004837CD" w:rsidRPr="00CA0FFE">
        <w:rPr>
          <w:rFonts w:cstheme="minorHAnsi"/>
        </w:rPr>
        <w:t xml:space="preserve"> </w:t>
      </w:r>
      <w:r w:rsidR="000D1C88" w:rsidRPr="00CA0FFE">
        <w:rPr>
          <w:rFonts w:cstheme="minorHAnsi"/>
        </w:rPr>
        <w:t>Natural RS</w:t>
      </w:r>
      <w:r w:rsidR="00A8649B">
        <w:rPr>
          <w:rFonts w:cstheme="minorHAnsi"/>
        </w:rPr>
        <w:t xml:space="preserve"> (Figure 2)</w:t>
      </w:r>
      <w:r w:rsidR="000D1C88" w:rsidRPr="00CA0FFE">
        <w:rPr>
          <w:rFonts w:cstheme="minorHAnsi"/>
        </w:rPr>
        <w:t>.</w:t>
      </w:r>
      <w:r w:rsidR="00CA0FFE">
        <w:rPr>
          <w:rFonts w:cstheme="minorHAnsi"/>
        </w:rPr>
        <w:t xml:space="preserve"> </w:t>
      </w:r>
      <w:r w:rsidR="00147D5F">
        <w:rPr>
          <w:rFonts w:cstheme="minorHAnsi"/>
        </w:rPr>
        <w:t>Repeat spawner detections peaked in 2018 for both groups and tended to decrease thereafter.</w:t>
      </w:r>
    </w:p>
    <w:p w14:paraId="4A5C6A03" w14:textId="77777777" w:rsidR="00A04C9A" w:rsidRPr="004840B9" w:rsidRDefault="00A04C9A" w:rsidP="00A04C9A">
      <w:pPr>
        <w:pStyle w:val="ListParagraph"/>
        <w:spacing w:line="480" w:lineRule="auto"/>
        <w:ind w:left="1440"/>
        <w:rPr>
          <w:rFonts w:cstheme="minorHAnsi"/>
          <w:b/>
          <w:bCs/>
        </w:rPr>
      </w:pPr>
    </w:p>
    <w:p w14:paraId="7F1DCD39" w14:textId="14D11CE9" w:rsidR="00E633FC" w:rsidRDefault="008B4F6A" w:rsidP="007D32CB">
      <w:pPr>
        <w:spacing w:line="480" w:lineRule="auto"/>
        <w:rPr>
          <w:rFonts w:cstheme="minorHAnsi"/>
        </w:rPr>
      </w:pPr>
      <w:r>
        <w:rPr>
          <w:rFonts w:cstheme="minorHAnsi"/>
        </w:rPr>
        <w:t>A total of 3</w:t>
      </w:r>
      <w:r w:rsidR="00D87FA3">
        <w:rPr>
          <w:rFonts w:cstheme="minorHAnsi"/>
        </w:rPr>
        <w:t>1</w:t>
      </w:r>
      <w:r w:rsidR="00A8649B">
        <w:rPr>
          <w:rFonts w:cstheme="minorHAnsi"/>
        </w:rPr>
        <w:t>2</w:t>
      </w:r>
      <w:r>
        <w:rPr>
          <w:rFonts w:cstheme="minorHAnsi"/>
        </w:rPr>
        <w:t xml:space="preserve"> </w:t>
      </w:r>
      <w:r w:rsidR="006B7A76">
        <w:rPr>
          <w:rFonts w:cstheme="minorHAnsi"/>
        </w:rPr>
        <w:t xml:space="preserve">natural-origin female steelhead </w:t>
      </w:r>
      <w:r w:rsidR="00A8649B">
        <w:rPr>
          <w:rFonts w:cstheme="minorHAnsi"/>
        </w:rPr>
        <w:t>released from the KRP</w:t>
      </w:r>
      <w:r>
        <w:rPr>
          <w:rFonts w:cstheme="minorHAnsi"/>
        </w:rPr>
        <w:t xml:space="preserve"> were detected migrating upstream (making up the </w:t>
      </w:r>
      <w:r w:rsidR="006B7A76">
        <w:rPr>
          <w:rFonts w:cstheme="minorHAnsi"/>
        </w:rPr>
        <w:t xml:space="preserve">full </w:t>
      </w:r>
      <w:r>
        <w:rPr>
          <w:rFonts w:cstheme="minorHAnsi"/>
        </w:rPr>
        <w:t>Reconditioned RS dataset</w:t>
      </w:r>
      <w:r w:rsidR="004B724C">
        <w:rPr>
          <w:rFonts w:cstheme="minorHAnsi"/>
        </w:rPr>
        <w:t xml:space="preserve">, N = </w:t>
      </w:r>
      <w:r w:rsidR="001455D9">
        <w:rPr>
          <w:rFonts w:cstheme="minorHAnsi"/>
        </w:rPr>
        <w:t>1</w:t>
      </w:r>
      <w:r w:rsidR="00A8649B">
        <w:rPr>
          <w:rFonts w:cstheme="minorHAnsi"/>
        </w:rPr>
        <w:t>19</w:t>
      </w:r>
      <w:r w:rsidR="004B724C">
        <w:rPr>
          <w:rFonts w:cstheme="minorHAnsi"/>
        </w:rPr>
        <w:t xml:space="preserve"> consecutive, </w:t>
      </w:r>
      <w:r w:rsidR="00D87FA3">
        <w:rPr>
          <w:rFonts w:cstheme="minorHAnsi"/>
        </w:rPr>
        <w:t>193</w:t>
      </w:r>
      <w:r w:rsidR="004B724C">
        <w:rPr>
          <w:rFonts w:cstheme="minorHAnsi"/>
        </w:rPr>
        <w:t xml:space="preserve"> skip</w:t>
      </w:r>
      <w:r w:rsidR="00B87362">
        <w:rPr>
          <w:rFonts w:cstheme="minorHAnsi"/>
        </w:rPr>
        <w:t xml:space="preserve">, </w:t>
      </w:r>
      <w:r w:rsidR="005B4F9E">
        <w:rPr>
          <w:rFonts w:cstheme="minorHAnsi"/>
        </w:rPr>
        <w:t xml:space="preserve">not restricted to pre-spawn tagged fish, </w:t>
      </w:r>
      <w:r w:rsidR="00B87362">
        <w:rPr>
          <w:rFonts w:cstheme="minorHAnsi"/>
        </w:rPr>
        <w:t>Figure 3</w:t>
      </w:r>
      <w:r>
        <w:rPr>
          <w:rFonts w:cstheme="minorHAnsi"/>
        </w:rPr>
        <w:t>)</w:t>
      </w:r>
      <w:r w:rsidR="00340822">
        <w:rPr>
          <w:rFonts w:cstheme="minorHAnsi"/>
        </w:rPr>
        <w:t>, including the 48 that were tagged pre-spawn (described above). Of the</w:t>
      </w:r>
      <w:r w:rsidR="00083A9E">
        <w:rPr>
          <w:rFonts w:cstheme="minorHAnsi"/>
        </w:rPr>
        <w:t xml:space="preserve"> </w:t>
      </w:r>
      <w:r w:rsidR="00D87FA3">
        <w:rPr>
          <w:rFonts w:cstheme="minorHAnsi"/>
        </w:rPr>
        <w:t>96</w:t>
      </w:r>
      <w:r w:rsidR="00083A9E">
        <w:rPr>
          <w:rFonts w:cstheme="minorHAnsi"/>
        </w:rPr>
        <w:t xml:space="preserve"> Natural RS</w:t>
      </w:r>
      <w:r w:rsidR="00340822">
        <w:rPr>
          <w:rFonts w:cstheme="minorHAnsi"/>
        </w:rPr>
        <w:t xml:space="preserve"> that </w:t>
      </w:r>
      <w:r w:rsidR="00083A9E">
        <w:rPr>
          <w:rFonts w:cstheme="minorHAnsi"/>
        </w:rPr>
        <w:t>were detected</w:t>
      </w:r>
      <w:r w:rsidR="004B724C">
        <w:rPr>
          <w:rFonts w:cstheme="minorHAnsi"/>
        </w:rPr>
        <w:t xml:space="preserve"> </w:t>
      </w:r>
      <w:r w:rsidR="00340822">
        <w:rPr>
          <w:rFonts w:cstheme="minorHAnsi"/>
        </w:rPr>
        <w:t xml:space="preserve">migrating upstream (described above), both post-spawn life histories were also represented </w:t>
      </w:r>
      <w:r w:rsidR="004B724C">
        <w:rPr>
          <w:rFonts w:cstheme="minorHAnsi"/>
        </w:rPr>
        <w:t>(N = 7</w:t>
      </w:r>
      <w:r w:rsidR="00D87FA3">
        <w:rPr>
          <w:rFonts w:cstheme="minorHAnsi"/>
        </w:rPr>
        <w:t>6</w:t>
      </w:r>
      <w:r w:rsidR="004B724C">
        <w:rPr>
          <w:rFonts w:cstheme="minorHAnsi"/>
        </w:rPr>
        <w:t xml:space="preserve"> consecutive, 2</w:t>
      </w:r>
      <w:r w:rsidR="00D87FA3">
        <w:rPr>
          <w:rFonts w:cstheme="minorHAnsi"/>
        </w:rPr>
        <w:t>0</w:t>
      </w:r>
      <w:r w:rsidR="004B724C">
        <w:rPr>
          <w:rFonts w:cstheme="minorHAnsi"/>
        </w:rPr>
        <w:t xml:space="preserve"> skip)</w:t>
      </w:r>
      <w:r>
        <w:rPr>
          <w:rFonts w:cstheme="minorHAnsi"/>
        </w:rPr>
        <w:t>.</w:t>
      </w:r>
      <w:r w:rsidR="006B642E">
        <w:rPr>
          <w:rFonts w:cstheme="minorHAnsi"/>
        </w:rPr>
        <w:t xml:space="preserve"> No </w:t>
      </w:r>
      <w:r w:rsidR="006B642E">
        <w:rPr>
          <w:rFonts w:cstheme="minorHAnsi"/>
        </w:rPr>
        <w:lastRenderedPageBreak/>
        <w:t>fish were found to skip more than one year before returning to spawn again.</w:t>
      </w:r>
      <w:r>
        <w:rPr>
          <w:rFonts w:cstheme="minorHAnsi"/>
        </w:rPr>
        <w:t xml:space="preserve"> </w:t>
      </w:r>
      <w:r w:rsidR="00812BD5" w:rsidRPr="00CA0FFE">
        <w:rPr>
          <w:rFonts w:cstheme="minorHAnsi"/>
        </w:rPr>
        <w:t xml:space="preserve">On average, </w:t>
      </w:r>
      <w:r w:rsidR="008C7F7F" w:rsidRPr="00CA0FFE">
        <w:rPr>
          <w:rFonts w:cstheme="minorHAnsi"/>
        </w:rPr>
        <w:t>7</w:t>
      </w:r>
      <w:r w:rsidR="00B60345">
        <w:rPr>
          <w:rFonts w:cstheme="minorHAnsi"/>
        </w:rPr>
        <w:t>7</w:t>
      </w:r>
      <w:r w:rsidR="008C7F7F" w:rsidRPr="00CA0FFE">
        <w:rPr>
          <w:rFonts w:cstheme="minorHAnsi"/>
        </w:rPr>
        <w:t xml:space="preserve">% </w:t>
      </w:r>
      <w:r w:rsidR="008C7F7F">
        <w:rPr>
          <w:rFonts w:cstheme="minorHAnsi"/>
        </w:rPr>
        <w:t>(</w:t>
      </w:r>
      <w:r w:rsidR="008C7F7F" w:rsidRPr="00324E94">
        <w:rPr>
          <w:rFonts w:cstheme="minorHAnsi"/>
          <w:color w:val="1F1F1F"/>
          <w:shd w:val="clear" w:color="auto" w:fill="FFFFFF"/>
        </w:rPr>
        <w:t>±</w:t>
      </w:r>
      <w:r w:rsidR="008C7F7F">
        <w:rPr>
          <w:rFonts w:cstheme="minorHAnsi"/>
          <w:color w:val="1F1F1F"/>
          <w:shd w:val="clear" w:color="auto" w:fill="FFFFFF"/>
        </w:rPr>
        <w:t xml:space="preserve"> 12%) </w:t>
      </w:r>
      <w:r w:rsidR="008C7F7F">
        <w:rPr>
          <w:rFonts w:cstheme="minorHAnsi"/>
        </w:rPr>
        <w:t xml:space="preserve">of </w:t>
      </w:r>
      <w:r w:rsidR="008C7F7F" w:rsidRPr="00CA0FFE">
        <w:rPr>
          <w:rFonts w:cstheme="minorHAnsi"/>
        </w:rPr>
        <w:t xml:space="preserve">Reconditioned </w:t>
      </w:r>
      <w:r w:rsidR="008C7F7F">
        <w:rPr>
          <w:rFonts w:cstheme="minorHAnsi"/>
        </w:rPr>
        <w:t>RS were skip spawners</w:t>
      </w:r>
      <w:r w:rsidR="006F7D30">
        <w:rPr>
          <w:rFonts w:cstheme="minorHAnsi"/>
        </w:rPr>
        <w:t xml:space="preserve"> (with the exclusion of 2018</w:t>
      </w:r>
      <w:r w:rsidR="004B724C">
        <w:rPr>
          <w:rFonts w:cstheme="minorHAnsi"/>
        </w:rPr>
        <w:t>, N = 6</w:t>
      </w:r>
      <w:r w:rsidR="00B60345">
        <w:rPr>
          <w:rFonts w:cstheme="minorHAnsi"/>
        </w:rPr>
        <w:t>8</w:t>
      </w:r>
      <w:r w:rsidR="004B724C">
        <w:rPr>
          <w:rFonts w:cstheme="minorHAnsi"/>
        </w:rPr>
        <w:t xml:space="preserve"> consecutive, 1 skip</w:t>
      </w:r>
      <w:r w:rsidR="006F7D30">
        <w:rPr>
          <w:rFonts w:cstheme="minorHAnsi"/>
        </w:rPr>
        <w:t>, see below)</w:t>
      </w:r>
      <w:r w:rsidR="008C7F7F">
        <w:rPr>
          <w:rFonts w:cstheme="minorHAnsi"/>
        </w:rPr>
        <w:t>, compared to</w:t>
      </w:r>
      <w:r w:rsidR="008C7F7F" w:rsidRPr="00CA0FFE">
        <w:rPr>
          <w:rFonts w:cstheme="minorHAnsi"/>
        </w:rPr>
        <w:t xml:space="preserve"> </w:t>
      </w:r>
      <w:r w:rsidR="002E747B">
        <w:rPr>
          <w:rFonts w:cstheme="minorHAnsi"/>
        </w:rPr>
        <w:t xml:space="preserve">the average of </w:t>
      </w:r>
      <w:r w:rsidR="00B60345">
        <w:rPr>
          <w:rFonts w:cstheme="minorHAnsi"/>
        </w:rPr>
        <w:t>29</w:t>
      </w:r>
      <w:r w:rsidR="00812BD5" w:rsidRPr="00CA0FFE">
        <w:rPr>
          <w:rFonts w:cstheme="minorHAnsi"/>
        </w:rPr>
        <w:t>%</w:t>
      </w:r>
      <w:r w:rsidR="00CA0FFE">
        <w:rPr>
          <w:rFonts w:cstheme="minorHAnsi"/>
        </w:rPr>
        <w:t xml:space="preserve"> (</w:t>
      </w:r>
      <w:r w:rsidR="00CA0FFE" w:rsidRPr="00324E94">
        <w:rPr>
          <w:rFonts w:cstheme="minorHAnsi"/>
          <w:color w:val="1F1F1F"/>
          <w:shd w:val="clear" w:color="auto" w:fill="FFFFFF"/>
        </w:rPr>
        <w:t>±</w:t>
      </w:r>
      <w:r w:rsidR="00CA0FFE">
        <w:rPr>
          <w:rFonts w:cstheme="minorHAnsi"/>
          <w:color w:val="1F1F1F"/>
          <w:shd w:val="clear" w:color="auto" w:fill="FFFFFF"/>
        </w:rPr>
        <w:t xml:space="preserve"> 2</w:t>
      </w:r>
      <w:r w:rsidR="00B60345">
        <w:rPr>
          <w:rFonts w:cstheme="minorHAnsi"/>
          <w:color w:val="1F1F1F"/>
          <w:shd w:val="clear" w:color="auto" w:fill="FFFFFF"/>
        </w:rPr>
        <w:t>2</w:t>
      </w:r>
      <w:r w:rsidR="00CA0FFE">
        <w:rPr>
          <w:rFonts w:cstheme="minorHAnsi"/>
          <w:color w:val="1F1F1F"/>
          <w:shd w:val="clear" w:color="auto" w:fill="FFFFFF"/>
        </w:rPr>
        <w:t>%)</w:t>
      </w:r>
      <w:r w:rsidR="002E747B">
        <w:rPr>
          <w:rFonts w:cstheme="minorHAnsi"/>
          <w:color w:val="1F1F1F"/>
          <w:shd w:val="clear" w:color="auto" w:fill="FFFFFF"/>
        </w:rPr>
        <w:t xml:space="preserve"> skip spawners</w:t>
      </w:r>
      <w:r w:rsidR="00812BD5" w:rsidRPr="00CA0FFE">
        <w:rPr>
          <w:rFonts w:cstheme="minorHAnsi"/>
        </w:rPr>
        <w:t xml:space="preserve"> </w:t>
      </w:r>
      <w:r w:rsidR="002E747B">
        <w:rPr>
          <w:rFonts w:cstheme="minorHAnsi"/>
        </w:rPr>
        <w:t>in</w:t>
      </w:r>
      <w:r w:rsidR="00812BD5" w:rsidRPr="00CA0FFE">
        <w:rPr>
          <w:rFonts w:cstheme="minorHAnsi"/>
        </w:rPr>
        <w:t xml:space="preserve"> </w:t>
      </w:r>
      <w:r w:rsidR="008C7F7F">
        <w:rPr>
          <w:rFonts w:cstheme="minorHAnsi"/>
        </w:rPr>
        <w:t>N</w:t>
      </w:r>
      <w:r w:rsidR="00D24A88" w:rsidRPr="00CA0FFE">
        <w:rPr>
          <w:rFonts w:cstheme="minorHAnsi"/>
        </w:rPr>
        <w:t>atural</w:t>
      </w:r>
      <w:r w:rsidR="00812BD5" w:rsidRPr="00CA0FFE">
        <w:rPr>
          <w:rFonts w:cstheme="minorHAnsi"/>
        </w:rPr>
        <w:t xml:space="preserve"> </w:t>
      </w:r>
      <w:r w:rsidR="008C7F7F">
        <w:rPr>
          <w:rFonts w:cstheme="minorHAnsi"/>
        </w:rPr>
        <w:t>RS</w:t>
      </w:r>
      <w:r w:rsidR="00812BD5" w:rsidRPr="00CA0FFE">
        <w:rPr>
          <w:rFonts w:cstheme="minorHAnsi"/>
        </w:rPr>
        <w:t>.</w:t>
      </w:r>
      <w:r w:rsidR="008C7F7F">
        <w:rPr>
          <w:rFonts w:cstheme="minorHAnsi"/>
        </w:rPr>
        <w:t xml:space="preserve"> </w:t>
      </w:r>
      <w:r w:rsidR="00F110F4">
        <w:rPr>
          <w:rFonts w:cstheme="minorHAnsi"/>
        </w:rPr>
        <w:t xml:space="preserve">The probability of returning as a skip spawner was greater in Reconditioned RS, </w:t>
      </w:r>
      <w:r w:rsidR="0069783A">
        <w:rPr>
          <w:rFonts w:cstheme="minorHAnsi"/>
        </w:rPr>
        <w:t>significant</w:t>
      </w:r>
      <w:r w:rsidR="00B81221">
        <w:rPr>
          <w:rFonts w:cstheme="minorHAnsi"/>
        </w:rPr>
        <w:t>ly so</w:t>
      </w:r>
      <w:r w:rsidR="0069783A">
        <w:rPr>
          <w:rFonts w:cstheme="minorHAnsi"/>
        </w:rPr>
        <w:t xml:space="preserve"> </w:t>
      </w:r>
      <w:r w:rsidR="008C7F7F" w:rsidRPr="00CA0FFE">
        <w:rPr>
          <w:rFonts w:cstheme="minorHAnsi"/>
        </w:rPr>
        <w:t xml:space="preserve">in </w:t>
      </w:r>
      <w:r w:rsidR="00B253D7">
        <w:rPr>
          <w:rFonts w:cstheme="minorHAnsi"/>
        </w:rPr>
        <w:t xml:space="preserve">years </w:t>
      </w:r>
      <w:r w:rsidR="001455D9">
        <w:rPr>
          <w:rFonts w:cstheme="minorHAnsi"/>
        </w:rPr>
        <w:t>2016</w:t>
      </w:r>
      <w:r w:rsidR="008C7F7F" w:rsidRPr="00CA0FFE">
        <w:rPr>
          <w:rFonts w:cstheme="minorHAnsi"/>
        </w:rPr>
        <w:t xml:space="preserve">, </w:t>
      </w:r>
      <w:r w:rsidR="001455D9">
        <w:rPr>
          <w:rFonts w:cstheme="minorHAnsi"/>
        </w:rPr>
        <w:t>2019</w:t>
      </w:r>
      <w:r w:rsidR="008C7F7F" w:rsidRPr="00CA0FFE">
        <w:rPr>
          <w:rFonts w:cstheme="minorHAnsi"/>
        </w:rPr>
        <w:t xml:space="preserve">, and </w:t>
      </w:r>
      <w:r w:rsidR="001455D9">
        <w:rPr>
          <w:rFonts w:cstheme="minorHAnsi"/>
        </w:rPr>
        <w:t>2020</w:t>
      </w:r>
      <w:r w:rsidR="008C7F7F" w:rsidRPr="00CA0FFE">
        <w:rPr>
          <w:rFonts w:cstheme="minorHAnsi"/>
        </w:rPr>
        <w:t xml:space="preserve"> (</w:t>
      </w:r>
      <w:r w:rsidR="001455D9">
        <w:rPr>
          <w:rFonts w:cstheme="minorHAnsi"/>
        </w:rPr>
        <w:t>P = 1.95 x 10</w:t>
      </w:r>
      <w:r w:rsidR="001455D9" w:rsidRPr="004F0E8F">
        <w:rPr>
          <w:rFonts w:cstheme="minorHAnsi"/>
          <w:vertAlign w:val="superscript"/>
        </w:rPr>
        <w:t>-6</w:t>
      </w:r>
      <w:r w:rsidR="001455D9">
        <w:rPr>
          <w:rFonts w:cstheme="minorHAnsi"/>
        </w:rPr>
        <w:t>, 0.01, and 6.40 x 10</w:t>
      </w:r>
      <w:r w:rsidR="001455D9" w:rsidRPr="004F0E8F">
        <w:rPr>
          <w:rFonts w:cstheme="minorHAnsi"/>
          <w:vertAlign w:val="superscript"/>
        </w:rPr>
        <w:t>-5</w:t>
      </w:r>
      <w:r w:rsidR="001455D9">
        <w:rPr>
          <w:rFonts w:cstheme="minorHAnsi"/>
        </w:rPr>
        <w:t>, respectively</w:t>
      </w:r>
      <w:r w:rsidR="008C7F7F" w:rsidRPr="00CA0FFE">
        <w:rPr>
          <w:rFonts w:cstheme="minorHAnsi"/>
        </w:rPr>
        <w:t xml:space="preserve">). </w:t>
      </w:r>
      <w:r w:rsidR="00812BD5" w:rsidRPr="007D32CB">
        <w:rPr>
          <w:rFonts w:cstheme="minorHAnsi"/>
        </w:rPr>
        <w:t xml:space="preserve">On average, the </w:t>
      </w:r>
      <w:r w:rsidR="001546D7" w:rsidRPr="007D32CB">
        <w:rPr>
          <w:rFonts w:cstheme="minorHAnsi"/>
        </w:rPr>
        <w:t>Reconditioned</w:t>
      </w:r>
      <w:r w:rsidR="00812BD5" w:rsidRPr="007D32CB">
        <w:rPr>
          <w:rFonts w:cstheme="minorHAnsi"/>
        </w:rPr>
        <w:t xml:space="preserve"> </w:t>
      </w:r>
      <w:r w:rsidR="001546D7" w:rsidRPr="007D32CB">
        <w:rPr>
          <w:rFonts w:cstheme="minorHAnsi"/>
        </w:rPr>
        <w:t>RS</w:t>
      </w:r>
      <w:r w:rsidR="00812BD5" w:rsidRPr="007D32CB">
        <w:rPr>
          <w:rFonts w:cstheme="minorHAnsi"/>
        </w:rPr>
        <w:t xml:space="preserve"> contributed </w:t>
      </w:r>
      <w:r w:rsidR="00856DED">
        <w:rPr>
          <w:rFonts w:cstheme="minorHAnsi"/>
        </w:rPr>
        <w:t xml:space="preserve">a </w:t>
      </w:r>
      <w:r w:rsidR="00B552DE" w:rsidRPr="007D32CB">
        <w:rPr>
          <w:rFonts w:cstheme="minorHAnsi"/>
        </w:rPr>
        <w:t>2.</w:t>
      </w:r>
      <w:r w:rsidR="004E06F0">
        <w:rPr>
          <w:rFonts w:cstheme="minorHAnsi"/>
        </w:rPr>
        <w:t>7</w:t>
      </w:r>
      <w:r w:rsidR="00E14898" w:rsidRPr="007D32CB">
        <w:rPr>
          <w:rFonts w:cstheme="minorHAnsi"/>
        </w:rPr>
        <w:t>x</w:t>
      </w:r>
      <w:r w:rsidR="007D32CB">
        <w:rPr>
          <w:rFonts w:cstheme="minorHAnsi"/>
        </w:rPr>
        <w:t xml:space="preserve"> </w:t>
      </w:r>
      <w:r w:rsidR="000476A4" w:rsidRPr="007D32CB">
        <w:rPr>
          <w:rFonts w:cstheme="minorHAnsi"/>
        </w:rPr>
        <w:t>greater proportion of</w:t>
      </w:r>
      <w:r w:rsidR="00812BD5" w:rsidRPr="007D32CB">
        <w:rPr>
          <w:rFonts w:cstheme="minorHAnsi"/>
        </w:rPr>
        <w:t xml:space="preserve"> skip spawners</w:t>
      </w:r>
      <w:r w:rsidR="00B552DE" w:rsidRPr="007D32CB">
        <w:rPr>
          <w:rFonts w:cstheme="minorHAnsi"/>
        </w:rPr>
        <w:t xml:space="preserve"> to the repeat spawning run</w:t>
      </w:r>
      <w:r w:rsidR="007D32CB">
        <w:rPr>
          <w:rFonts w:cstheme="minorHAnsi"/>
        </w:rPr>
        <w:t xml:space="preserve">. </w:t>
      </w:r>
    </w:p>
    <w:p w14:paraId="26E361C0" w14:textId="77777777" w:rsidR="004D3FF3" w:rsidRDefault="004D3FF3" w:rsidP="007D32CB">
      <w:pPr>
        <w:spacing w:line="480" w:lineRule="auto"/>
        <w:rPr>
          <w:rFonts w:cstheme="minorHAnsi"/>
        </w:rPr>
      </w:pPr>
    </w:p>
    <w:p w14:paraId="09857563" w14:textId="5A74F4E4" w:rsidR="004D3FF3" w:rsidRDefault="004D3FF3" w:rsidP="007D32CB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 2018, </w:t>
      </w:r>
      <w:r w:rsidR="004373B6">
        <w:rPr>
          <w:rFonts w:cstheme="minorHAnsi"/>
        </w:rPr>
        <w:t>fall sampling identified</w:t>
      </w:r>
      <w:r>
        <w:rPr>
          <w:rFonts w:cstheme="minorHAnsi"/>
        </w:rPr>
        <w:t xml:space="preserve"> 10</w:t>
      </w:r>
      <w:r w:rsidR="004373B6">
        <w:rPr>
          <w:rFonts w:cstheme="minorHAnsi"/>
        </w:rPr>
        <w:t>2</w:t>
      </w:r>
      <w:r>
        <w:rPr>
          <w:rFonts w:cstheme="minorHAnsi"/>
        </w:rPr>
        <w:t xml:space="preserve"> skip spawners</w:t>
      </w:r>
      <w:r w:rsidR="006B7A76">
        <w:rPr>
          <w:rFonts w:cstheme="minorHAnsi"/>
        </w:rPr>
        <w:t xml:space="preserve"> </w:t>
      </w:r>
      <w:r w:rsidR="004373B6">
        <w:rPr>
          <w:rFonts w:cstheme="minorHAnsi"/>
        </w:rPr>
        <w:t>from the first spawn year 2018 collection</w:t>
      </w:r>
      <w:r>
        <w:rPr>
          <w:rFonts w:cstheme="minorHAnsi"/>
        </w:rPr>
        <w:t xml:space="preserve"> (non-mature at the time of sampling). One was released accidently</w:t>
      </w:r>
      <w:r w:rsidR="004373B6">
        <w:rPr>
          <w:rFonts w:cstheme="minorHAnsi"/>
        </w:rPr>
        <w:t xml:space="preserve"> in </w:t>
      </w:r>
      <w:r w:rsidR="00F842C6">
        <w:rPr>
          <w:rFonts w:cstheme="minorHAnsi"/>
        </w:rPr>
        <w:t xml:space="preserve">fall of </w:t>
      </w:r>
      <w:r w:rsidR="004373B6">
        <w:rPr>
          <w:rFonts w:cstheme="minorHAnsi"/>
        </w:rPr>
        <w:t>2018</w:t>
      </w:r>
      <w:r>
        <w:rPr>
          <w:rFonts w:cstheme="minorHAnsi"/>
        </w:rPr>
        <w:t>, and the other 101 were held as skip spawners. One out of 101 fish survived</w:t>
      </w:r>
      <w:r w:rsidR="004373B6">
        <w:rPr>
          <w:rFonts w:cstheme="minorHAnsi"/>
        </w:rPr>
        <w:t>, re-matured,</w:t>
      </w:r>
      <w:r>
        <w:rPr>
          <w:rFonts w:cstheme="minorHAnsi"/>
        </w:rPr>
        <w:t xml:space="preserve"> and was released in fall 2019 as a skip spawner. The other 100 died </w:t>
      </w:r>
      <w:r w:rsidR="004373B6">
        <w:rPr>
          <w:rFonts w:cstheme="minorHAnsi"/>
        </w:rPr>
        <w:t>due to a</w:t>
      </w:r>
      <w:r>
        <w:rPr>
          <w:rFonts w:cstheme="minorHAnsi"/>
        </w:rPr>
        <w:t xml:space="preserve"> mechanical </w:t>
      </w:r>
      <w:r w:rsidR="00991BFC">
        <w:rPr>
          <w:rFonts w:cstheme="minorHAnsi"/>
        </w:rPr>
        <w:t xml:space="preserve">failure during the </w:t>
      </w:r>
      <w:r w:rsidR="00474B84">
        <w:rPr>
          <w:rFonts w:cstheme="minorHAnsi"/>
        </w:rPr>
        <w:t xml:space="preserve">summer </w:t>
      </w:r>
      <w:r w:rsidR="00991BFC">
        <w:rPr>
          <w:rFonts w:cstheme="minorHAnsi"/>
        </w:rPr>
        <w:t xml:space="preserve">of </w:t>
      </w:r>
      <w:r w:rsidR="00474B84">
        <w:rPr>
          <w:rFonts w:cstheme="minorHAnsi"/>
        </w:rPr>
        <w:t>2019</w:t>
      </w:r>
      <w:r>
        <w:rPr>
          <w:rFonts w:cstheme="minorHAnsi"/>
        </w:rPr>
        <w:t xml:space="preserve">. </w:t>
      </w:r>
      <w:r w:rsidR="004373B6">
        <w:rPr>
          <w:rFonts w:cstheme="minorHAnsi"/>
        </w:rPr>
        <w:t xml:space="preserve">Though </w:t>
      </w:r>
      <w:r w:rsidR="0090723C">
        <w:rPr>
          <w:rFonts w:cstheme="minorHAnsi"/>
        </w:rPr>
        <w:t xml:space="preserve">first spawn year 2018 collections yielded the release of </w:t>
      </w:r>
      <w:r>
        <w:rPr>
          <w:rFonts w:cstheme="minorHAnsi"/>
        </w:rPr>
        <w:t>68 consecutive</w:t>
      </w:r>
      <w:r w:rsidR="004373B6">
        <w:rPr>
          <w:rFonts w:cstheme="minorHAnsi"/>
        </w:rPr>
        <w:t xml:space="preserve"> and </w:t>
      </w:r>
      <w:r w:rsidR="0090723C">
        <w:rPr>
          <w:rFonts w:cstheme="minorHAnsi"/>
        </w:rPr>
        <w:t xml:space="preserve">only </w:t>
      </w:r>
      <w:r>
        <w:rPr>
          <w:rFonts w:cstheme="minorHAnsi"/>
        </w:rPr>
        <w:t xml:space="preserve">1 skip </w:t>
      </w:r>
      <w:r w:rsidR="0090723C">
        <w:rPr>
          <w:rFonts w:cstheme="minorHAnsi"/>
        </w:rPr>
        <w:t>(</w:t>
      </w:r>
      <w:r>
        <w:rPr>
          <w:rFonts w:cstheme="minorHAnsi"/>
        </w:rPr>
        <w:t>described above</w:t>
      </w:r>
      <w:r w:rsidR="0090723C">
        <w:rPr>
          <w:rFonts w:cstheme="minorHAnsi"/>
        </w:rPr>
        <w:t>)</w:t>
      </w:r>
      <w:r>
        <w:rPr>
          <w:rFonts w:cstheme="minorHAnsi"/>
        </w:rPr>
        <w:t xml:space="preserve">, there were 100 </w:t>
      </w:r>
      <w:r w:rsidR="0090723C">
        <w:rPr>
          <w:rFonts w:cstheme="minorHAnsi"/>
        </w:rPr>
        <w:t xml:space="preserve">more </w:t>
      </w:r>
      <w:r>
        <w:rPr>
          <w:rFonts w:cstheme="minorHAnsi"/>
        </w:rPr>
        <w:t>potential skip spawners</w:t>
      </w:r>
      <w:r w:rsidR="0090723C">
        <w:rPr>
          <w:rFonts w:cstheme="minorHAnsi"/>
        </w:rPr>
        <w:t xml:space="preserve">. Therefore, </w:t>
      </w:r>
      <w:r>
        <w:rPr>
          <w:rFonts w:cstheme="minorHAnsi"/>
        </w:rPr>
        <w:t xml:space="preserve">the pattern of majority skip spawners </w:t>
      </w:r>
      <w:r w:rsidR="00D51603">
        <w:rPr>
          <w:rFonts w:cstheme="minorHAnsi"/>
        </w:rPr>
        <w:t xml:space="preserve">among Reconditioned RS </w:t>
      </w:r>
      <w:r>
        <w:rPr>
          <w:rFonts w:cstheme="minorHAnsi"/>
        </w:rPr>
        <w:t>still holds true for first spawn year 2018 despite exclusion of this year from analysis.</w:t>
      </w:r>
    </w:p>
    <w:p w14:paraId="66DA24E9" w14:textId="77777777" w:rsidR="00CE1CAE" w:rsidRDefault="00CE1CAE" w:rsidP="00943B65">
      <w:pPr>
        <w:spacing w:line="480" w:lineRule="auto"/>
        <w:rPr>
          <w:rFonts w:cstheme="minorHAnsi"/>
        </w:rPr>
      </w:pPr>
    </w:p>
    <w:p w14:paraId="2F8030F3" w14:textId="09AADE6E" w:rsidR="006B0F49" w:rsidRPr="00303C29" w:rsidRDefault="00943A0A" w:rsidP="006B0F49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When measured prior to first spawning, fork lengths of </w:t>
      </w:r>
      <w:r w:rsidR="006B0F49">
        <w:rPr>
          <w:rFonts w:cstheme="minorHAnsi"/>
        </w:rPr>
        <w:t xml:space="preserve">Ocean Age 1 </w:t>
      </w:r>
      <w:r>
        <w:rPr>
          <w:rFonts w:cstheme="minorHAnsi"/>
        </w:rPr>
        <w:t xml:space="preserve">fish that later became </w:t>
      </w:r>
      <w:r w:rsidR="006B0F49">
        <w:rPr>
          <w:rFonts w:cstheme="minorHAnsi"/>
        </w:rPr>
        <w:t xml:space="preserve">repeat spawners averaged 589 </w:t>
      </w:r>
      <w:r w:rsidR="006B0F49" w:rsidRPr="00324E94">
        <w:rPr>
          <w:rFonts w:cstheme="minorHAnsi"/>
          <w:color w:val="1F1F1F"/>
          <w:shd w:val="clear" w:color="auto" w:fill="FFFFFF"/>
        </w:rPr>
        <w:t>±</w:t>
      </w:r>
      <w:r w:rsidR="006B0F49">
        <w:rPr>
          <w:rFonts w:cstheme="minorHAnsi"/>
          <w:color w:val="1F1F1F"/>
          <w:shd w:val="clear" w:color="auto" w:fill="FFFFFF"/>
        </w:rPr>
        <w:t xml:space="preserve"> 30 mm</w:t>
      </w:r>
      <w:r w:rsidR="006B0F49">
        <w:rPr>
          <w:rFonts w:cstheme="minorHAnsi"/>
        </w:rPr>
        <w:t xml:space="preserve">. Ocean Age 2 </w:t>
      </w:r>
      <w:r>
        <w:rPr>
          <w:rFonts w:cstheme="minorHAnsi"/>
        </w:rPr>
        <w:t>repeat spawners</w:t>
      </w:r>
      <w:r w:rsidR="006B0F49">
        <w:rPr>
          <w:rFonts w:cstheme="minorHAnsi"/>
        </w:rPr>
        <w:t xml:space="preserve"> averaged 709 </w:t>
      </w:r>
      <w:r w:rsidR="006B0F49" w:rsidRPr="00324E94">
        <w:rPr>
          <w:rFonts w:cstheme="minorHAnsi"/>
          <w:color w:val="1F1F1F"/>
          <w:shd w:val="clear" w:color="auto" w:fill="FFFFFF"/>
        </w:rPr>
        <w:t>±</w:t>
      </w:r>
      <w:r w:rsidR="006B0F49">
        <w:rPr>
          <w:rFonts w:cstheme="minorHAnsi"/>
          <w:color w:val="1F1F1F"/>
          <w:shd w:val="clear" w:color="auto" w:fill="FFFFFF"/>
        </w:rPr>
        <w:t xml:space="preserve"> 51 mm</w:t>
      </w:r>
      <w:r w:rsidR="006B0F49">
        <w:rPr>
          <w:rFonts w:cstheme="minorHAnsi"/>
        </w:rPr>
        <w:t xml:space="preserve"> prior to first spawning. When lengths were standardized within each group</w:t>
      </w:r>
      <w:r w:rsidR="008B66E4">
        <w:rPr>
          <w:rFonts w:cstheme="minorHAnsi"/>
        </w:rPr>
        <w:t xml:space="preserve"> </w:t>
      </w:r>
      <w:r w:rsidR="006B0F49">
        <w:rPr>
          <w:rFonts w:cstheme="minorHAnsi"/>
        </w:rPr>
        <w:t xml:space="preserve">the odds of skip spawning </w:t>
      </w:r>
      <w:r w:rsidR="00181311">
        <w:rPr>
          <w:rFonts w:cstheme="minorHAnsi"/>
        </w:rPr>
        <w:t>decreased</w:t>
      </w:r>
      <w:r w:rsidR="006B0F49">
        <w:rPr>
          <w:rFonts w:cstheme="minorHAnsi"/>
        </w:rPr>
        <w:t xml:space="preserve"> with length in all groups, but this relationship was </w:t>
      </w:r>
      <w:r w:rsidR="00D51603">
        <w:rPr>
          <w:rFonts w:cstheme="minorHAnsi"/>
        </w:rPr>
        <w:t xml:space="preserve">marginally </w:t>
      </w:r>
      <w:r w:rsidR="00D51603">
        <w:rPr>
          <w:rFonts w:cstheme="minorHAnsi"/>
        </w:rPr>
        <w:lastRenderedPageBreak/>
        <w:t>non</w:t>
      </w:r>
      <w:r w:rsidR="006B0F49">
        <w:rPr>
          <w:rFonts w:cstheme="minorHAnsi"/>
        </w:rPr>
        <w:t>significant.</w:t>
      </w:r>
      <w:r w:rsidR="006B0F49" w:rsidRPr="00943B65">
        <w:rPr>
          <w:rFonts w:cstheme="minorHAnsi"/>
        </w:rPr>
        <w:t xml:space="preserve"> </w:t>
      </w:r>
      <w:r w:rsidR="006B0F49" w:rsidRPr="00943B65">
        <w:rPr>
          <w:rFonts w:cstheme="minorHAnsi"/>
          <w:color w:val="000000"/>
        </w:rPr>
        <w:t xml:space="preserve">For every 1SD </w:t>
      </w:r>
      <w:r w:rsidR="00F842C6">
        <w:rPr>
          <w:rFonts w:cstheme="minorHAnsi"/>
          <w:color w:val="000000"/>
        </w:rPr>
        <w:t>change</w:t>
      </w:r>
      <w:r w:rsidR="006B0F49" w:rsidRPr="00943B65">
        <w:rPr>
          <w:rFonts w:cstheme="minorHAnsi"/>
          <w:color w:val="000000"/>
        </w:rPr>
        <w:t xml:space="preserve"> in fish length, the odds of skip repeat spawning changed</w:t>
      </w:r>
      <w:r w:rsidR="005F5DB4">
        <w:rPr>
          <w:rFonts w:cstheme="minorHAnsi"/>
          <w:color w:val="000000"/>
        </w:rPr>
        <w:t xml:space="preserve"> </w:t>
      </w:r>
      <w:r w:rsidR="006B0F49" w:rsidRPr="00943B65">
        <w:rPr>
          <w:rFonts w:cstheme="minorHAnsi"/>
          <w:color w:val="000000"/>
        </w:rPr>
        <w:t>by a factor of 0.66 (p = 0.079; 95% CL: 0.4-1.03)</w:t>
      </w:r>
      <w:r w:rsidR="006B0F49">
        <w:rPr>
          <w:rFonts w:cstheme="minorHAnsi"/>
          <w:color w:val="000000"/>
        </w:rPr>
        <w:t>.</w:t>
      </w:r>
    </w:p>
    <w:p w14:paraId="71B76B65" w14:textId="77777777" w:rsidR="006B0F49" w:rsidRDefault="006B0F49" w:rsidP="00943B65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</w:rPr>
      </w:pPr>
    </w:p>
    <w:p w14:paraId="38E093A7" w14:textId="469C22FE" w:rsidR="00303C29" w:rsidRDefault="008B4470" w:rsidP="00943B65">
      <w:pPr>
        <w:pStyle w:val="xmsonormal"/>
        <w:spacing w:before="0" w:beforeAutospacing="0" w:after="0" w:afterAutospacing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Ocean Age 1 fish were majority consecutive spawners in both Natural RS (N = 29, 73%) and Reconditioned RS (N = 19, 68%, Supplemental Table 1). Ocean Age 2 fish were majority consecutive spawners in Natural RS (N = 34, 85%) but </w:t>
      </w:r>
      <w:r w:rsidR="00B87EC6">
        <w:rPr>
          <w:rFonts w:asciiTheme="minorHAnsi" w:hAnsiTheme="minorHAnsi" w:cstheme="minorHAnsi"/>
        </w:rPr>
        <w:t xml:space="preserve">Reconditioned RS </w:t>
      </w:r>
      <w:r>
        <w:rPr>
          <w:rFonts w:asciiTheme="minorHAnsi" w:hAnsiTheme="minorHAnsi" w:cstheme="minorHAnsi"/>
        </w:rPr>
        <w:t xml:space="preserve">were majority skip spawners (N = 9, 64%). </w:t>
      </w:r>
      <w:r w:rsidR="00F77E80" w:rsidRPr="00943B65">
        <w:rPr>
          <w:rFonts w:asciiTheme="minorHAnsi" w:hAnsiTheme="minorHAnsi" w:cstheme="minorHAnsi"/>
        </w:rPr>
        <w:t xml:space="preserve">Among </w:t>
      </w:r>
      <w:r w:rsidR="00C21771" w:rsidRPr="00943B65">
        <w:rPr>
          <w:rFonts w:asciiTheme="minorHAnsi" w:hAnsiTheme="minorHAnsi" w:cstheme="minorHAnsi"/>
          <w:color w:val="000000" w:themeColor="text1"/>
        </w:rPr>
        <w:t>Ocean age 1</w:t>
      </w:r>
      <w:r w:rsidR="00F77E80" w:rsidRPr="00943B65">
        <w:rPr>
          <w:rFonts w:asciiTheme="minorHAnsi" w:hAnsiTheme="minorHAnsi" w:cstheme="minorHAnsi"/>
          <w:color w:val="000000" w:themeColor="text1"/>
        </w:rPr>
        <w:t xml:space="preserve"> repeat spawners,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</w:t>
      </w:r>
      <w:r w:rsidR="00F77E80" w:rsidRPr="00943B65">
        <w:rPr>
          <w:rFonts w:asciiTheme="minorHAnsi" w:hAnsiTheme="minorHAnsi" w:cstheme="minorHAnsi"/>
          <w:color w:val="000000" w:themeColor="text1"/>
        </w:rPr>
        <w:t>R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econditioned </w:t>
      </w:r>
      <w:r w:rsidR="00F77E80" w:rsidRPr="00943B65">
        <w:rPr>
          <w:rFonts w:asciiTheme="minorHAnsi" w:hAnsiTheme="minorHAnsi" w:cstheme="minorHAnsi"/>
          <w:color w:val="000000" w:themeColor="text1"/>
        </w:rPr>
        <w:t>RS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were 1.31-fold more likely to be skip spawners</w:t>
      </w:r>
      <w:r w:rsidR="00CE504D">
        <w:rPr>
          <w:rFonts w:asciiTheme="minorHAnsi" w:hAnsiTheme="minorHAnsi" w:cstheme="minorHAnsi"/>
          <w:color w:val="000000" w:themeColor="text1"/>
        </w:rPr>
        <w:t xml:space="preserve"> 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than </w:t>
      </w:r>
      <w:r w:rsidR="00F77E80" w:rsidRPr="00943B65">
        <w:rPr>
          <w:rFonts w:asciiTheme="minorHAnsi" w:hAnsiTheme="minorHAnsi" w:cstheme="minorHAnsi"/>
          <w:color w:val="000000" w:themeColor="text1"/>
        </w:rPr>
        <w:t>N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atural </w:t>
      </w:r>
      <w:r w:rsidR="00F77E80" w:rsidRPr="00943B65">
        <w:rPr>
          <w:rFonts w:asciiTheme="minorHAnsi" w:hAnsiTheme="minorHAnsi" w:cstheme="minorHAnsi"/>
          <w:color w:val="000000" w:themeColor="text1"/>
        </w:rPr>
        <w:t>RS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 (</w:t>
      </w:r>
      <w:r w:rsidR="00943B65" w:rsidRPr="00943B65">
        <w:rPr>
          <w:rFonts w:asciiTheme="minorHAnsi" w:hAnsiTheme="minorHAnsi" w:cstheme="minorHAnsi"/>
          <w:color w:val="000000"/>
        </w:rPr>
        <w:t>p = 0.62, not significant; 95% CL: 0.45-0.3.83</w:t>
      </w:r>
      <w:r w:rsidR="00CE504D">
        <w:rPr>
          <w:rFonts w:asciiTheme="minorHAnsi" w:hAnsiTheme="minorHAnsi" w:cstheme="minorHAnsi"/>
          <w:color w:val="000000"/>
        </w:rPr>
        <w:t>, Figure 4</w:t>
      </w:r>
      <w:r w:rsidR="00C21771" w:rsidRPr="00943B65">
        <w:rPr>
          <w:rFonts w:asciiTheme="minorHAnsi" w:hAnsiTheme="minorHAnsi" w:cstheme="minorHAnsi"/>
          <w:color w:val="000000" w:themeColor="text1"/>
        </w:rPr>
        <w:t xml:space="preserve">). </w:t>
      </w:r>
      <w:r w:rsidR="00F77E80" w:rsidRPr="00943B65">
        <w:rPr>
          <w:rFonts w:asciiTheme="minorHAnsi" w:hAnsiTheme="minorHAnsi" w:cstheme="minorHAnsi"/>
        </w:rPr>
        <w:t>Among O</w:t>
      </w:r>
      <w:r w:rsidR="00C21771" w:rsidRPr="00943B65">
        <w:rPr>
          <w:rFonts w:asciiTheme="minorHAnsi" w:hAnsiTheme="minorHAnsi" w:cstheme="minorHAnsi"/>
        </w:rPr>
        <w:t>cean age 2</w:t>
      </w:r>
      <w:r w:rsidR="00F77E80" w:rsidRPr="00943B65">
        <w:rPr>
          <w:rFonts w:asciiTheme="minorHAnsi" w:hAnsiTheme="minorHAnsi" w:cstheme="minorHAnsi"/>
        </w:rPr>
        <w:t xml:space="preserve"> repeat spawners,</w:t>
      </w:r>
      <w:r w:rsidR="00C21771" w:rsidRPr="00943B65">
        <w:rPr>
          <w:rFonts w:asciiTheme="minorHAnsi" w:hAnsiTheme="minorHAnsi" w:cstheme="minorHAnsi"/>
        </w:rPr>
        <w:t xml:space="preserve"> </w:t>
      </w:r>
      <w:r w:rsidR="00F77E80" w:rsidRPr="00943B65">
        <w:rPr>
          <w:rFonts w:asciiTheme="minorHAnsi" w:hAnsiTheme="minorHAnsi" w:cstheme="minorHAnsi"/>
        </w:rPr>
        <w:t>R</w:t>
      </w:r>
      <w:r w:rsidR="00C21771" w:rsidRPr="00943B65">
        <w:rPr>
          <w:rFonts w:asciiTheme="minorHAnsi" w:hAnsiTheme="minorHAnsi" w:cstheme="minorHAnsi"/>
        </w:rPr>
        <w:t xml:space="preserve">econditioned </w:t>
      </w:r>
      <w:r w:rsidR="00F77E80" w:rsidRPr="00943B65">
        <w:rPr>
          <w:rFonts w:asciiTheme="minorHAnsi" w:hAnsiTheme="minorHAnsi" w:cstheme="minorHAnsi"/>
        </w:rPr>
        <w:t>RS</w:t>
      </w:r>
      <w:r w:rsidR="00C21771" w:rsidRPr="00943B65">
        <w:rPr>
          <w:rFonts w:asciiTheme="minorHAnsi" w:hAnsiTheme="minorHAnsi" w:cstheme="minorHAnsi"/>
        </w:rPr>
        <w:t xml:space="preserve"> were 10.4</w:t>
      </w:r>
      <w:r w:rsidR="00F77E80" w:rsidRPr="00943B65">
        <w:rPr>
          <w:rFonts w:asciiTheme="minorHAnsi" w:hAnsiTheme="minorHAnsi" w:cstheme="minorHAnsi"/>
        </w:rPr>
        <w:t>-</w:t>
      </w:r>
      <w:r w:rsidR="00C21771" w:rsidRPr="00943B65">
        <w:rPr>
          <w:rFonts w:asciiTheme="minorHAnsi" w:hAnsiTheme="minorHAnsi" w:cstheme="minorHAnsi"/>
        </w:rPr>
        <w:t xml:space="preserve">fold more likely to be skip spawners than </w:t>
      </w:r>
      <w:r w:rsidR="00F77E80" w:rsidRPr="00943B65">
        <w:rPr>
          <w:rFonts w:asciiTheme="minorHAnsi" w:hAnsiTheme="minorHAnsi" w:cstheme="minorHAnsi"/>
          <w:color w:val="000000" w:themeColor="text1"/>
        </w:rPr>
        <w:t>Natural RS (</w:t>
      </w:r>
      <w:r w:rsidR="00943B65" w:rsidRPr="00943B65">
        <w:rPr>
          <w:rFonts w:asciiTheme="minorHAnsi" w:hAnsiTheme="minorHAnsi" w:cstheme="minorHAnsi"/>
          <w:color w:val="000000"/>
        </w:rPr>
        <w:t>p = 0.001; 95% CL: 2.52-42.89</w:t>
      </w:r>
      <w:r w:rsidR="00467890" w:rsidRPr="00943B65">
        <w:rPr>
          <w:rFonts w:asciiTheme="minorHAnsi" w:hAnsiTheme="minorHAnsi" w:cstheme="minorHAnsi"/>
          <w:color w:val="000000" w:themeColor="text1"/>
        </w:rPr>
        <w:t xml:space="preserve">, </w:t>
      </w:r>
      <w:r w:rsidR="00467890" w:rsidRPr="00943B65">
        <w:rPr>
          <w:rFonts w:asciiTheme="minorHAnsi" w:hAnsiTheme="minorHAnsi" w:cstheme="minorHAnsi"/>
        </w:rPr>
        <w:t>Figure 4</w:t>
      </w:r>
      <w:r w:rsidR="00BD7BC5" w:rsidRPr="00943B65">
        <w:rPr>
          <w:rFonts w:asciiTheme="minorHAnsi" w:hAnsiTheme="minorHAnsi" w:cstheme="minorHAnsi"/>
        </w:rPr>
        <w:t>)</w:t>
      </w:r>
      <w:r w:rsidR="00DA40C0" w:rsidRPr="00943B65">
        <w:rPr>
          <w:rFonts w:asciiTheme="minorHAnsi" w:hAnsiTheme="minorHAnsi" w:cstheme="minorHAnsi"/>
        </w:rPr>
        <w:t>.</w:t>
      </w:r>
    </w:p>
    <w:p w14:paraId="7B5633A1" w14:textId="77777777" w:rsidR="009F6522" w:rsidRDefault="009F6522" w:rsidP="00B44EA0">
      <w:pPr>
        <w:spacing w:line="480" w:lineRule="auto"/>
        <w:rPr>
          <w:rFonts w:cstheme="minorHAnsi"/>
        </w:rPr>
      </w:pPr>
    </w:p>
    <w:p w14:paraId="73FA3540" w14:textId="0801BC88" w:rsidR="004D598F" w:rsidRDefault="00B44EA0" w:rsidP="00DC771D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In Natural </w:t>
      </w:r>
      <w:r w:rsidR="00282BA7">
        <w:rPr>
          <w:rFonts w:cstheme="minorHAnsi"/>
        </w:rPr>
        <w:t>RS</w:t>
      </w:r>
      <w:r>
        <w:rPr>
          <w:rFonts w:cstheme="minorHAnsi"/>
        </w:rPr>
        <w:t xml:space="preserve">, </w:t>
      </w:r>
      <w:r w:rsidR="00245E3F">
        <w:rPr>
          <w:rFonts w:cstheme="minorHAnsi"/>
        </w:rPr>
        <w:t>the largest proportion of</w:t>
      </w:r>
      <w:r>
        <w:rPr>
          <w:rFonts w:cstheme="minorHAnsi"/>
        </w:rPr>
        <w:t xml:space="preserve"> repeat spawners assigned to the</w:t>
      </w:r>
      <w:r w:rsidR="001A6440" w:rsidRPr="00B44EA0">
        <w:rPr>
          <w:rFonts w:cstheme="minorHAnsi"/>
        </w:rPr>
        <w:t xml:space="preserve"> Grand Ronde</w:t>
      </w:r>
      <w:r>
        <w:rPr>
          <w:rFonts w:cstheme="minorHAnsi"/>
        </w:rPr>
        <w:t xml:space="preserve"> management unit</w:t>
      </w:r>
      <w:r w:rsidR="00282BA7">
        <w:rPr>
          <w:rFonts w:cstheme="minorHAnsi"/>
        </w:rPr>
        <w:t>, whereas in Reconditioned RS, the largest proportion assigned to the Salmon River management unit</w:t>
      </w:r>
      <w:r w:rsidR="00137747">
        <w:rPr>
          <w:rFonts w:cstheme="minorHAnsi"/>
        </w:rPr>
        <w:t xml:space="preserve"> (</w:t>
      </w:r>
      <w:r w:rsidR="0035678E">
        <w:rPr>
          <w:rFonts w:cstheme="minorHAnsi"/>
        </w:rPr>
        <w:t xml:space="preserve">Supplemental </w:t>
      </w:r>
      <w:r w:rsidR="00137747">
        <w:rPr>
          <w:rFonts w:cstheme="minorHAnsi"/>
        </w:rPr>
        <w:t xml:space="preserve">Table </w:t>
      </w:r>
      <w:r w:rsidR="0070004C">
        <w:rPr>
          <w:rFonts w:cstheme="minorHAnsi"/>
        </w:rPr>
        <w:t>2</w:t>
      </w:r>
      <w:r w:rsidR="00137747">
        <w:rPr>
          <w:rFonts w:cstheme="minorHAnsi"/>
        </w:rPr>
        <w:t>)</w:t>
      </w:r>
      <w:r>
        <w:rPr>
          <w:rFonts w:cstheme="minorHAnsi"/>
        </w:rPr>
        <w:t xml:space="preserve">. </w:t>
      </w:r>
      <w:r w:rsidR="001A6440" w:rsidRPr="00B44EA0">
        <w:rPr>
          <w:rFonts w:cstheme="minorHAnsi"/>
        </w:rPr>
        <w:t xml:space="preserve">All management units </w:t>
      </w:r>
      <w:r w:rsidR="003B410C">
        <w:rPr>
          <w:rFonts w:cstheme="minorHAnsi"/>
        </w:rPr>
        <w:t xml:space="preserve">and genetic stocks </w:t>
      </w:r>
      <w:r>
        <w:rPr>
          <w:rFonts w:cstheme="minorHAnsi"/>
        </w:rPr>
        <w:t xml:space="preserve">were </w:t>
      </w:r>
      <w:r w:rsidR="001A6440" w:rsidRPr="00B44EA0">
        <w:rPr>
          <w:rFonts w:cstheme="minorHAnsi"/>
        </w:rPr>
        <w:t>represented in all years for both groups</w:t>
      </w:r>
      <w:r w:rsidR="003B410C">
        <w:rPr>
          <w:rFonts w:cstheme="minorHAnsi"/>
        </w:rPr>
        <w:t xml:space="preserve"> (</w:t>
      </w:r>
      <w:r w:rsidR="0035678E">
        <w:rPr>
          <w:rFonts w:cstheme="minorHAnsi"/>
        </w:rPr>
        <w:t xml:space="preserve">Supplemental Table </w:t>
      </w:r>
      <w:r w:rsidR="0070004C">
        <w:rPr>
          <w:rFonts w:cstheme="minorHAnsi"/>
        </w:rPr>
        <w:t>2</w:t>
      </w:r>
      <w:r w:rsidR="003B410C">
        <w:rPr>
          <w:rFonts w:cstheme="minorHAnsi"/>
        </w:rPr>
        <w:t xml:space="preserve">, Supplemental Table </w:t>
      </w:r>
      <w:r w:rsidR="0035678E">
        <w:rPr>
          <w:rFonts w:cstheme="minorHAnsi"/>
        </w:rPr>
        <w:t>3</w:t>
      </w:r>
      <w:r w:rsidR="0070004C">
        <w:rPr>
          <w:rFonts w:cstheme="minorHAnsi"/>
        </w:rPr>
        <w:t>)</w:t>
      </w:r>
      <w:r w:rsidR="00245E3F">
        <w:rPr>
          <w:rFonts w:cstheme="minorHAnsi"/>
        </w:rPr>
        <w:t xml:space="preserve">. The Clearwater River management unit </w:t>
      </w:r>
      <w:r w:rsidR="003A5D87">
        <w:rPr>
          <w:rFonts w:cstheme="minorHAnsi"/>
        </w:rPr>
        <w:t>contained</w:t>
      </w:r>
      <w:r w:rsidR="00245E3F">
        <w:rPr>
          <w:rFonts w:cstheme="minorHAnsi"/>
        </w:rPr>
        <w:t xml:space="preserve"> the h</w:t>
      </w:r>
      <w:r w:rsidR="00245E3F" w:rsidRPr="00245E3F">
        <w:rPr>
          <w:rFonts w:cstheme="minorHAnsi"/>
        </w:rPr>
        <w:t>ighest proportion of skip</w:t>
      </w:r>
      <w:r w:rsidR="00245E3F">
        <w:rPr>
          <w:rFonts w:cstheme="minorHAnsi"/>
        </w:rPr>
        <w:t xml:space="preserve"> spawning</w:t>
      </w:r>
      <w:r w:rsidR="00245E3F" w:rsidRPr="00245E3F">
        <w:rPr>
          <w:rFonts w:cstheme="minorHAnsi"/>
        </w:rPr>
        <w:t xml:space="preserve"> Reconditioned RS</w:t>
      </w:r>
      <w:r w:rsidR="00245E3F">
        <w:rPr>
          <w:rFonts w:cstheme="minorHAnsi"/>
        </w:rPr>
        <w:t xml:space="preserve"> and the </w:t>
      </w:r>
      <w:r w:rsidR="00325485" w:rsidRPr="00245E3F">
        <w:rPr>
          <w:rFonts w:cstheme="minorHAnsi"/>
        </w:rPr>
        <w:t xml:space="preserve">lowest proportion of </w:t>
      </w:r>
      <w:r w:rsidR="003A5D87">
        <w:rPr>
          <w:rFonts w:cstheme="minorHAnsi"/>
        </w:rPr>
        <w:t>skip spawning</w:t>
      </w:r>
      <w:r w:rsidR="00325485" w:rsidRPr="00245E3F">
        <w:rPr>
          <w:rFonts w:cstheme="minorHAnsi"/>
        </w:rPr>
        <w:t xml:space="preserve"> Natural RS. </w:t>
      </w:r>
      <w:r w:rsidR="003A5D87">
        <w:rPr>
          <w:rFonts w:cstheme="minorHAnsi"/>
        </w:rPr>
        <w:t xml:space="preserve">The Salmon River management unit contained the </w:t>
      </w:r>
      <w:r w:rsidR="00325485" w:rsidRPr="003A5D87">
        <w:rPr>
          <w:rFonts w:cstheme="minorHAnsi"/>
        </w:rPr>
        <w:t>highest proportion of consecutive</w:t>
      </w:r>
      <w:r w:rsidR="003A5D87">
        <w:rPr>
          <w:rFonts w:cstheme="minorHAnsi"/>
        </w:rPr>
        <w:t xml:space="preserve"> spawning R</w:t>
      </w:r>
      <w:r w:rsidR="00325485" w:rsidRPr="003A5D87">
        <w:rPr>
          <w:rFonts w:cstheme="minorHAnsi"/>
        </w:rPr>
        <w:t xml:space="preserve">econditioned RS, </w:t>
      </w:r>
      <w:r w:rsidR="003A5D87">
        <w:rPr>
          <w:rFonts w:cstheme="minorHAnsi"/>
        </w:rPr>
        <w:t xml:space="preserve">whereas the </w:t>
      </w:r>
      <w:r w:rsidR="00325485" w:rsidRPr="003A5D87">
        <w:rPr>
          <w:rFonts w:cstheme="minorHAnsi"/>
        </w:rPr>
        <w:t xml:space="preserve">Clearwater </w:t>
      </w:r>
      <w:r w:rsidR="003A5D87">
        <w:rPr>
          <w:rFonts w:cstheme="minorHAnsi"/>
        </w:rPr>
        <w:t xml:space="preserve">River management unit contained the </w:t>
      </w:r>
      <w:r w:rsidR="00325485" w:rsidRPr="003A5D87">
        <w:rPr>
          <w:rFonts w:cstheme="minorHAnsi"/>
        </w:rPr>
        <w:t xml:space="preserve">highest proportion of consecutive </w:t>
      </w:r>
      <w:r w:rsidR="006A1102">
        <w:rPr>
          <w:rFonts w:cstheme="minorHAnsi"/>
        </w:rPr>
        <w:t xml:space="preserve">spawning </w:t>
      </w:r>
      <w:r w:rsidR="00325485" w:rsidRPr="003A5D87">
        <w:rPr>
          <w:rFonts w:cstheme="minorHAnsi"/>
        </w:rPr>
        <w:t>Natural RS.</w:t>
      </w:r>
    </w:p>
    <w:p w14:paraId="1E71A16A" w14:textId="77777777" w:rsidR="004D598F" w:rsidRDefault="004D598F" w:rsidP="00DC771D">
      <w:pPr>
        <w:spacing w:line="480" w:lineRule="auto"/>
        <w:rPr>
          <w:rFonts w:cstheme="minorHAnsi"/>
        </w:rPr>
      </w:pPr>
    </w:p>
    <w:p w14:paraId="131329FE" w14:textId="3B5C133E" w:rsidR="00F33BC6" w:rsidRDefault="005B20B1" w:rsidP="00DC771D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On average</w:t>
      </w:r>
      <w:r w:rsidR="007D32CB">
        <w:rPr>
          <w:rFonts w:cstheme="minorHAnsi"/>
        </w:rPr>
        <w:t>,</w:t>
      </w:r>
      <w:r w:rsidR="004840B9" w:rsidRPr="007D32CB">
        <w:rPr>
          <w:rFonts w:cstheme="minorHAnsi"/>
        </w:rPr>
        <w:t xml:space="preserve"> </w:t>
      </w:r>
      <w:r w:rsidR="007F470C" w:rsidRPr="007D32CB">
        <w:rPr>
          <w:rFonts w:cstheme="minorHAnsi"/>
        </w:rPr>
        <w:t>11,938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324E94">
        <w:rPr>
          <w:rFonts w:cstheme="minorHAnsi"/>
          <w:color w:val="1F1F1F"/>
          <w:shd w:val="clear" w:color="auto" w:fill="FFFFFF"/>
        </w:rPr>
        <w:t>±</w:t>
      </w:r>
      <w:r w:rsidR="007D32CB">
        <w:rPr>
          <w:rFonts w:cstheme="minorHAnsi"/>
          <w:color w:val="1F1F1F"/>
          <w:shd w:val="clear" w:color="auto" w:fill="FFFFFF"/>
        </w:rPr>
        <w:t xml:space="preserve"> </w:t>
      </w:r>
      <w:r w:rsidR="007D32CB" w:rsidRPr="007D32CB">
        <w:rPr>
          <w:rFonts w:cstheme="minorHAnsi"/>
        </w:rPr>
        <w:t xml:space="preserve">3387) </w:t>
      </w:r>
      <w:r w:rsidR="004840B9" w:rsidRPr="007D32CB">
        <w:rPr>
          <w:rFonts w:cstheme="minorHAnsi"/>
        </w:rPr>
        <w:t>natural</w:t>
      </w:r>
      <w:r w:rsidR="003D2E17">
        <w:rPr>
          <w:rFonts w:cstheme="minorHAnsi"/>
        </w:rPr>
        <w:t>-</w:t>
      </w:r>
      <w:r w:rsidR="004840B9" w:rsidRPr="007D32CB">
        <w:rPr>
          <w:rFonts w:cstheme="minorHAnsi"/>
        </w:rPr>
        <w:t xml:space="preserve">origin steelhead were estimated </w:t>
      </w:r>
      <w:r>
        <w:rPr>
          <w:rFonts w:cstheme="minorHAnsi"/>
        </w:rPr>
        <w:t xml:space="preserve">to have returned each year </w:t>
      </w:r>
      <w:r w:rsidR="00DD4C33">
        <w:rPr>
          <w:rFonts w:cstheme="minorHAnsi"/>
        </w:rPr>
        <w:t>in</w:t>
      </w:r>
      <w:r w:rsidR="009D1919" w:rsidRPr="007D32CB">
        <w:rPr>
          <w:rFonts w:cstheme="minorHAnsi"/>
        </w:rPr>
        <w:t xml:space="preserve"> 2017-2021</w:t>
      </w:r>
      <w:r w:rsidR="00F67F72">
        <w:rPr>
          <w:rFonts w:cstheme="minorHAnsi"/>
        </w:rPr>
        <w:t>, of which</w:t>
      </w:r>
      <w:r w:rsidR="004840B9" w:rsidRPr="007D32CB">
        <w:rPr>
          <w:rFonts w:cstheme="minorHAnsi"/>
        </w:rPr>
        <w:t xml:space="preserve"> </w:t>
      </w:r>
      <w:r>
        <w:rPr>
          <w:rFonts w:cstheme="minorHAnsi"/>
        </w:rPr>
        <w:t xml:space="preserve">an average of </w:t>
      </w:r>
      <w:r w:rsidR="009D1919" w:rsidRPr="007D32CB">
        <w:rPr>
          <w:rFonts w:cstheme="minorHAnsi"/>
        </w:rPr>
        <w:t>7</w:t>
      </w:r>
      <w:r>
        <w:rPr>
          <w:rFonts w:cstheme="minorHAnsi"/>
        </w:rPr>
        <w:t>,</w:t>
      </w:r>
      <w:r w:rsidR="009D1919" w:rsidRPr="007D32CB">
        <w:rPr>
          <w:rFonts w:cstheme="minorHAnsi"/>
        </w:rPr>
        <w:t>863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7D32CB" w:rsidRPr="007D32CB">
        <w:rPr>
          <w:rFonts w:cstheme="minorHAnsi"/>
        </w:rPr>
        <w:t xml:space="preserve">2824) </w:t>
      </w:r>
      <w:r w:rsidR="004840B9" w:rsidRPr="007D32CB">
        <w:rPr>
          <w:rFonts w:cstheme="minorHAnsi"/>
        </w:rPr>
        <w:t xml:space="preserve">were female </w:t>
      </w:r>
      <w:r w:rsidR="00640998">
        <w:rPr>
          <w:rFonts w:cstheme="minorHAnsi"/>
        </w:rPr>
        <w:t xml:space="preserve">(65% </w:t>
      </w:r>
      <w:r w:rsidR="00640998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640998">
        <w:rPr>
          <w:rFonts w:cstheme="minorHAnsi"/>
        </w:rPr>
        <w:t>5%</w:t>
      </w:r>
      <w:r w:rsidR="00640998" w:rsidRPr="007D32CB">
        <w:rPr>
          <w:rFonts w:cstheme="minorHAnsi"/>
        </w:rPr>
        <w:t>)</w:t>
      </w:r>
      <w:r w:rsidR="009D1919" w:rsidRPr="007D32CB">
        <w:rPr>
          <w:rFonts w:cstheme="minorHAnsi"/>
        </w:rPr>
        <w:t>.</w:t>
      </w:r>
      <w:r w:rsidR="007D32CB">
        <w:rPr>
          <w:rFonts w:cstheme="minorHAnsi"/>
          <w:b/>
          <w:bCs/>
        </w:rPr>
        <w:t xml:space="preserve"> </w:t>
      </w:r>
      <w:r w:rsidR="004840B9" w:rsidRPr="007D32CB">
        <w:rPr>
          <w:rFonts w:cstheme="minorHAnsi"/>
        </w:rPr>
        <w:t>A</w:t>
      </w:r>
      <w:r w:rsidR="00DC0C71">
        <w:rPr>
          <w:rFonts w:cstheme="minorHAnsi"/>
        </w:rPr>
        <w:t xml:space="preserve">n annual </w:t>
      </w:r>
      <w:r w:rsidR="004840B9" w:rsidRPr="007D32CB">
        <w:rPr>
          <w:rFonts w:cstheme="minorHAnsi"/>
        </w:rPr>
        <w:t xml:space="preserve">average of </w:t>
      </w:r>
      <w:r w:rsidR="00F33BC6" w:rsidRPr="007D32CB">
        <w:rPr>
          <w:rFonts w:cstheme="minorHAnsi"/>
        </w:rPr>
        <w:t>9</w:t>
      </w:r>
      <w:r w:rsidR="00DC0C71">
        <w:rPr>
          <w:rFonts w:cstheme="minorHAnsi"/>
        </w:rPr>
        <w:t>4</w:t>
      </w:r>
      <w:r w:rsidR="004840B9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 xml:space="preserve">± </w:t>
      </w:r>
      <w:r w:rsidR="007D32CB" w:rsidRPr="007D32CB">
        <w:rPr>
          <w:rFonts w:cstheme="minorHAnsi"/>
        </w:rPr>
        <w:t>8</w:t>
      </w:r>
      <w:r w:rsidR="00DC0C71">
        <w:rPr>
          <w:rFonts w:cstheme="minorHAnsi"/>
        </w:rPr>
        <w:t>7</w:t>
      </w:r>
      <w:r w:rsidR="003B410C">
        <w:rPr>
          <w:rFonts w:cstheme="minorHAnsi"/>
        </w:rPr>
        <w:t>, N = 471 total</w:t>
      </w:r>
      <w:r w:rsidR="007D32CB" w:rsidRPr="007D32CB">
        <w:rPr>
          <w:rFonts w:cstheme="minorHAnsi"/>
        </w:rPr>
        <w:t xml:space="preserve">) </w:t>
      </w:r>
      <w:r w:rsidR="00F67F72">
        <w:rPr>
          <w:rFonts w:cstheme="minorHAnsi"/>
        </w:rPr>
        <w:t xml:space="preserve">females </w:t>
      </w:r>
      <w:r w:rsidR="004840B9" w:rsidRPr="007D32CB">
        <w:rPr>
          <w:rFonts w:cstheme="minorHAnsi"/>
        </w:rPr>
        <w:t xml:space="preserve">were estimated </w:t>
      </w:r>
      <w:r>
        <w:rPr>
          <w:rFonts w:cstheme="minorHAnsi"/>
        </w:rPr>
        <w:t>to have returned</w:t>
      </w:r>
      <w:r w:rsidR="004840B9" w:rsidRPr="007D32CB">
        <w:rPr>
          <w:rFonts w:cstheme="minorHAnsi"/>
        </w:rPr>
        <w:t xml:space="preserve"> </w:t>
      </w:r>
      <w:r>
        <w:rPr>
          <w:rFonts w:cstheme="minorHAnsi"/>
        </w:rPr>
        <w:t>as</w:t>
      </w:r>
      <w:r w:rsidR="00F33BC6" w:rsidRPr="007D32CB">
        <w:rPr>
          <w:rFonts w:cstheme="minorHAnsi"/>
        </w:rPr>
        <w:t xml:space="preserve"> Natural RS</w:t>
      </w:r>
      <w:r>
        <w:rPr>
          <w:rFonts w:cstheme="minorHAnsi"/>
        </w:rPr>
        <w:t>,</w:t>
      </w:r>
      <w:r w:rsidR="00640998">
        <w:rPr>
          <w:rFonts w:cstheme="minorHAnsi"/>
        </w:rPr>
        <w:t xml:space="preserve"> </w:t>
      </w:r>
      <w:r w:rsidR="00F67F72">
        <w:rPr>
          <w:rFonts w:cstheme="minorHAnsi"/>
        </w:rPr>
        <w:t>and a</w:t>
      </w:r>
      <w:r w:rsidR="00DC0C71">
        <w:rPr>
          <w:rFonts w:cstheme="minorHAnsi"/>
        </w:rPr>
        <w:t xml:space="preserve">n annual </w:t>
      </w:r>
      <w:r w:rsidR="00F33BC6" w:rsidRPr="007D32CB">
        <w:rPr>
          <w:rFonts w:cstheme="minorHAnsi"/>
        </w:rPr>
        <w:t>average of 5</w:t>
      </w:r>
      <w:r w:rsidR="00DC0C71">
        <w:rPr>
          <w:rFonts w:cstheme="minorHAnsi"/>
        </w:rPr>
        <w:t>2</w:t>
      </w:r>
      <w:r w:rsidR="00F33BC6" w:rsidRPr="007D32CB">
        <w:rPr>
          <w:rFonts w:cstheme="minorHAnsi"/>
        </w:rPr>
        <w:t xml:space="preserve"> </w:t>
      </w:r>
      <w:r w:rsidR="007D32CB">
        <w:rPr>
          <w:rFonts w:cstheme="minorHAnsi"/>
        </w:rPr>
        <w:t>(</w:t>
      </w:r>
      <w:r w:rsidR="007D32CB" w:rsidRPr="007D32CB">
        <w:rPr>
          <w:rFonts w:cstheme="minorHAnsi"/>
          <w:color w:val="1F1F1F"/>
          <w:shd w:val="clear" w:color="auto" w:fill="FFFFFF"/>
        </w:rPr>
        <w:t>±</w:t>
      </w:r>
      <w:r w:rsidR="007D32CB">
        <w:rPr>
          <w:rFonts w:cstheme="minorHAnsi"/>
          <w:color w:val="1F1F1F"/>
          <w:shd w:val="clear" w:color="auto" w:fill="FFFFFF"/>
        </w:rPr>
        <w:t xml:space="preserve"> 3</w:t>
      </w:r>
      <w:r w:rsidR="00DC0C71">
        <w:rPr>
          <w:rFonts w:cstheme="minorHAnsi"/>
          <w:color w:val="1F1F1F"/>
          <w:shd w:val="clear" w:color="auto" w:fill="FFFFFF"/>
        </w:rPr>
        <w:t>0</w:t>
      </w:r>
      <w:r w:rsidR="00F67F72">
        <w:rPr>
          <w:rFonts w:cstheme="minorHAnsi"/>
          <w:color w:val="1F1F1F"/>
          <w:shd w:val="clear" w:color="auto" w:fill="FFFFFF"/>
        </w:rPr>
        <w:t xml:space="preserve">, </w:t>
      </w:r>
      <w:r w:rsidR="00F67F72">
        <w:rPr>
          <w:rFonts w:cstheme="minorHAnsi"/>
        </w:rPr>
        <w:t>N = 262 total</w:t>
      </w:r>
      <w:r w:rsidR="007D32CB">
        <w:rPr>
          <w:rFonts w:cstheme="minorHAnsi"/>
          <w:color w:val="1F1F1F"/>
          <w:shd w:val="clear" w:color="auto" w:fill="FFFFFF"/>
        </w:rPr>
        <w:t xml:space="preserve">) </w:t>
      </w:r>
      <w:r w:rsidR="00F33BC6" w:rsidRPr="007D32CB">
        <w:rPr>
          <w:rFonts w:cstheme="minorHAnsi"/>
        </w:rPr>
        <w:t xml:space="preserve">females released from the </w:t>
      </w:r>
      <w:r w:rsidR="00640998">
        <w:rPr>
          <w:rFonts w:cstheme="minorHAnsi"/>
        </w:rPr>
        <w:t>KRP</w:t>
      </w:r>
      <w:r w:rsidR="00F33BC6" w:rsidRPr="007D32CB">
        <w:rPr>
          <w:rFonts w:cstheme="minorHAnsi"/>
        </w:rPr>
        <w:t xml:space="preserve"> </w:t>
      </w:r>
      <w:r w:rsidR="007D32CB" w:rsidRPr="007D32CB">
        <w:rPr>
          <w:rFonts w:cstheme="minorHAnsi"/>
        </w:rPr>
        <w:t xml:space="preserve">were </w:t>
      </w:r>
      <w:r w:rsidR="00F33BC6" w:rsidRPr="007D32CB">
        <w:rPr>
          <w:rFonts w:cstheme="minorHAnsi"/>
        </w:rPr>
        <w:t>detected migrating upstream</w:t>
      </w:r>
      <w:r w:rsidR="003B410C">
        <w:rPr>
          <w:rFonts w:cstheme="minorHAnsi"/>
        </w:rPr>
        <w:t xml:space="preserve"> </w:t>
      </w:r>
      <w:r w:rsidR="00F67F72">
        <w:rPr>
          <w:rFonts w:cstheme="minorHAnsi"/>
        </w:rPr>
        <w:t>as Reconditioned RS</w:t>
      </w:r>
      <w:r w:rsidR="00F33BC6" w:rsidRPr="007D32CB">
        <w:rPr>
          <w:rFonts w:cstheme="minorHAnsi"/>
        </w:rPr>
        <w:t>.</w:t>
      </w:r>
      <w:r w:rsidR="007D32CB">
        <w:rPr>
          <w:rFonts w:cstheme="minorHAnsi"/>
          <w:b/>
          <w:bCs/>
        </w:rPr>
        <w:t xml:space="preserve"> </w:t>
      </w:r>
      <w:r w:rsidR="0041176F" w:rsidRPr="003C74C6">
        <w:rPr>
          <w:rFonts w:cstheme="minorHAnsi"/>
        </w:rPr>
        <w:t xml:space="preserve">The </w:t>
      </w:r>
      <w:r w:rsidR="0041176F">
        <w:rPr>
          <w:rFonts w:cstheme="minorHAnsi"/>
        </w:rPr>
        <w:t>KRP</w:t>
      </w:r>
      <w:r w:rsidR="000476A4" w:rsidRPr="007D32CB">
        <w:rPr>
          <w:rFonts w:cstheme="minorHAnsi"/>
        </w:rPr>
        <w:t xml:space="preserve"> </w:t>
      </w:r>
      <w:r w:rsidR="00F33BC6" w:rsidRPr="007D32CB">
        <w:rPr>
          <w:rFonts w:cstheme="minorHAnsi"/>
        </w:rPr>
        <w:t xml:space="preserve">increased the </w:t>
      </w:r>
      <w:r w:rsidR="00DC0C71">
        <w:rPr>
          <w:rFonts w:cstheme="minorHAnsi"/>
        </w:rPr>
        <w:t xml:space="preserve">annual </w:t>
      </w:r>
      <w:r w:rsidR="00F33BC6" w:rsidRPr="007D32CB">
        <w:rPr>
          <w:rFonts w:cstheme="minorHAnsi"/>
        </w:rPr>
        <w:t>number of natural</w:t>
      </w:r>
      <w:r w:rsidR="00640998">
        <w:rPr>
          <w:rFonts w:cstheme="minorHAnsi"/>
        </w:rPr>
        <w:t>-</w:t>
      </w:r>
      <w:r w:rsidR="00F33BC6" w:rsidRPr="007D32CB">
        <w:rPr>
          <w:rFonts w:cstheme="minorHAnsi"/>
        </w:rPr>
        <w:t xml:space="preserve">origin </w:t>
      </w:r>
      <w:r w:rsidR="00F67F72">
        <w:rPr>
          <w:rFonts w:cstheme="minorHAnsi"/>
        </w:rPr>
        <w:t xml:space="preserve">repeat spawning </w:t>
      </w:r>
      <w:r w:rsidR="00F33BC6" w:rsidRPr="007D32CB">
        <w:rPr>
          <w:rFonts w:cstheme="minorHAnsi"/>
        </w:rPr>
        <w:t xml:space="preserve">female steelhead by </w:t>
      </w:r>
      <w:r w:rsidR="00DC0C71">
        <w:rPr>
          <w:rFonts w:cstheme="minorHAnsi"/>
        </w:rPr>
        <w:t>56</w:t>
      </w:r>
      <w:r w:rsidR="00F33BC6" w:rsidRPr="007D32CB">
        <w:rPr>
          <w:rFonts w:cstheme="minorHAnsi"/>
        </w:rPr>
        <w:t>%.</w:t>
      </w:r>
    </w:p>
    <w:p w14:paraId="15D0AE9D" w14:textId="77777777" w:rsidR="005C7857" w:rsidRDefault="005C7857" w:rsidP="005C7857">
      <w:pPr>
        <w:spacing w:line="480" w:lineRule="auto"/>
        <w:rPr>
          <w:rFonts w:cstheme="minorHAnsi"/>
        </w:rPr>
      </w:pPr>
    </w:p>
    <w:p w14:paraId="300671DE" w14:textId="138125B4" w:rsidR="005C7857" w:rsidRDefault="005C7857" w:rsidP="005C7857">
      <w:pPr>
        <w:spacing w:line="480" w:lineRule="auto"/>
        <w:rPr>
          <w:rFonts w:cstheme="minorHAnsi"/>
        </w:rPr>
      </w:pPr>
      <w:r w:rsidRPr="008D62C8">
        <w:rPr>
          <w:rFonts w:cstheme="minorHAnsi"/>
        </w:rPr>
        <w:t>A</w:t>
      </w:r>
      <w:r>
        <w:rPr>
          <w:rFonts w:cstheme="minorHAnsi"/>
        </w:rPr>
        <w:t xml:space="preserve"> total of </w:t>
      </w:r>
      <w:r w:rsidR="004110B8">
        <w:rPr>
          <w:rFonts w:cstheme="minorHAnsi"/>
        </w:rPr>
        <w:t>401</w:t>
      </w:r>
      <w:r>
        <w:rPr>
          <w:rFonts w:cstheme="minorHAnsi"/>
        </w:rPr>
        <w:t xml:space="preserve"> natural-origin female steelhead </w:t>
      </w:r>
      <w:r w:rsidRPr="008D62C8">
        <w:rPr>
          <w:rFonts w:cstheme="minorHAnsi"/>
        </w:rPr>
        <w:t xml:space="preserve">were </w:t>
      </w:r>
      <w:r w:rsidRPr="00E0002E">
        <w:rPr>
          <w:rFonts w:cstheme="minorHAnsi"/>
        </w:rPr>
        <w:t>released</w:t>
      </w:r>
      <w:r w:rsidRPr="008D62C8">
        <w:rPr>
          <w:rFonts w:cstheme="minorHAnsi"/>
        </w:rPr>
        <w:t xml:space="preserve"> </w:t>
      </w:r>
      <w:r>
        <w:rPr>
          <w:rFonts w:cstheme="minorHAnsi"/>
        </w:rPr>
        <w:t>from the KRP</w:t>
      </w:r>
      <w:r w:rsidRPr="008D62C8">
        <w:rPr>
          <w:rFonts w:cstheme="minorHAnsi"/>
        </w:rPr>
        <w:t xml:space="preserve"> in </w:t>
      </w:r>
      <w:r>
        <w:rPr>
          <w:rFonts w:cstheme="minorHAnsi"/>
        </w:rPr>
        <w:t xml:space="preserve">fall of </w:t>
      </w:r>
      <w:r w:rsidRPr="008D62C8">
        <w:rPr>
          <w:rFonts w:cstheme="minorHAnsi"/>
        </w:rPr>
        <w:t>2016-2021</w:t>
      </w:r>
      <w:r>
        <w:rPr>
          <w:rFonts w:cstheme="minorHAnsi"/>
        </w:rPr>
        <w:t xml:space="preserve">, with an </w:t>
      </w:r>
      <w:r w:rsidRPr="008D62C8">
        <w:rPr>
          <w:rFonts w:cstheme="minorHAnsi"/>
        </w:rPr>
        <w:t xml:space="preserve">average </w:t>
      </w:r>
      <w:r w:rsidR="004110B8">
        <w:rPr>
          <w:rFonts w:cstheme="minorHAnsi"/>
        </w:rPr>
        <w:t>67</w:t>
      </w:r>
      <w:r>
        <w:rPr>
          <w:rFonts w:cstheme="minorHAnsi"/>
        </w:rPr>
        <w:t xml:space="preserve"> 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3</w:t>
      </w:r>
      <w:r w:rsidR="004110B8">
        <w:rPr>
          <w:rFonts w:cstheme="minorHAnsi"/>
          <w:color w:val="1F1F1F"/>
          <w:shd w:val="clear" w:color="auto" w:fill="FFFFFF"/>
        </w:rPr>
        <w:t>0</w:t>
      </w:r>
      <w:r>
        <w:rPr>
          <w:rFonts w:cstheme="minorHAnsi"/>
          <w:color w:val="1F1F1F"/>
          <w:shd w:val="clear" w:color="auto" w:fill="FFFFFF"/>
        </w:rPr>
        <w:t xml:space="preserve">) released per year </w:t>
      </w:r>
      <w:r w:rsidRPr="008D62C8">
        <w:rPr>
          <w:rFonts w:cstheme="minorHAnsi"/>
        </w:rPr>
        <w:t>(</w:t>
      </w:r>
      <w:r>
        <w:rPr>
          <w:rFonts w:cstheme="minorHAnsi"/>
        </w:rPr>
        <w:t xml:space="preserve">Spawn Years 2017-2022, </w:t>
      </w:r>
      <w:r w:rsidR="0071248F">
        <w:rPr>
          <w:rFonts w:cstheme="minorHAnsi"/>
        </w:rPr>
        <w:t xml:space="preserve">Supplemental </w:t>
      </w:r>
      <w:r>
        <w:rPr>
          <w:rFonts w:cstheme="minorHAnsi"/>
        </w:rPr>
        <w:t xml:space="preserve">Table </w:t>
      </w:r>
      <w:r w:rsidR="0035678E">
        <w:rPr>
          <w:rFonts w:cstheme="minorHAnsi"/>
        </w:rPr>
        <w:t>4</w:t>
      </w:r>
      <w:r w:rsidRPr="008D62C8">
        <w:rPr>
          <w:rFonts w:cstheme="minorHAnsi"/>
        </w:rPr>
        <w:t>).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A</w:t>
      </w:r>
      <w:r w:rsidRPr="008D62C8">
        <w:rPr>
          <w:rFonts w:cstheme="minorHAnsi"/>
        </w:rPr>
        <w:t>n average of 7</w:t>
      </w:r>
      <w:r w:rsidR="00B87362">
        <w:rPr>
          <w:rFonts w:cstheme="minorHAnsi"/>
        </w:rPr>
        <w:t>6</w:t>
      </w:r>
      <w:r w:rsidRPr="008D62C8">
        <w:rPr>
          <w:rFonts w:cstheme="minorHAnsi"/>
        </w:rPr>
        <w:t>%</w:t>
      </w:r>
      <w:r>
        <w:rPr>
          <w:rFonts w:cstheme="minorHAnsi"/>
        </w:rPr>
        <w:t xml:space="preserve"> 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1</w:t>
      </w:r>
      <w:r w:rsidR="00B87362">
        <w:rPr>
          <w:rFonts w:cstheme="minorHAnsi"/>
          <w:color w:val="1F1F1F"/>
          <w:shd w:val="clear" w:color="auto" w:fill="FFFFFF"/>
        </w:rPr>
        <w:t>1</w:t>
      </w:r>
      <w:r>
        <w:rPr>
          <w:rFonts w:cstheme="minorHAnsi"/>
          <w:color w:val="1F1F1F"/>
          <w:shd w:val="clear" w:color="auto" w:fill="FFFFFF"/>
        </w:rPr>
        <w:t xml:space="preserve">%, </w:t>
      </w:r>
      <w:r w:rsidRPr="008D62C8">
        <w:rPr>
          <w:rFonts w:cstheme="minorHAnsi"/>
        </w:rPr>
        <w:t>5</w:t>
      </w:r>
      <w:r w:rsidR="00B87362">
        <w:rPr>
          <w:rFonts w:cstheme="minorHAnsi"/>
        </w:rPr>
        <w:t>3</w:t>
      </w:r>
      <w:r w:rsidRPr="008D62C8">
        <w:rPr>
          <w:rFonts w:cstheme="minorHAnsi"/>
        </w:rPr>
        <w:t xml:space="preserve"> 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2</w:t>
      </w:r>
      <w:r w:rsidR="00B87362">
        <w:rPr>
          <w:rFonts w:cstheme="minorHAnsi"/>
          <w:color w:val="1F1F1F"/>
          <w:shd w:val="clear" w:color="auto" w:fill="FFFFFF"/>
        </w:rPr>
        <w:t>7</w:t>
      </w:r>
      <w:r w:rsidRPr="008D62C8">
        <w:rPr>
          <w:rFonts w:cstheme="minorHAnsi"/>
        </w:rPr>
        <w:t xml:space="preserve">) </w:t>
      </w:r>
      <w:r>
        <w:rPr>
          <w:rFonts w:cstheme="minorHAnsi"/>
        </w:rPr>
        <w:t xml:space="preserve">of those released </w:t>
      </w:r>
      <w:r w:rsidRPr="008D62C8">
        <w:rPr>
          <w:rFonts w:cstheme="minorHAnsi"/>
        </w:rPr>
        <w:t xml:space="preserve">were </w:t>
      </w:r>
      <w:r>
        <w:rPr>
          <w:rFonts w:cstheme="minorHAnsi"/>
        </w:rPr>
        <w:t xml:space="preserve">subsequently </w:t>
      </w:r>
      <w:r w:rsidRPr="00A06FFB">
        <w:rPr>
          <w:rFonts w:cstheme="minorHAnsi"/>
        </w:rPr>
        <w:t>detected</w:t>
      </w:r>
      <w:r w:rsidRPr="008D62C8">
        <w:rPr>
          <w:rFonts w:cstheme="minorHAnsi"/>
        </w:rPr>
        <w:t xml:space="preserve"> migrating </w:t>
      </w:r>
      <w:r w:rsidRPr="00E0002E">
        <w:rPr>
          <w:rFonts w:cstheme="minorHAnsi"/>
        </w:rPr>
        <w:t>upstream</w:t>
      </w:r>
      <w:r w:rsidRPr="008D62C8">
        <w:rPr>
          <w:rFonts w:cstheme="minorHAnsi"/>
        </w:rPr>
        <w:t xml:space="preserve"> through </w:t>
      </w:r>
      <w:r>
        <w:rPr>
          <w:rFonts w:cstheme="minorHAnsi"/>
        </w:rPr>
        <w:t xml:space="preserve">the </w:t>
      </w:r>
      <w:r w:rsidRPr="008D62C8">
        <w:rPr>
          <w:rFonts w:cstheme="minorHAnsi"/>
        </w:rPr>
        <w:t xml:space="preserve">LGR fish ladder </w:t>
      </w:r>
      <w:r>
        <w:rPr>
          <w:rFonts w:cstheme="minorHAnsi"/>
        </w:rPr>
        <w:t>PIT</w:t>
      </w:r>
      <w:r w:rsidRPr="008D62C8">
        <w:rPr>
          <w:rFonts w:cstheme="minorHAnsi"/>
        </w:rPr>
        <w:t xml:space="preserve"> arrays</w:t>
      </w:r>
      <w:r w:rsidR="000C770E">
        <w:rPr>
          <w:rFonts w:cstheme="minorHAnsi"/>
        </w:rPr>
        <w:t xml:space="preserve"> (N = 317 total for release years 2016-2021)</w:t>
      </w:r>
      <w:r>
        <w:rPr>
          <w:rFonts w:cstheme="minorHAnsi"/>
        </w:rPr>
        <w:t xml:space="preserve">. </w:t>
      </w:r>
      <w:r w:rsidR="00B87362">
        <w:rPr>
          <w:rFonts w:cstheme="minorHAnsi"/>
        </w:rPr>
        <w:t>However, of the known reproductively ready</w:t>
      </w:r>
      <w:r w:rsidR="000C770E">
        <w:rPr>
          <w:rFonts w:cstheme="minorHAnsi"/>
        </w:rPr>
        <w:t xml:space="preserve"> </w:t>
      </w:r>
      <w:r w:rsidR="00B87362">
        <w:rPr>
          <w:rFonts w:cstheme="minorHAnsi"/>
        </w:rPr>
        <w:t>females released (including borderline reproductively ready females), an average of 93% (</w:t>
      </w:r>
      <w:r w:rsidR="00B87362" w:rsidRPr="00324E94">
        <w:rPr>
          <w:rFonts w:cstheme="minorHAnsi"/>
          <w:color w:val="1F1F1F"/>
          <w:shd w:val="clear" w:color="auto" w:fill="FFFFFF"/>
        </w:rPr>
        <w:t>±</w:t>
      </w:r>
      <w:r w:rsidR="00B87362">
        <w:rPr>
          <w:rFonts w:cstheme="minorHAnsi"/>
          <w:color w:val="1F1F1F"/>
          <w:shd w:val="clear" w:color="auto" w:fill="FFFFFF"/>
        </w:rPr>
        <w:t xml:space="preserve"> 11%, </w:t>
      </w:r>
      <w:r w:rsidR="00B87362" w:rsidRPr="008D62C8">
        <w:rPr>
          <w:rFonts w:cstheme="minorHAnsi"/>
        </w:rPr>
        <w:t xml:space="preserve">55 </w:t>
      </w:r>
      <w:r w:rsidR="00B87362" w:rsidRPr="00324E94">
        <w:rPr>
          <w:rFonts w:cstheme="minorHAnsi"/>
          <w:color w:val="1F1F1F"/>
          <w:shd w:val="clear" w:color="auto" w:fill="FFFFFF"/>
        </w:rPr>
        <w:t>±</w:t>
      </w:r>
      <w:r w:rsidR="00B87362">
        <w:rPr>
          <w:rFonts w:cstheme="minorHAnsi"/>
          <w:color w:val="1F1F1F"/>
          <w:shd w:val="clear" w:color="auto" w:fill="FFFFFF"/>
        </w:rPr>
        <w:t xml:space="preserve"> 28</w:t>
      </w:r>
      <w:r w:rsidR="00B87362" w:rsidRPr="008D62C8">
        <w:rPr>
          <w:rFonts w:cstheme="minorHAnsi"/>
        </w:rPr>
        <w:t xml:space="preserve">) </w:t>
      </w:r>
      <w:r w:rsidR="00B87362">
        <w:rPr>
          <w:rFonts w:cstheme="minorHAnsi"/>
        </w:rPr>
        <w:t xml:space="preserve">were detected moving upstream. </w:t>
      </w:r>
      <w:r>
        <w:rPr>
          <w:rFonts w:cstheme="minorHAnsi"/>
        </w:rPr>
        <w:t xml:space="preserve">An average </w:t>
      </w:r>
      <w:r w:rsidR="00B87362">
        <w:rPr>
          <w:rFonts w:cstheme="minorHAnsi"/>
        </w:rPr>
        <w:t>8</w:t>
      </w:r>
      <w:r>
        <w:rPr>
          <w:rFonts w:cstheme="minorHAnsi"/>
        </w:rPr>
        <w:t>% (</w:t>
      </w:r>
      <w:r w:rsidRPr="00A612E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</w:rPr>
        <w:t xml:space="preserve">5%) of the fish released were not reproductively ready and were not expected to migrate upstream. Additionally, some fish (N = 14) were released with unknown reproductive readiness. </w:t>
      </w:r>
      <w:r w:rsidR="00D46CA8">
        <w:rPr>
          <w:rFonts w:cstheme="minorHAnsi"/>
        </w:rPr>
        <w:t xml:space="preserve">In 2020, all 6 females released with unknown reproductive status were detected migrating upstream, resulting in an upstream detection rate of 109%. </w:t>
      </w:r>
      <w:r>
        <w:rPr>
          <w:rFonts w:cstheme="minorHAnsi"/>
        </w:rPr>
        <w:t>A</w:t>
      </w:r>
      <w:r w:rsidRPr="00A612E4">
        <w:rPr>
          <w:rFonts w:cstheme="minorHAnsi"/>
        </w:rPr>
        <w:t>n average of 5% (</w:t>
      </w:r>
      <w:r w:rsidRPr="00A612E4">
        <w:rPr>
          <w:rFonts w:cstheme="minorHAnsi"/>
          <w:color w:val="1F1F1F"/>
          <w:shd w:val="clear" w:color="auto" w:fill="FFFFFF"/>
        </w:rPr>
        <w:t xml:space="preserve">± 2%, </w:t>
      </w:r>
      <w:r w:rsidRPr="00A612E4">
        <w:rPr>
          <w:rFonts w:cstheme="minorHAnsi"/>
        </w:rPr>
        <w:t xml:space="preserve">3 </w:t>
      </w:r>
      <w:r w:rsidRPr="00A612E4">
        <w:rPr>
          <w:rFonts w:cstheme="minorHAnsi"/>
          <w:color w:val="1F1F1F"/>
          <w:shd w:val="clear" w:color="auto" w:fill="FFFFFF"/>
        </w:rPr>
        <w:t xml:space="preserve">± 1) of </w:t>
      </w:r>
      <w:r>
        <w:rPr>
          <w:rFonts w:cstheme="minorHAnsi"/>
          <w:color w:val="1F1F1F"/>
          <w:shd w:val="clear" w:color="auto" w:fill="FFFFFF"/>
        </w:rPr>
        <w:t xml:space="preserve">all </w:t>
      </w:r>
      <w:r w:rsidRPr="00A612E4">
        <w:rPr>
          <w:rFonts w:cstheme="minorHAnsi"/>
          <w:color w:val="1F1F1F"/>
          <w:shd w:val="clear" w:color="auto" w:fill="FFFFFF"/>
        </w:rPr>
        <w:t xml:space="preserve">released fish </w:t>
      </w:r>
      <w:r w:rsidRPr="00A612E4">
        <w:rPr>
          <w:rFonts w:cstheme="minorHAnsi"/>
        </w:rPr>
        <w:t>were detected migrating downstream</w:t>
      </w:r>
      <w:r>
        <w:rPr>
          <w:rFonts w:cstheme="minorHAnsi"/>
        </w:rPr>
        <w:t>, and</w:t>
      </w:r>
      <w:r w:rsidRPr="00A612E4">
        <w:rPr>
          <w:rFonts w:cstheme="minorHAnsi"/>
        </w:rPr>
        <w:t xml:space="preserve"> </w:t>
      </w:r>
      <w:r>
        <w:rPr>
          <w:rFonts w:cstheme="minorHAnsi"/>
        </w:rPr>
        <w:t xml:space="preserve">an </w:t>
      </w:r>
      <w:r w:rsidRPr="00A612E4">
        <w:rPr>
          <w:rFonts w:cstheme="minorHAnsi"/>
        </w:rPr>
        <w:t xml:space="preserve">average of </w:t>
      </w:r>
      <w:r w:rsidR="00FE768B">
        <w:rPr>
          <w:rFonts w:cstheme="minorHAnsi"/>
        </w:rPr>
        <w:t>18</w:t>
      </w:r>
      <w:r w:rsidRPr="00A612E4">
        <w:rPr>
          <w:rFonts w:cstheme="minorHAnsi"/>
        </w:rPr>
        <w:t>% (</w:t>
      </w:r>
      <w:r w:rsidRPr="00A612E4">
        <w:rPr>
          <w:rFonts w:cstheme="minorHAnsi"/>
          <w:color w:val="1F1F1F"/>
          <w:shd w:val="clear" w:color="auto" w:fill="FFFFFF"/>
        </w:rPr>
        <w:t xml:space="preserve">± </w:t>
      </w:r>
      <w:r w:rsidR="00FE768B">
        <w:rPr>
          <w:rFonts w:cstheme="minorHAnsi"/>
          <w:color w:val="1F1F1F"/>
          <w:shd w:val="clear" w:color="auto" w:fill="FFFFFF"/>
        </w:rPr>
        <w:t>9</w:t>
      </w:r>
      <w:r w:rsidRPr="00A612E4">
        <w:rPr>
          <w:rFonts w:cstheme="minorHAnsi"/>
          <w:color w:val="1F1F1F"/>
          <w:shd w:val="clear" w:color="auto" w:fill="FFFFFF"/>
        </w:rPr>
        <w:t>%, 1</w:t>
      </w:r>
      <w:r w:rsidR="00FE768B">
        <w:rPr>
          <w:rFonts w:cstheme="minorHAnsi"/>
          <w:color w:val="1F1F1F"/>
          <w:shd w:val="clear" w:color="auto" w:fill="FFFFFF"/>
        </w:rPr>
        <w:t>1</w:t>
      </w:r>
      <w:r w:rsidRPr="00A612E4">
        <w:rPr>
          <w:rFonts w:cstheme="minorHAnsi"/>
          <w:color w:val="1F1F1F"/>
          <w:shd w:val="clear" w:color="auto" w:fill="FFFFFF"/>
        </w:rPr>
        <w:t xml:space="preserve"> ± 6)</w:t>
      </w:r>
      <w:r w:rsidRPr="00A612E4">
        <w:rPr>
          <w:rFonts w:cstheme="minorHAnsi"/>
        </w:rPr>
        <w:t xml:space="preserve"> were not detected after release</w:t>
      </w:r>
      <w:r>
        <w:rPr>
          <w:rFonts w:cstheme="minorHAnsi"/>
        </w:rPr>
        <w:t>.</w:t>
      </w:r>
      <w:r w:rsidRPr="00A612E4">
        <w:rPr>
          <w:rFonts w:cstheme="minorHAnsi"/>
        </w:rPr>
        <w:t xml:space="preserve"> </w:t>
      </w:r>
    </w:p>
    <w:p w14:paraId="4469FA4F" w14:textId="77777777" w:rsidR="00CA2C24" w:rsidRDefault="00CA2C24" w:rsidP="005C7857">
      <w:pPr>
        <w:spacing w:line="480" w:lineRule="auto"/>
        <w:rPr>
          <w:rFonts w:cstheme="minorHAnsi"/>
        </w:rPr>
      </w:pPr>
    </w:p>
    <w:p w14:paraId="3D46F00C" w14:textId="2C8E5271" w:rsidR="00A612E4" w:rsidRPr="00B07274" w:rsidRDefault="00CA2C24" w:rsidP="00B07274">
      <w:pPr>
        <w:pStyle w:val="EndNoteBibliography"/>
        <w:numPr>
          <w:ilvl w:val="0"/>
          <w:numId w:val="0"/>
        </w:numPr>
        <w:spacing w:line="480" w:lineRule="auto"/>
        <w:rPr>
          <w:rFonts w:cstheme="minorHAnsi"/>
        </w:rPr>
      </w:pPr>
      <w:r>
        <w:rPr>
          <w:rFonts w:asciiTheme="minorHAnsi" w:hAnsiTheme="minorHAnsi" w:cstheme="minorHAnsi"/>
        </w:rPr>
        <w:t xml:space="preserve">From first spawn years </w:t>
      </w:r>
      <w:r w:rsidR="001D0733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016-2021, a total of 3</w:t>
      </w:r>
      <w:r w:rsidR="004E6E6F">
        <w:rPr>
          <w:rFonts w:asciiTheme="minorHAnsi" w:hAnsiTheme="minorHAnsi" w:cstheme="minorHAnsi"/>
        </w:rPr>
        <w:t>1</w:t>
      </w:r>
      <w:r w:rsidR="00B00DEB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Reconditioned </w:t>
      </w:r>
      <w:r>
        <w:rPr>
          <w:rFonts w:cstheme="minorHAnsi"/>
        </w:rPr>
        <w:t>RS</w:t>
      </w:r>
      <w:r>
        <w:rPr>
          <w:rFonts w:asciiTheme="minorHAnsi" w:hAnsiTheme="minorHAnsi" w:cstheme="minorHAnsi"/>
        </w:rPr>
        <w:t xml:space="preserve"> were </w:t>
      </w:r>
      <w:r w:rsidRPr="00E0002E">
        <w:rPr>
          <w:rFonts w:asciiTheme="minorHAnsi" w:hAnsiTheme="minorHAnsi" w:cstheme="minorHAnsi"/>
        </w:rPr>
        <w:t xml:space="preserve">detected </w:t>
      </w:r>
      <w:r>
        <w:rPr>
          <w:rFonts w:asciiTheme="minorHAnsi" w:hAnsiTheme="minorHAnsi" w:cstheme="minorHAnsi"/>
        </w:rPr>
        <w:t>migrating upstream through LGR after release, either ~6 or ~18 months later (Figure 6)</w:t>
      </w:r>
      <w:r>
        <w:rPr>
          <w:rFonts w:cstheme="minorHAnsi"/>
        </w:rPr>
        <w:t xml:space="preserve">. An average of </w:t>
      </w:r>
      <w:r w:rsidRPr="00CA0FFE">
        <w:rPr>
          <w:rFonts w:cstheme="minorHAnsi"/>
        </w:rPr>
        <w:t xml:space="preserve">28% </w:t>
      </w:r>
      <w:r w:rsidRPr="00CA0FFE">
        <w:rPr>
          <w:rFonts w:cstheme="minorHAnsi"/>
        </w:rPr>
        <w:lastRenderedPageBreak/>
        <w:t>(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 w:rsidRPr="00CA0FFE">
        <w:rPr>
          <w:rFonts w:cstheme="minorHAnsi"/>
        </w:rPr>
        <w:t>8%</w:t>
      </w:r>
      <w:r>
        <w:rPr>
          <w:rFonts w:cstheme="minorHAnsi"/>
        </w:rPr>
        <w:t>, 5</w:t>
      </w:r>
      <w:r w:rsidR="004E6E6F">
        <w:rPr>
          <w:rFonts w:cstheme="minorHAnsi"/>
        </w:rPr>
        <w:t>2</w:t>
      </w:r>
      <w:r>
        <w:rPr>
          <w:rFonts w:cstheme="minorHAnsi"/>
        </w:rPr>
        <w:t xml:space="preserve"> </w:t>
      </w:r>
      <w:r w:rsidRPr="00324E94">
        <w:rPr>
          <w:rFonts w:cstheme="minorHAnsi"/>
          <w:color w:val="1F1F1F"/>
          <w:shd w:val="clear" w:color="auto" w:fill="FFFFFF"/>
        </w:rPr>
        <w:t>±</w:t>
      </w:r>
      <w:r>
        <w:rPr>
          <w:rFonts w:cstheme="minorHAnsi"/>
          <w:color w:val="1F1F1F"/>
          <w:shd w:val="clear" w:color="auto" w:fill="FFFFFF"/>
        </w:rPr>
        <w:t xml:space="preserve"> </w:t>
      </w:r>
      <w:r>
        <w:rPr>
          <w:rFonts w:cstheme="minorHAnsi"/>
        </w:rPr>
        <w:t>2</w:t>
      </w:r>
      <w:r w:rsidR="004E6E6F">
        <w:rPr>
          <w:rFonts w:cstheme="minorHAnsi"/>
        </w:rPr>
        <w:t>3</w:t>
      </w:r>
      <w:r>
        <w:rPr>
          <w:rFonts w:cstheme="minorHAnsi"/>
        </w:rPr>
        <w:t xml:space="preserve">) of </w:t>
      </w:r>
      <w:r w:rsidR="004E6E6F">
        <w:rPr>
          <w:rFonts w:cstheme="minorHAnsi"/>
        </w:rPr>
        <w:t>natural</w:t>
      </w:r>
      <w:r w:rsidR="003D2E17">
        <w:rPr>
          <w:rFonts w:cstheme="minorHAnsi"/>
        </w:rPr>
        <w:t>-</w:t>
      </w:r>
      <w:r w:rsidR="004E6E6F">
        <w:rPr>
          <w:rFonts w:cstheme="minorHAnsi"/>
        </w:rPr>
        <w:t xml:space="preserve">origin </w:t>
      </w:r>
      <w:r>
        <w:rPr>
          <w:rFonts w:cstheme="minorHAnsi"/>
        </w:rPr>
        <w:t>female</w:t>
      </w:r>
      <w:r w:rsidR="004E6E6F">
        <w:rPr>
          <w:rFonts w:cstheme="minorHAnsi"/>
        </w:rPr>
        <w:t xml:space="preserve"> steelhead</w:t>
      </w:r>
      <w:r>
        <w:rPr>
          <w:rFonts w:cstheme="minorHAnsi"/>
        </w:rPr>
        <w:t xml:space="preserve"> collected each year </w:t>
      </w:r>
      <w:r w:rsidR="004E6E6F">
        <w:rPr>
          <w:rFonts w:cstheme="minorHAnsi"/>
        </w:rPr>
        <w:t xml:space="preserve">by the KRP </w:t>
      </w:r>
      <w:r>
        <w:rPr>
          <w:rFonts w:cstheme="minorHAnsi"/>
        </w:rPr>
        <w:t xml:space="preserve">were </w:t>
      </w:r>
      <w:r w:rsidRPr="00CA0FFE">
        <w:rPr>
          <w:rFonts w:cstheme="minorHAnsi"/>
        </w:rPr>
        <w:t>detected migrating upstream</w:t>
      </w:r>
      <w:r>
        <w:rPr>
          <w:rFonts w:cstheme="minorHAnsi"/>
        </w:rPr>
        <w:t xml:space="preserve"> following</w:t>
      </w:r>
      <w:r w:rsidRPr="00CA0FFE">
        <w:rPr>
          <w:rFonts w:cstheme="minorHAnsi"/>
        </w:rPr>
        <w:t xml:space="preserve"> release</w:t>
      </w:r>
      <w:r>
        <w:rPr>
          <w:rFonts w:cstheme="minorHAnsi"/>
        </w:rPr>
        <w:t>.</w:t>
      </w:r>
    </w:p>
    <w:sectPr w:rsidR="00A612E4" w:rsidRPr="00B07274" w:rsidSect="003A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395"/>
    <w:multiLevelType w:val="hybridMultilevel"/>
    <w:tmpl w:val="947E09A0"/>
    <w:lvl w:ilvl="0" w:tplc="3662CC7C">
      <w:start w:val="1"/>
      <w:numFmt w:val="bullet"/>
      <w:pStyle w:val="EndNoteBibliograph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54C2"/>
    <w:multiLevelType w:val="hybridMultilevel"/>
    <w:tmpl w:val="3AD2F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E967E9"/>
    <w:multiLevelType w:val="hybridMultilevel"/>
    <w:tmpl w:val="CD9C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35C83"/>
    <w:multiLevelType w:val="hybridMultilevel"/>
    <w:tmpl w:val="77CA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3302"/>
    <w:multiLevelType w:val="hybridMultilevel"/>
    <w:tmpl w:val="3146C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31701"/>
    <w:multiLevelType w:val="hybridMultilevel"/>
    <w:tmpl w:val="72C2E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07D4"/>
    <w:multiLevelType w:val="hybridMultilevel"/>
    <w:tmpl w:val="2EEC5876"/>
    <w:lvl w:ilvl="0" w:tplc="1C72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A379F"/>
    <w:multiLevelType w:val="multilevel"/>
    <w:tmpl w:val="35F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CE2F23"/>
    <w:multiLevelType w:val="hybridMultilevel"/>
    <w:tmpl w:val="0010A47C"/>
    <w:lvl w:ilvl="0" w:tplc="0EA8BE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3284D"/>
    <w:multiLevelType w:val="hybridMultilevel"/>
    <w:tmpl w:val="98CC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514554">
    <w:abstractNumId w:val="5"/>
  </w:num>
  <w:num w:numId="2" w16cid:durableId="1766606899">
    <w:abstractNumId w:val="6"/>
  </w:num>
  <w:num w:numId="3" w16cid:durableId="160657331">
    <w:abstractNumId w:val="9"/>
  </w:num>
  <w:num w:numId="4" w16cid:durableId="152139144">
    <w:abstractNumId w:val="4"/>
  </w:num>
  <w:num w:numId="5" w16cid:durableId="1514757700">
    <w:abstractNumId w:val="1"/>
  </w:num>
  <w:num w:numId="6" w16cid:durableId="1562474363">
    <w:abstractNumId w:val="0"/>
  </w:num>
  <w:num w:numId="7" w16cid:durableId="1237205433">
    <w:abstractNumId w:val="2"/>
  </w:num>
  <w:num w:numId="8" w16cid:durableId="1324625536">
    <w:abstractNumId w:val="3"/>
  </w:num>
  <w:num w:numId="9" w16cid:durableId="1688871623">
    <w:abstractNumId w:val="7"/>
  </w:num>
  <w:num w:numId="10" w16cid:durableId="1366517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9"/>
    <w:rsid w:val="00003572"/>
    <w:rsid w:val="0000419A"/>
    <w:rsid w:val="000060BE"/>
    <w:rsid w:val="0000726F"/>
    <w:rsid w:val="000078FE"/>
    <w:rsid w:val="00007D25"/>
    <w:rsid w:val="000110DB"/>
    <w:rsid w:val="000118F9"/>
    <w:rsid w:val="00011CFC"/>
    <w:rsid w:val="00012188"/>
    <w:rsid w:val="0001383A"/>
    <w:rsid w:val="00015B2E"/>
    <w:rsid w:val="000168F8"/>
    <w:rsid w:val="00022A6D"/>
    <w:rsid w:val="0002339E"/>
    <w:rsid w:val="00023AC7"/>
    <w:rsid w:val="000246BE"/>
    <w:rsid w:val="000253ED"/>
    <w:rsid w:val="00025C12"/>
    <w:rsid w:val="00026282"/>
    <w:rsid w:val="00030EFB"/>
    <w:rsid w:val="00032B68"/>
    <w:rsid w:val="00032F59"/>
    <w:rsid w:val="0003449D"/>
    <w:rsid w:val="00036166"/>
    <w:rsid w:val="0003642B"/>
    <w:rsid w:val="00036D0A"/>
    <w:rsid w:val="0004061E"/>
    <w:rsid w:val="00040F7A"/>
    <w:rsid w:val="000416B4"/>
    <w:rsid w:val="00042097"/>
    <w:rsid w:val="000420BD"/>
    <w:rsid w:val="000420D9"/>
    <w:rsid w:val="00043D0C"/>
    <w:rsid w:val="0004403F"/>
    <w:rsid w:val="00044848"/>
    <w:rsid w:val="00045B1A"/>
    <w:rsid w:val="00045DFA"/>
    <w:rsid w:val="00046B0E"/>
    <w:rsid w:val="0004727B"/>
    <w:rsid w:val="000476A4"/>
    <w:rsid w:val="00050BA6"/>
    <w:rsid w:val="00051BF3"/>
    <w:rsid w:val="000539F6"/>
    <w:rsid w:val="00054376"/>
    <w:rsid w:val="000578B9"/>
    <w:rsid w:val="00057E03"/>
    <w:rsid w:val="00060BB4"/>
    <w:rsid w:val="00061D25"/>
    <w:rsid w:val="00063582"/>
    <w:rsid w:val="00063738"/>
    <w:rsid w:val="000639DE"/>
    <w:rsid w:val="00063FF2"/>
    <w:rsid w:val="00064FDF"/>
    <w:rsid w:val="00065BAB"/>
    <w:rsid w:val="00066565"/>
    <w:rsid w:val="00067107"/>
    <w:rsid w:val="00067CF5"/>
    <w:rsid w:val="000705E5"/>
    <w:rsid w:val="00071148"/>
    <w:rsid w:val="00071649"/>
    <w:rsid w:val="0007202B"/>
    <w:rsid w:val="000728BA"/>
    <w:rsid w:val="000728EC"/>
    <w:rsid w:val="00073371"/>
    <w:rsid w:val="00073EA5"/>
    <w:rsid w:val="000771D3"/>
    <w:rsid w:val="0007754B"/>
    <w:rsid w:val="000803C9"/>
    <w:rsid w:val="00083467"/>
    <w:rsid w:val="00083A9E"/>
    <w:rsid w:val="000844DF"/>
    <w:rsid w:val="000852B7"/>
    <w:rsid w:val="0008646F"/>
    <w:rsid w:val="000866AC"/>
    <w:rsid w:val="00086E71"/>
    <w:rsid w:val="00087257"/>
    <w:rsid w:val="00091F4C"/>
    <w:rsid w:val="00093705"/>
    <w:rsid w:val="00094297"/>
    <w:rsid w:val="000952C7"/>
    <w:rsid w:val="000A0506"/>
    <w:rsid w:val="000A18E5"/>
    <w:rsid w:val="000A3315"/>
    <w:rsid w:val="000A3DDA"/>
    <w:rsid w:val="000A51E7"/>
    <w:rsid w:val="000A6265"/>
    <w:rsid w:val="000A66E2"/>
    <w:rsid w:val="000A6E8C"/>
    <w:rsid w:val="000B2DF2"/>
    <w:rsid w:val="000B37C8"/>
    <w:rsid w:val="000B40E4"/>
    <w:rsid w:val="000B792F"/>
    <w:rsid w:val="000B7A5C"/>
    <w:rsid w:val="000C303F"/>
    <w:rsid w:val="000C35D2"/>
    <w:rsid w:val="000C4E0B"/>
    <w:rsid w:val="000C5AA1"/>
    <w:rsid w:val="000C770E"/>
    <w:rsid w:val="000D0DDE"/>
    <w:rsid w:val="000D1897"/>
    <w:rsid w:val="000D1C88"/>
    <w:rsid w:val="000D224D"/>
    <w:rsid w:val="000D28D1"/>
    <w:rsid w:val="000D44DD"/>
    <w:rsid w:val="000D4CF5"/>
    <w:rsid w:val="000D58C0"/>
    <w:rsid w:val="000D621E"/>
    <w:rsid w:val="000D689F"/>
    <w:rsid w:val="000D6E7A"/>
    <w:rsid w:val="000E2B08"/>
    <w:rsid w:val="000E59B1"/>
    <w:rsid w:val="000F30EC"/>
    <w:rsid w:val="000F435A"/>
    <w:rsid w:val="000F5460"/>
    <w:rsid w:val="000F64D7"/>
    <w:rsid w:val="000F71A0"/>
    <w:rsid w:val="00101B1D"/>
    <w:rsid w:val="00101CC3"/>
    <w:rsid w:val="0010273E"/>
    <w:rsid w:val="00103526"/>
    <w:rsid w:val="00104738"/>
    <w:rsid w:val="00105F9B"/>
    <w:rsid w:val="00106330"/>
    <w:rsid w:val="001066EB"/>
    <w:rsid w:val="00106E8C"/>
    <w:rsid w:val="0010786F"/>
    <w:rsid w:val="00107984"/>
    <w:rsid w:val="00111789"/>
    <w:rsid w:val="00111852"/>
    <w:rsid w:val="00112F46"/>
    <w:rsid w:val="00113570"/>
    <w:rsid w:val="00114343"/>
    <w:rsid w:val="00115695"/>
    <w:rsid w:val="00115F22"/>
    <w:rsid w:val="00116224"/>
    <w:rsid w:val="00116900"/>
    <w:rsid w:val="00117462"/>
    <w:rsid w:val="00117F04"/>
    <w:rsid w:val="00117F4D"/>
    <w:rsid w:val="00120091"/>
    <w:rsid w:val="0012151F"/>
    <w:rsid w:val="00121589"/>
    <w:rsid w:val="001219B8"/>
    <w:rsid w:val="00121ABA"/>
    <w:rsid w:val="001230AD"/>
    <w:rsid w:val="0012536B"/>
    <w:rsid w:val="00127037"/>
    <w:rsid w:val="00127C13"/>
    <w:rsid w:val="0013198F"/>
    <w:rsid w:val="00132FA6"/>
    <w:rsid w:val="001335BE"/>
    <w:rsid w:val="00135EAE"/>
    <w:rsid w:val="00136210"/>
    <w:rsid w:val="001362B0"/>
    <w:rsid w:val="00137747"/>
    <w:rsid w:val="00137E25"/>
    <w:rsid w:val="001401C7"/>
    <w:rsid w:val="00140298"/>
    <w:rsid w:val="00140768"/>
    <w:rsid w:val="00140AD7"/>
    <w:rsid w:val="00140E2B"/>
    <w:rsid w:val="00141271"/>
    <w:rsid w:val="00141FCF"/>
    <w:rsid w:val="00143F4F"/>
    <w:rsid w:val="00144DC8"/>
    <w:rsid w:val="001455D9"/>
    <w:rsid w:val="0014563F"/>
    <w:rsid w:val="0014642F"/>
    <w:rsid w:val="00146544"/>
    <w:rsid w:val="00147A9A"/>
    <w:rsid w:val="00147B22"/>
    <w:rsid w:val="00147D5F"/>
    <w:rsid w:val="00151693"/>
    <w:rsid w:val="00151E1B"/>
    <w:rsid w:val="00152AC6"/>
    <w:rsid w:val="001546D7"/>
    <w:rsid w:val="00154F6B"/>
    <w:rsid w:val="001600FD"/>
    <w:rsid w:val="00161306"/>
    <w:rsid w:val="00162611"/>
    <w:rsid w:val="0016368D"/>
    <w:rsid w:val="00164F67"/>
    <w:rsid w:val="00167B51"/>
    <w:rsid w:val="00170166"/>
    <w:rsid w:val="00170263"/>
    <w:rsid w:val="00170286"/>
    <w:rsid w:val="00172284"/>
    <w:rsid w:val="00174118"/>
    <w:rsid w:val="00174197"/>
    <w:rsid w:val="00174954"/>
    <w:rsid w:val="001751B0"/>
    <w:rsid w:val="00175B34"/>
    <w:rsid w:val="00175D73"/>
    <w:rsid w:val="001764F6"/>
    <w:rsid w:val="0017777C"/>
    <w:rsid w:val="0017779C"/>
    <w:rsid w:val="00180172"/>
    <w:rsid w:val="00181311"/>
    <w:rsid w:val="00182697"/>
    <w:rsid w:val="00183715"/>
    <w:rsid w:val="00183F7B"/>
    <w:rsid w:val="001855B4"/>
    <w:rsid w:val="00186A99"/>
    <w:rsid w:val="00186B05"/>
    <w:rsid w:val="0018761A"/>
    <w:rsid w:val="00187690"/>
    <w:rsid w:val="001877D7"/>
    <w:rsid w:val="001900E3"/>
    <w:rsid w:val="00190444"/>
    <w:rsid w:val="00192379"/>
    <w:rsid w:val="001924B9"/>
    <w:rsid w:val="001932EE"/>
    <w:rsid w:val="0019339D"/>
    <w:rsid w:val="00194056"/>
    <w:rsid w:val="001945B8"/>
    <w:rsid w:val="00196F3B"/>
    <w:rsid w:val="00197DDB"/>
    <w:rsid w:val="001A05C2"/>
    <w:rsid w:val="001A0CB8"/>
    <w:rsid w:val="001A1014"/>
    <w:rsid w:val="001A1199"/>
    <w:rsid w:val="001A1C56"/>
    <w:rsid w:val="001A2269"/>
    <w:rsid w:val="001A35A3"/>
    <w:rsid w:val="001A3A71"/>
    <w:rsid w:val="001A6440"/>
    <w:rsid w:val="001B04EF"/>
    <w:rsid w:val="001B0DEF"/>
    <w:rsid w:val="001B0EE0"/>
    <w:rsid w:val="001B2749"/>
    <w:rsid w:val="001B2B50"/>
    <w:rsid w:val="001B3B2E"/>
    <w:rsid w:val="001B719A"/>
    <w:rsid w:val="001C0D9A"/>
    <w:rsid w:val="001C12F3"/>
    <w:rsid w:val="001C1BF6"/>
    <w:rsid w:val="001C3C8C"/>
    <w:rsid w:val="001C3D43"/>
    <w:rsid w:val="001C40FB"/>
    <w:rsid w:val="001C5237"/>
    <w:rsid w:val="001C54EA"/>
    <w:rsid w:val="001C5BF9"/>
    <w:rsid w:val="001C5EED"/>
    <w:rsid w:val="001D0733"/>
    <w:rsid w:val="001D1503"/>
    <w:rsid w:val="001D32DA"/>
    <w:rsid w:val="001D384A"/>
    <w:rsid w:val="001D40FA"/>
    <w:rsid w:val="001D57B2"/>
    <w:rsid w:val="001D5A36"/>
    <w:rsid w:val="001D64D5"/>
    <w:rsid w:val="001D7530"/>
    <w:rsid w:val="001E04E6"/>
    <w:rsid w:val="001E1FBF"/>
    <w:rsid w:val="001E254B"/>
    <w:rsid w:val="001E2793"/>
    <w:rsid w:val="001E33DB"/>
    <w:rsid w:val="001E4E35"/>
    <w:rsid w:val="001E56BA"/>
    <w:rsid w:val="001E5DB0"/>
    <w:rsid w:val="001E5E8D"/>
    <w:rsid w:val="001E7C77"/>
    <w:rsid w:val="001F1710"/>
    <w:rsid w:val="001F42F8"/>
    <w:rsid w:val="001F4C6F"/>
    <w:rsid w:val="001F4D09"/>
    <w:rsid w:val="001F525C"/>
    <w:rsid w:val="001F534B"/>
    <w:rsid w:val="002018CC"/>
    <w:rsid w:val="002024CB"/>
    <w:rsid w:val="00203BAD"/>
    <w:rsid w:val="002060D7"/>
    <w:rsid w:val="002112D8"/>
    <w:rsid w:val="002126A1"/>
    <w:rsid w:val="0021388E"/>
    <w:rsid w:val="002142F2"/>
    <w:rsid w:val="0021434D"/>
    <w:rsid w:val="00215FF7"/>
    <w:rsid w:val="00220B79"/>
    <w:rsid w:val="0022280E"/>
    <w:rsid w:val="0022457A"/>
    <w:rsid w:val="00224BE6"/>
    <w:rsid w:val="00224CFD"/>
    <w:rsid w:val="00224D82"/>
    <w:rsid w:val="002260EE"/>
    <w:rsid w:val="002261FB"/>
    <w:rsid w:val="00227658"/>
    <w:rsid w:val="00227CBC"/>
    <w:rsid w:val="00227E07"/>
    <w:rsid w:val="00230341"/>
    <w:rsid w:val="00230ECD"/>
    <w:rsid w:val="002313E3"/>
    <w:rsid w:val="0023160C"/>
    <w:rsid w:val="0023198C"/>
    <w:rsid w:val="00233373"/>
    <w:rsid w:val="00233C68"/>
    <w:rsid w:val="0023422A"/>
    <w:rsid w:val="00234DA4"/>
    <w:rsid w:val="0023565C"/>
    <w:rsid w:val="00236C68"/>
    <w:rsid w:val="0023781F"/>
    <w:rsid w:val="00237932"/>
    <w:rsid w:val="00237DF2"/>
    <w:rsid w:val="00241358"/>
    <w:rsid w:val="0024355F"/>
    <w:rsid w:val="00245E3F"/>
    <w:rsid w:val="002473CE"/>
    <w:rsid w:val="00247604"/>
    <w:rsid w:val="0025011D"/>
    <w:rsid w:val="00251535"/>
    <w:rsid w:val="00252C34"/>
    <w:rsid w:val="00253839"/>
    <w:rsid w:val="00254098"/>
    <w:rsid w:val="002569D1"/>
    <w:rsid w:val="00257573"/>
    <w:rsid w:val="00261739"/>
    <w:rsid w:val="00262A85"/>
    <w:rsid w:val="0026329B"/>
    <w:rsid w:val="00264456"/>
    <w:rsid w:val="00265735"/>
    <w:rsid w:val="0026689E"/>
    <w:rsid w:val="00266B41"/>
    <w:rsid w:val="00267732"/>
    <w:rsid w:val="00271C5B"/>
    <w:rsid w:val="0027358C"/>
    <w:rsid w:val="00273C6B"/>
    <w:rsid w:val="0027512A"/>
    <w:rsid w:val="002776F5"/>
    <w:rsid w:val="0028085C"/>
    <w:rsid w:val="002808CD"/>
    <w:rsid w:val="00282BA7"/>
    <w:rsid w:val="00284650"/>
    <w:rsid w:val="0028478B"/>
    <w:rsid w:val="00284921"/>
    <w:rsid w:val="002870C8"/>
    <w:rsid w:val="00287272"/>
    <w:rsid w:val="00290265"/>
    <w:rsid w:val="00291954"/>
    <w:rsid w:val="00291BA8"/>
    <w:rsid w:val="00292086"/>
    <w:rsid w:val="00292FB2"/>
    <w:rsid w:val="00293713"/>
    <w:rsid w:val="0029414E"/>
    <w:rsid w:val="002950AB"/>
    <w:rsid w:val="002951E9"/>
    <w:rsid w:val="00295779"/>
    <w:rsid w:val="00297C6A"/>
    <w:rsid w:val="002A37EE"/>
    <w:rsid w:val="002A3F10"/>
    <w:rsid w:val="002A3F84"/>
    <w:rsid w:val="002A6608"/>
    <w:rsid w:val="002A6DB4"/>
    <w:rsid w:val="002B2477"/>
    <w:rsid w:val="002B4793"/>
    <w:rsid w:val="002B4D49"/>
    <w:rsid w:val="002B53CF"/>
    <w:rsid w:val="002B734B"/>
    <w:rsid w:val="002B752B"/>
    <w:rsid w:val="002B7665"/>
    <w:rsid w:val="002B7988"/>
    <w:rsid w:val="002B7A90"/>
    <w:rsid w:val="002B7D12"/>
    <w:rsid w:val="002C0206"/>
    <w:rsid w:val="002C02A1"/>
    <w:rsid w:val="002C08D7"/>
    <w:rsid w:val="002C10A4"/>
    <w:rsid w:val="002C2960"/>
    <w:rsid w:val="002C6653"/>
    <w:rsid w:val="002D01AF"/>
    <w:rsid w:val="002D1456"/>
    <w:rsid w:val="002D308E"/>
    <w:rsid w:val="002D31EE"/>
    <w:rsid w:val="002D3C4E"/>
    <w:rsid w:val="002D3E8C"/>
    <w:rsid w:val="002D7464"/>
    <w:rsid w:val="002D7756"/>
    <w:rsid w:val="002E0017"/>
    <w:rsid w:val="002E031F"/>
    <w:rsid w:val="002E0641"/>
    <w:rsid w:val="002E0F54"/>
    <w:rsid w:val="002E348A"/>
    <w:rsid w:val="002E418E"/>
    <w:rsid w:val="002E4212"/>
    <w:rsid w:val="002E5729"/>
    <w:rsid w:val="002E63FC"/>
    <w:rsid w:val="002E747B"/>
    <w:rsid w:val="002F0CDD"/>
    <w:rsid w:val="002F2C00"/>
    <w:rsid w:val="002F2C14"/>
    <w:rsid w:val="002F2F2D"/>
    <w:rsid w:val="002F365C"/>
    <w:rsid w:val="002F4467"/>
    <w:rsid w:val="002F45B9"/>
    <w:rsid w:val="002F58A3"/>
    <w:rsid w:val="002F6C43"/>
    <w:rsid w:val="002F6D34"/>
    <w:rsid w:val="002F78A7"/>
    <w:rsid w:val="0030034D"/>
    <w:rsid w:val="0030058B"/>
    <w:rsid w:val="003013DE"/>
    <w:rsid w:val="003020E7"/>
    <w:rsid w:val="00302C45"/>
    <w:rsid w:val="00302D2F"/>
    <w:rsid w:val="0030354D"/>
    <w:rsid w:val="00303C29"/>
    <w:rsid w:val="00303DDF"/>
    <w:rsid w:val="00303F94"/>
    <w:rsid w:val="0030536F"/>
    <w:rsid w:val="0030557D"/>
    <w:rsid w:val="0031023A"/>
    <w:rsid w:val="00310844"/>
    <w:rsid w:val="00311451"/>
    <w:rsid w:val="0031352B"/>
    <w:rsid w:val="0031541F"/>
    <w:rsid w:val="00315C54"/>
    <w:rsid w:val="00316279"/>
    <w:rsid w:val="003203F7"/>
    <w:rsid w:val="0032120C"/>
    <w:rsid w:val="003231DF"/>
    <w:rsid w:val="0032467E"/>
    <w:rsid w:val="00324E94"/>
    <w:rsid w:val="00325485"/>
    <w:rsid w:val="00325CB5"/>
    <w:rsid w:val="003265FC"/>
    <w:rsid w:val="003277E9"/>
    <w:rsid w:val="00330219"/>
    <w:rsid w:val="003304C8"/>
    <w:rsid w:val="00330A10"/>
    <w:rsid w:val="00332140"/>
    <w:rsid w:val="00332B96"/>
    <w:rsid w:val="003331AF"/>
    <w:rsid w:val="00334731"/>
    <w:rsid w:val="00335788"/>
    <w:rsid w:val="00335C03"/>
    <w:rsid w:val="003375DA"/>
    <w:rsid w:val="0034047D"/>
    <w:rsid w:val="00340628"/>
    <w:rsid w:val="003407FA"/>
    <w:rsid w:val="00340822"/>
    <w:rsid w:val="00342BFC"/>
    <w:rsid w:val="00343542"/>
    <w:rsid w:val="003439F3"/>
    <w:rsid w:val="00344963"/>
    <w:rsid w:val="003453AD"/>
    <w:rsid w:val="00345BE9"/>
    <w:rsid w:val="00345CB1"/>
    <w:rsid w:val="00345D69"/>
    <w:rsid w:val="003466DF"/>
    <w:rsid w:val="00347119"/>
    <w:rsid w:val="003475C7"/>
    <w:rsid w:val="00350014"/>
    <w:rsid w:val="0035126B"/>
    <w:rsid w:val="003550B2"/>
    <w:rsid w:val="003562B1"/>
    <w:rsid w:val="0035678E"/>
    <w:rsid w:val="00356FCC"/>
    <w:rsid w:val="00357A1E"/>
    <w:rsid w:val="00360A65"/>
    <w:rsid w:val="00360DAE"/>
    <w:rsid w:val="00361EA0"/>
    <w:rsid w:val="00363213"/>
    <w:rsid w:val="00363B46"/>
    <w:rsid w:val="00364D14"/>
    <w:rsid w:val="00364EFB"/>
    <w:rsid w:val="0036594A"/>
    <w:rsid w:val="003662E8"/>
    <w:rsid w:val="003678DF"/>
    <w:rsid w:val="00370128"/>
    <w:rsid w:val="00371F64"/>
    <w:rsid w:val="00375F42"/>
    <w:rsid w:val="003766A2"/>
    <w:rsid w:val="0037679A"/>
    <w:rsid w:val="00377D1C"/>
    <w:rsid w:val="0038051A"/>
    <w:rsid w:val="003805F1"/>
    <w:rsid w:val="003808EA"/>
    <w:rsid w:val="00380BC7"/>
    <w:rsid w:val="00381055"/>
    <w:rsid w:val="0038151F"/>
    <w:rsid w:val="00383336"/>
    <w:rsid w:val="00384BDD"/>
    <w:rsid w:val="003854FE"/>
    <w:rsid w:val="00385BDA"/>
    <w:rsid w:val="00385EF5"/>
    <w:rsid w:val="0038633F"/>
    <w:rsid w:val="0038723C"/>
    <w:rsid w:val="0039109C"/>
    <w:rsid w:val="003910A2"/>
    <w:rsid w:val="00391E32"/>
    <w:rsid w:val="003920F3"/>
    <w:rsid w:val="00392F85"/>
    <w:rsid w:val="003935C4"/>
    <w:rsid w:val="00393E9A"/>
    <w:rsid w:val="00394973"/>
    <w:rsid w:val="00394D75"/>
    <w:rsid w:val="00394F6D"/>
    <w:rsid w:val="003962E3"/>
    <w:rsid w:val="00397FA3"/>
    <w:rsid w:val="003A0DB8"/>
    <w:rsid w:val="003A2252"/>
    <w:rsid w:val="003A2FCE"/>
    <w:rsid w:val="003A3E70"/>
    <w:rsid w:val="003A3F3E"/>
    <w:rsid w:val="003A4C6A"/>
    <w:rsid w:val="003A5D87"/>
    <w:rsid w:val="003A624D"/>
    <w:rsid w:val="003B203D"/>
    <w:rsid w:val="003B2A7C"/>
    <w:rsid w:val="003B410C"/>
    <w:rsid w:val="003B440F"/>
    <w:rsid w:val="003B5805"/>
    <w:rsid w:val="003B700E"/>
    <w:rsid w:val="003B72D3"/>
    <w:rsid w:val="003B775D"/>
    <w:rsid w:val="003B7975"/>
    <w:rsid w:val="003B7A15"/>
    <w:rsid w:val="003C0774"/>
    <w:rsid w:val="003C0A93"/>
    <w:rsid w:val="003C2234"/>
    <w:rsid w:val="003C4A5E"/>
    <w:rsid w:val="003C58F7"/>
    <w:rsid w:val="003C685C"/>
    <w:rsid w:val="003C6BCD"/>
    <w:rsid w:val="003C74C6"/>
    <w:rsid w:val="003C7779"/>
    <w:rsid w:val="003C79C1"/>
    <w:rsid w:val="003D0ABC"/>
    <w:rsid w:val="003D1001"/>
    <w:rsid w:val="003D189D"/>
    <w:rsid w:val="003D1D6D"/>
    <w:rsid w:val="003D2E17"/>
    <w:rsid w:val="003D3407"/>
    <w:rsid w:val="003D4775"/>
    <w:rsid w:val="003D5335"/>
    <w:rsid w:val="003D543B"/>
    <w:rsid w:val="003E0A76"/>
    <w:rsid w:val="003E2754"/>
    <w:rsid w:val="003E3895"/>
    <w:rsid w:val="003E4796"/>
    <w:rsid w:val="003E47EC"/>
    <w:rsid w:val="003E5538"/>
    <w:rsid w:val="003E5EF3"/>
    <w:rsid w:val="003E6467"/>
    <w:rsid w:val="003E6535"/>
    <w:rsid w:val="003E658E"/>
    <w:rsid w:val="003E7739"/>
    <w:rsid w:val="003E7A3E"/>
    <w:rsid w:val="003F0FFE"/>
    <w:rsid w:val="003F137C"/>
    <w:rsid w:val="003F2A92"/>
    <w:rsid w:val="003F4876"/>
    <w:rsid w:val="003F4EDA"/>
    <w:rsid w:val="003F50E0"/>
    <w:rsid w:val="003F6C9C"/>
    <w:rsid w:val="003F6E30"/>
    <w:rsid w:val="00400DCB"/>
    <w:rsid w:val="004010AA"/>
    <w:rsid w:val="004037DB"/>
    <w:rsid w:val="00404695"/>
    <w:rsid w:val="00404CC5"/>
    <w:rsid w:val="00405261"/>
    <w:rsid w:val="0040585E"/>
    <w:rsid w:val="00405965"/>
    <w:rsid w:val="00406B5F"/>
    <w:rsid w:val="00406F39"/>
    <w:rsid w:val="00407DF5"/>
    <w:rsid w:val="004110B8"/>
    <w:rsid w:val="0041176F"/>
    <w:rsid w:val="00412FB7"/>
    <w:rsid w:val="0041388B"/>
    <w:rsid w:val="00413DA9"/>
    <w:rsid w:val="0041424F"/>
    <w:rsid w:val="00414DBF"/>
    <w:rsid w:val="00417FF9"/>
    <w:rsid w:val="004202BA"/>
    <w:rsid w:val="00422C35"/>
    <w:rsid w:val="00423722"/>
    <w:rsid w:val="00423E49"/>
    <w:rsid w:val="004249E4"/>
    <w:rsid w:val="00424B99"/>
    <w:rsid w:val="0042500F"/>
    <w:rsid w:val="004256A3"/>
    <w:rsid w:val="004257DB"/>
    <w:rsid w:val="0042679B"/>
    <w:rsid w:val="00427386"/>
    <w:rsid w:val="00431E80"/>
    <w:rsid w:val="00432DE7"/>
    <w:rsid w:val="00433F1C"/>
    <w:rsid w:val="004373B6"/>
    <w:rsid w:val="00443310"/>
    <w:rsid w:val="00443E27"/>
    <w:rsid w:val="004440EF"/>
    <w:rsid w:val="0044524F"/>
    <w:rsid w:val="004454AB"/>
    <w:rsid w:val="00445782"/>
    <w:rsid w:val="00446A17"/>
    <w:rsid w:val="00452FD7"/>
    <w:rsid w:val="00453295"/>
    <w:rsid w:val="00453C5A"/>
    <w:rsid w:val="004544CC"/>
    <w:rsid w:val="00455B75"/>
    <w:rsid w:val="004565A8"/>
    <w:rsid w:val="004566F3"/>
    <w:rsid w:val="0045716B"/>
    <w:rsid w:val="0046063C"/>
    <w:rsid w:val="00461545"/>
    <w:rsid w:val="004616E9"/>
    <w:rsid w:val="00462593"/>
    <w:rsid w:val="00462804"/>
    <w:rsid w:val="00464B3B"/>
    <w:rsid w:val="00465A6F"/>
    <w:rsid w:val="00465D10"/>
    <w:rsid w:val="00467890"/>
    <w:rsid w:val="00470CCF"/>
    <w:rsid w:val="00470E45"/>
    <w:rsid w:val="00471305"/>
    <w:rsid w:val="00471C60"/>
    <w:rsid w:val="00472143"/>
    <w:rsid w:val="004723B5"/>
    <w:rsid w:val="004729F9"/>
    <w:rsid w:val="004742A6"/>
    <w:rsid w:val="004747AA"/>
    <w:rsid w:val="00474B84"/>
    <w:rsid w:val="00474DE9"/>
    <w:rsid w:val="004754C8"/>
    <w:rsid w:val="00475C5D"/>
    <w:rsid w:val="00476412"/>
    <w:rsid w:val="004764D5"/>
    <w:rsid w:val="004769DE"/>
    <w:rsid w:val="00476C19"/>
    <w:rsid w:val="004776D1"/>
    <w:rsid w:val="0047791A"/>
    <w:rsid w:val="004779FC"/>
    <w:rsid w:val="0048005E"/>
    <w:rsid w:val="0048011D"/>
    <w:rsid w:val="00480AC9"/>
    <w:rsid w:val="00482163"/>
    <w:rsid w:val="004837CD"/>
    <w:rsid w:val="004840B9"/>
    <w:rsid w:val="00485322"/>
    <w:rsid w:val="00486A24"/>
    <w:rsid w:val="004879E1"/>
    <w:rsid w:val="0049070A"/>
    <w:rsid w:val="00490774"/>
    <w:rsid w:val="00490EFC"/>
    <w:rsid w:val="004937DE"/>
    <w:rsid w:val="00493F88"/>
    <w:rsid w:val="00496532"/>
    <w:rsid w:val="0049669C"/>
    <w:rsid w:val="004969EC"/>
    <w:rsid w:val="00497A36"/>
    <w:rsid w:val="004A00FA"/>
    <w:rsid w:val="004A125E"/>
    <w:rsid w:val="004A16B4"/>
    <w:rsid w:val="004A29CD"/>
    <w:rsid w:val="004A2A99"/>
    <w:rsid w:val="004A4FFF"/>
    <w:rsid w:val="004A50DB"/>
    <w:rsid w:val="004A54AA"/>
    <w:rsid w:val="004A5CD8"/>
    <w:rsid w:val="004A64A5"/>
    <w:rsid w:val="004A7131"/>
    <w:rsid w:val="004A7427"/>
    <w:rsid w:val="004A753F"/>
    <w:rsid w:val="004A7743"/>
    <w:rsid w:val="004A7BF3"/>
    <w:rsid w:val="004B00F1"/>
    <w:rsid w:val="004B108A"/>
    <w:rsid w:val="004B127F"/>
    <w:rsid w:val="004B1945"/>
    <w:rsid w:val="004B2315"/>
    <w:rsid w:val="004B356F"/>
    <w:rsid w:val="004B5AAD"/>
    <w:rsid w:val="004B5C80"/>
    <w:rsid w:val="004B6DA3"/>
    <w:rsid w:val="004B724C"/>
    <w:rsid w:val="004C1C2E"/>
    <w:rsid w:val="004C21BC"/>
    <w:rsid w:val="004C3AFC"/>
    <w:rsid w:val="004C4303"/>
    <w:rsid w:val="004C45F5"/>
    <w:rsid w:val="004C49C9"/>
    <w:rsid w:val="004C4FBB"/>
    <w:rsid w:val="004C5545"/>
    <w:rsid w:val="004C6A80"/>
    <w:rsid w:val="004D0575"/>
    <w:rsid w:val="004D195F"/>
    <w:rsid w:val="004D25DF"/>
    <w:rsid w:val="004D2CE4"/>
    <w:rsid w:val="004D341A"/>
    <w:rsid w:val="004D3A18"/>
    <w:rsid w:val="004D3FF3"/>
    <w:rsid w:val="004D4D28"/>
    <w:rsid w:val="004D4F41"/>
    <w:rsid w:val="004D598F"/>
    <w:rsid w:val="004D6F82"/>
    <w:rsid w:val="004D73D6"/>
    <w:rsid w:val="004E00DA"/>
    <w:rsid w:val="004E06F0"/>
    <w:rsid w:val="004E11E4"/>
    <w:rsid w:val="004E2D11"/>
    <w:rsid w:val="004E399E"/>
    <w:rsid w:val="004E4897"/>
    <w:rsid w:val="004E6E6F"/>
    <w:rsid w:val="004F0B7A"/>
    <w:rsid w:val="004F3406"/>
    <w:rsid w:val="004F523E"/>
    <w:rsid w:val="004F5664"/>
    <w:rsid w:val="004F575C"/>
    <w:rsid w:val="004F62CE"/>
    <w:rsid w:val="004F66C5"/>
    <w:rsid w:val="004F7B33"/>
    <w:rsid w:val="00500782"/>
    <w:rsid w:val="005025D0"/>
    <w:rsid w:val="0050263B"/>
    <w:rsid w:val="005035A3"/>
    <w:rsid w:val="00503875"/>
    <w:rsid w:val="00504CD8"/>
    <w:rsid w:val="00506FAD"/>
    <w:rsid w:val="005077B3"/>
    <w:rsid w:val="005079E1"/>
    <w:rsid w:val="00511A25"/>
    <w:rsid w:val="00511DCE"/>
    <w:rsid w:val="00512757"/>
    <w:rsid w:val="0051317A"/>
    <w:rsid w:val="005134FA"/>
    <w:rsid w:val="005139D0"/>
    <w:rsid w:val="0051492C"/>
    <w:rsid w:val="005151BC"/>
    <w:rsid w:val="00515C3F"/>
    <w:rsid w:val="005164C1"/>
    <w:rsid w:val="00517A05"/>
    <w:rsid w:val="00520AA6"/>
    <w:rsid w:val="005217B8"/>
    <w:rsid w:val="0052183D"/>
    <w:rsid w:val="00521AEE"/>
    <w:rsid w:val="005232E4"/>
    <w:rsid w:val="00524D8F"/>
    <w:rsid w:val="00524E03"/>
    <w:rsid w:val="00525B7B"/>
    <w:rsid w:val="00526740"/>
    <w:rsid w:val="0053052C"/>
    <w:rsid w:val="00530E92"/>
    <w:rsid w:val="00531310"/>
    <w:rsid w:val="00532293"/>
    <w:rsid w:val="00533707"/>
    <w:rsid w:val="005403B9"/>
    <w:rsid w:val="00542F75"/>
    <w:rsid w:val="00543472"/>
    <w:rsid w:val="00546C7A"/>
    <w:rsid w:val="00546E3C"/>
    <w:rsid w:val="005471F4"/>
    <w:rsid w:val="00547367"/>
    <w:rsid w:val="00547A97"/>
    <w:rsid w:val="00550CF6"/>
    <w:rsid w:val="00551B4E"/>
    <w:rsid w:val="005541E5"/>
    <w:rsid w:val="00557726"/>
    <w:rsid w:val="00561C30"/>
    <w:rsid w:val="005634F1"/>
    <w:rsid w:val="005639D4"/>
    <w:rsid w:val="00565D38"/>
    <w:rsid w:val="00566D33"/>
    <w:rsid w:val="005671AA"/>
    <w:rsid w:val="00570289"/>
    <w:rsid w:val="00570369"/>
    <w:rsid w:val="005718E3"/>
    <w:rsid w:val="00571AA6"/>
    <w:rsid w:val="0057322E"/>
    <w:rsid w:val="00573ABF"/>
    <w:rsid w:val="00573E08"/>
    <w:rsid w:val="005740C3"/>
    <w:rsid w:val="00576988"/>
    <w:rsid w:val="00576DAE"/>
    <w:rsid w:val="00580DCB"/>
    <w:rsid w:val="005811EE"/>
    <w:rsid w:val="005815CC"/>
    <w:rsid w:val="0058382B"/>
    <w:rsid w:val="00583991"/>
    <w:rsid w:val="0058415C"/>
    <w:rsid w:val="005869D2"/>
    <w:rsid w:val="00586F45"/>
    <w:rsid w:val="00587AA3"/>
    <w:rsid w:val="0059005A"/>
    <w:rsid w:val="00590E49"/>
    <w:rsid w:val="0059105E"/>
    <w:rsid w:val="00591546"/>
    <w:rsid w:val="0059253B"/>
    <w:rsid w:val="005929D9"/>
    <w:rsid w:val="005935F1"/>
    <w:rsid w:val="00593E73"/>
    <w:rsid w:val="005951DD"/>
    <w:rsid w:val="00595886"/>
    <w:rsid w:val="00596E07"/>
    <w:rsid w:val="00597B06"/>
    <w:rsid w:val="005A05C0"/>
    <w:rsid w:val="005A0BCE"/>
    <w:rsid w:val="005A0E24"/>
    <w:rsid w:val="005A12FC"/>
    <w:rsid w:val="005A39DC"/>
    <w:rsid w:val="005A4593"/>
    <w:rsid w:val="005A5E77"/>
    <w:rsid w:val="005A7F0B"/>
    <w:rsid w:val="005B0A44"/>
    <w:rsid w:val="005B14EA"/>
    <w:rsid w:val="005B1C83"/>
    <w:rsid w:val="005B20B1"/>
    <w:rsid w:val="005B464F"/>
    <w:rsid w:val="005B4F9E"/>
    <w:rsid w:val="005B5B83"/>
    <w:rsid w:val="005B5C48"/>
    <w:rsid w:val="005B67C4"/>
    <w:rsid w:val="005B7345"/>
    <w:rsid w:val="005B7479"/>
    <w:rsid w:val="005B7A85"/>
    <w:rsid w:val="005C1417"/>
    <w:rsid w:val="005C1E45"/>
    <w:rsid w:val="005C31EA"/>
    <w:rsid w:val="005C3B43"/>
    <w:rsid w:val="005C44FE"/>
    <w:rsid w:val="005C51CE"/>
    <w:rsid w:val="005C570E"/>
    <w:rsid w:val="005C57CE"/>
    <w:rsid w:val="005C768C"/>
    <w:rsid w:val="005C77D4"/>
    <w:rsid w:val="005C7857"/>
    <w:rsid w:val="005D0006"/>
    <w:rsid w:val="005D03D1"/>
    <w:rsid w:val="005D14A1"/>
    <w:rsid w:val="005D2D82"/>
    <w:rsid w:val="005D30AE"/>
    <w:rsid w:val="005D340E"/>
    <w:rsid w:val="005D4BE9"/>
    <w:rsid w:val="005D53A3"/>
    <w:rsid w:val="005D5A88"/>
    <w:rsid w:val="005D5DD7"/>
    <w:rsid w:val="005D6A65"/>
    <w:rsid w:val="005D75AB"/>
    <w:rsid w:val="005E0C68"/>
    <w:rsid w:val="005E152A"/>
    <w:rsid w:val="005E1A87"/>
    <w:rsid w:val="005E2AB5"/>
    <w:rsid w:val="005E3074"/>
    <w:rsid w:val="005E309E"/>
    <w:rsid w:val="005E4910"/>
    <w:rsid w:val="005E654C"/>
    <w:rsid w:val="005E775A"/>
    <w:rsid w:val="005F1137"/>
    <w:rsid w:val="005F3B9D"/>
    <w:rsid w:val="005F471B"/>
    <w:rsid w:val="005F553B"/>
    <w:rsid w:val="005F5DB4"/>
    <w:rsid w:val="005F6073"/>
    <w:rsid w:val="005F6D8E"/>
    <w:rsid w:val="005F7391"/>
    <w:rsid w:val="005F7FD7"/>
    <w:rsid w:val="0060096B"/>
    <w:rsid w:val="00600D5F"/>
    <w:rsid w:val="006012EE"/>
    <w:rsid w:val="00601553"/>
    <w:rsid w:val="006020CB"/>
    <w:rsid w:val="00602124"/>
    <w:rsid w:val="00602734"/>
    <w:rsid w:val="00602AB1"/>
    <w:rsid w:val="00602B0D"/>
    <w:rsid w:val="00603659"/>
    <w:rsid w:val="00604229"/>
    <w:rsid w:val="00606B93"/>
    <w:rsid w:val="00607184"/>
    <w:rsid w:val="006101D8"/>
    <w:rsid w:val="006102E1"/>
    <w:rsid w:val="00611678"/>
    <w:rsid w:val="006117E6"/>
    <w:rsid w:val="00611BA9"/>
    <w:rsid w:val="00611F7E"/>
    <w:rsid w:val="006135D7"/>
    <w:rsid w:val="00613CF5"/>
    <w:rsid w:val="00614D10"/>
    <w:rsid w:val="00617677"/>
    <w:rsid w:val="00620F95"/>
    <w:rsid w:val="00621497"/>
    <w:rsid w:val="00622771"/>
    <w:rsid w:val="00625026"/>
    <w:rsid w:val="006260BE"/>
    <w:rsid w:val="00626217"/>
    <w:rsid w:val="00626489"/>
    <w:rsid w:val="00626E65"/>
    <w:rsid w:val="00626F56"/>
    <w:rsid w:val="00627261"/>
    <w:rsid w:val="00630D26"/>
    <w:rsid w:val="0063136F"/>
    <w:rsid w:val="00632C3F"/>
    <w:rsid w:val="00633F5B"/>
    <w:rsid w:val="00635D89"/>
    <w:rsid w:val="00636437"/>
    <w:rsid w:val="006407E0"/>
    <w:rsid w:val="00640998"/>
    <w:rsid w:val="00640D55"/>
    <w:rsid w:val="00641499"/>
    <w:rsid w:val="00644D5C"/>
    <w:rsid w:val="00646BB4"/>
    <w:rsid w:val="00646D7C"/>
    <w:rsid w:val="00647010"/>
    <w:rsid w:val="0064789E"/>
    <w:rsid w:val="00647F60"/>
    <w:rsid w:val="00650B1F"/>
    <w:rsid w:val="00653B21"/>
    <w:rsid w:val="0065501B"/>
    <w:rsid w:val="00655BEE"/>
    <w:rsid w:val="006565CA"/>
    <w:rsid w:val="00656EC0"/>
    <w:rsid w:val="006574C0"/>
    <w:rsid w:val="0065792B"/>
    <w:rsid w:val="00660F4B"/>
    <w:rsid w:val="00661A3E"/>
    <w:rsid w:val="00662AB4"/>
    <w:rsid w:val="00663F52"/>
    <w:rsid w:val="006649E9"/>
    <w:rsid w:val="0066569D"/>
    <w:rsid w:val="00665BF8"/>
    <w:rsid w:val="00670218"/>
    <w:rsid w:val="00671348"/>
    <w:rsid w:val="00672119"/>
    <w:rsid w:val="00672C8B"/>
    <w:rsid w:val="006737EF"/>
    <w:rsid w:val="006754EB"/>
    <w:rsid w:val="00675CF9"/>
    <w:rsid w:val="006774D5"/>
    <w:rsid w:val="006778EE"/>
    <w:rsid w:val="00680472"/>
    <w:rsid w:val="0068094D"/>
    <w:rsid w:val="00680A35"/>
    <w:rsid w:val="00680C79"/>
    <w:rsid w:val="0068229E"/>
    <w:rsid w:val="00683F79"/>
    <w:rsid w:val="006843B1"/>
    <w:rsid w:val="00684B3B"/>
    <w:rsid w:val="00685505"/>
    <w:rsid w:val="00690E52"/>
    <w:rsid w:val="00691105"/>
    <w:rsid w:val="00692A0A"/>
    <w:rsid w:val="00694101"/>
    <w:rsid w:val="0069437B"/>
    <w:rsid w:val="0069466F"/>
    <w:rsid w:val="006946BD"/>
    <w:rsid w:val="0069507D"/>
    <w:rsid w:val="0069596C"/>
    <w:rsid w:val="00695D56"/>
    <w:rsid w:val="00696410"/>
    <w:rsid w:val="00696C79"/>
    <w:rsid w:val="0069783A"/>
    <w:rsid w:val="006A0610"/>
    <w:rsid w:val="006A0EB0"/>
    <w:rsid w:val="006A1102"/>
    <w:rsid w:val="006A1C21"/>
    <w:rsid w:val="006A3EA1"/>
    <w:rsid w:val="006A6189"/>
    <w:rsid w:val="006A631B"/>
    <w:rsid w:val="006B00C0"/>
    <w:rsid w:val="006B015E"/>
    <w:rsid w:val="006B0F49"/>
    <w:rsid w:val="006B129B"/>
    <w:rsid w:val="006B160B"/>
    <w:rsid w:val="006B1CAC"/>
    <w:rsid w:val="006B2893"/>
    <w:rsid w:val="006B2A85"/>
    <w:rsid w:val="006B3B93"/>
    <w:rsid w:val="006B46A4"/>
    <w:rsid w:val="006B642E"/>
    <w:rsid w:val="006B6C43"/>
    <w:rsid w:val="006B73BD"/>
    <w:rsid w:val="006B74D4"/>
    <w:rsid w:val="006B7A76"/>
    <w:rsid w:val="006B7BDB"/>
    <w:rsid w:val="006C2284"/>
    <w:rsid w:val="006C2A5C"/>
    <w:rsid w:val="006C3151"/>
    <w:rsid w:val="006C5898"/>
    <w:rsid w:val="006C73D3"/>
    <w:rsid w:val="006C7429"/>
    <w:rsid w:val="006C7908"/>
    <w:rsid w:val="006C7A7A"/>
    <w:rsid w:val="006D1A91"/>
    <w:rsid w:val="006D1CA9"/>
    <w:rsid w:val="006D2818"/>
    <w:rsid w:val="006D356A"/>
    <w:rsid w:val="006D3F12"/>
    <w:rsid w:val="006D5556"/>
    <w:rsid w:val="006E0ADA"/>
    <w:rsid w:val="006E0E68"/>
    <w:rsid w:val="006E163F"/>
    <w:rsid w:val="006E604E"/>
    <w:rsid w:val="006E6AD9"/>
    <w:rsid w:val="006E751B"/>
    <w:rsid w:val="006F1479"/>
    <w:rsid w:val="006F1594"/>
    <w:rsid w:val="006F1EBB"/>
    <w:rsid w:val="006F2B7D"/>
    <w:rsid w:val="006F3161"/>
    <w:rsid w:val="006F33F4"/>
    <w:rsid w:val="006F3A41"/>
    <w:rsid w:val="006F4224"/>
    <w:rsid w:val="006F506D"/>
    <w:rsid w:val="006F59F7"/>
    <w:rsid w:val="006F6F0C"/>
    <w:rsid w:val="006F756A"/>
    <w:rsid w:val="006F780B"/>
    <w:rsid w:val="006F7D30"/>
    <w:rsid w:val="0070004C"/>
    <w:rsid w:val="007002F6"/>
    <w:rsid w:val="007007CB"/>
    <w:rsid w:val="007014EE"/>
    <w:rsid w:val="007022EB"/>
    <w:rsid w:val="007023D9"/>
    <w:rsid w:val="00706CFE"/>
    <w:rsid w:val="00707255"/>
    <w:rsid w:val="00710248"/>
    <w:rsid w:val="00710263"/>
    <w:rsid w:val="00710A54"/>
    <w:rsid w:val="00711A76"/>
    <w:rsid w:val="0071248F"/>
    <w:rsid w:val="00712EF1"/>
    <w:rsid w:val="00713A42"/>
    <w:rsid w:val="00713BB9"/>
    <w:rsid w:val="00714275"/>
    <w:rsid w:val="00715D72"/>
    <w:rsid w:val="00720BD7"/>
    <w:rsid w:val="00721748"/>
    <w:rsid w:val="00724ADD"/>
    <w:rsid w:val="00726040"/>
    <w:rsid w:val="007265F0"/>
    <w:rsid w:val="0072764E"/>
    <w:rsid w:val="00731637"/>
    <w:rsid w:val="0073253A"/>
    <w:rsid w:val="007354FE"/>
    <w:rsid w:val="00736378"/>
    <w:rsid w:val="007401FA"/>
    <w:rsid w:val="007404F1"/>
    <w:rsid w:val="0074137B"/>
    <w:rsid w:val="007432B3"/>
    <w:rsid w:val="00743AD2"/>
    <w:rsid w:val="00745ED5"/>
    <w:rsid w:val="007515C2"/>
    <w:rsid w:val="00751758"/>
    <w:rsid w:val="00751C37"/>
    <w:rsid w:val="00753256"/>
    <w:rsid w:val="00753392"/>
    <w:rsid w:val="00754C41"/>
    <w:rsid w:val="00761557"/>
    <w:rsid w:val="007618BA"/>
    <w:rsid w:val="00761D29"/>
    <w:rsid w:val="00762CF5"/>
    <w:rsid w:val="00763AE5"/>
    <w:rsid w:val="00763BC3"/>
    <w:rsid w:val="00766CAC"/>
    <w:rsid w:val="00767297"/>
    <w:rsid w:val="00767741"/>
    <w:rsid w:val="0077024B"/>
    <w:rsid w:val="00771E38"/>
    <w:rsid w:val="007723D7"/>
    <w:rsid w:val="00772ADB"/>
    <w:rsid w:val="00772F2F"/>
    <w:rsid w:val="00773202"/>
    <w:rsid w:val="007736F4"/>
    <w:rsid w:val="0077523C"/>
    <w:rsid w:val="00775D57"/>
    <w:rsid w:val="00775FEE"/>
    <w:rsid w:val="007764F9"/>
    <w:rsid w:val="00776FCF"/>
    <w:rsid w:val="0078325C"/>
    <w:rsid w:val="007837AF"/>
    <w:rsid w:val="00783D80"/>
    <w:rsid w:val="0078497B"/>
    <w:rsid w:val="00784DBF"/>
    <w:rsid w:val="007854E8"/>
    <w:rsid w:val="0078590B"/>
    <w:rsid w:val="0078599F"/>
    <w:rsid w:val="00786991"/>
    <w:rsid w:val="00786A95"/>
    <w:rsid w:val="00790351"/>
    <w:rsid w:val="00791EDD"/>
    <w:rsid w:val="007927C8"/>
    <w:rsid w:val="00793349"/>
    <w:rsid w:val="007933FC"/>
    <w:rsid w:val="00793821"/>
    <w:rsid w:val="00794D95"/>
    <w:rsid w:val="0079520A"/>
    <w:rsid w:val="0079632A"/>
    <w:rsid w:val="00796F55"/>
    <w:rsid w:val="007974D2"/>
    <w:rsid w:val="007A1296"/>
    <w:rsid w:val="007A17DC"/>
    <w:rsid w:val="007A3E2C"/>
    <w:rsid w:val="007A4D5E"/>
    <w:rsid w:val="007A6926"/>
    <w:rsid w:val="007B1109"/>
    <w:rsid w:val="007B24E9"/>
    <w:rsid w:val="007B4794"/>
    <w:rsid w:val="007B5A50"/>
    <w:rsid w:val="007B6A04"/>
    <w:rsid w:val="007B7BF1"/>
    <w:rsid w:val="007C0B22"/>
    <w:rsid w:val="007C2F2F"/>
    <w:rsid w:val="007C544D"/>
    <w:rsid w:val="007C6254"/>
    <w:rsid w:val="007D1481"/>
    <w:rsid w:val="007D2A65"/>
    <w:rsid w:val="007D32CB"/>
    <w:rsid w:val="007D5673"/>
    <w:rsid w:val="007D7C8E"/>
    <w:rsid w:val="007D7E24"/>
    <w:rsid w:val="007E0462"/>
    <w:rsid w:val="007E09F9"/>
    <w:rsid w:val="007E0DDE"/>
    <w:rsid w:val="007E1B5E"/>
    <w:rsid w:val="007E1EB9"/>
    <w:rsid w:val="007E2D7D"/>
    <w:rsid w:val="007E3DE9"/>
    <w:rsid w:val="007E4584"/>
    <w:rsid w:val="007E5FC7"/>
    <w:rsid w:val="007E698D"/>
    <w:rsid w:val="007E6D0F"/>
    <w:rsid w:val="007F0A51"/>
    <w:rsid w:val="007F0ACE"/>
    <w:rsid w:val="007F1D81"/>
    <w:rsid w:val="007F2585"/>
    <w:rsid w:val="007F3482"/>
    <w:rsid w:val="007F412E"/>
    <w:rsid w:val="007F470C"/>
    <w:rsid w:val="007F5052"/>
    <w:rsid w:val="007F62DE"/>
    <w:rsid w:val="007F68AE"/>
    <w:rsid w:val="00800399"/>
    <w:rsid w:val="00801B26"/>
    <w:rsid w:val="00801B8B"/>
    <w:rsid w:val="0080292A"/>
    <w:rsid w:val="008029A1"/>
    <w:rsid w:val="00802B9E"/>
    <w:rsid w:val="00807C60"/>
    <w:rsid w:val="0081087D"/>
    <w:rsid w:val="00812BD5"/>
    <w:rsid w:val="00813353"/>
    <w:rsid w:val="008133D5"/>
    <w:rsid w:val="0081372D"/>
    <w:rsid w:val="00813F09"/>
    <w:rsid w:val="0081500A"/>
    <w:rsid w:val="00815CCB"/>
    <w:rsid w:val="00815D8C"/>
    <w:rsid w:val="00816232"/>
    <w:rsid w:val="008175AE"/>
    <w:rsid w:val="00820BD9"/>
    <w:rsid w:val="0082181D"/>
    <w:rsid w:val="00821B01"/>
    <w:rsid w:val="008225CF"/>
    <w:rsid w:val="00822918"/>
    <w:rsid w:val="00823BC6"/>
    <w:rsid w:val="0082619E"/>
    <w:rsid w:val="00826312"/>
    <w:rsid w:val="00826550"/>
    <w:rsid w:val="00826D68"/>
    <w:rsid w:val="008275B3"/>
    <w:rsid w:val="008300A7"/>
    <w:rsid w:val="00831A23"/>
    <w:rsid w:val="008323D1"/>
    <w:rsid w:val="008332DE"/>
    <w:rsid w:val="00833334"/>
    <w:rsid w:val="008340F8"/>
    <w:rsid w:val="0083464C"/>
    <w:rsid w:val="00834AB7"/>
    <w:rsid w:val="00835668"/>
    <w:rsid w:val="00841658"/>
    <w:rsid w:val="00842370"/>
    <w:rsid w:val="00843FB9"/>
    <w:rsid w:val="00844713"/>
    <w:rsid w:val="008447BB"/>
    <w:rsid w:val="00846F5D"/>
    <w:rsid w:val="00851714"/>
    <w:rsid w:val="00852B02"/>
    <w:rsid w:val="00854701"/>
    <w:rsid w:val="008558BB"/>
    <w:rsid w:val="00855E3C"/>
    <w:rsid w:val="00856DED"/>
    <w:rsid w:val="00856E26"/>
    <w:rsid w:val="008611C7"/>
    <w:rsid w:val="00861AFC"/>
    <w:rsid w:val="00861FF7"/>
    <w:rsid w:val="00862750"/>
    <w:rsid w:val="008637CE"/>
    <w:rsid w:val="00865692"/>
    <w:rsid w:val="00865A47"/>
    <w:rsid w:val="008664C8"/>
    <w:rsid w:val="0086719F"/>
    <w:rsid w:val="0087046C"/>
    <w:rsid w:val="008705BA"/>
    <w:rsid w:val="00870887"/>
    <w:rsid w:val="008726F0"/>
    <w:rsid w:val="008729E2"/>
    <w:rsid w:val="00872E38"/>
    <w:rsid w:val="00873448"/>
    <w:rsid w:val="008768C9"/>
    <w:rsid w:val="008804DD"/>
    <w:rsid w:val="0088121F"/>
    <w:rsid w:val="00881750"/>
    <w:rsid w:val="00883195"/>
    <w:rsid w:val="00883493"/>
    <w:rsid w:val="00883FD0"/>
    <w:rsid w:val="008843CF"/>
    <w:rsid w:val="00885782"/>
    <w:rsid w:val="00885DE6"/>
    <w:rsid w:val="00886670"/>
    <w:rsid w:val="00886946"/>
    <w:rsid w:val="0088752C"/>
    <w:rsid w:val="0088791F"/>
    <w:rsid w:val="00887E25"/>
    <w:rsid w:val="00890D50"/>
    <w:rsid w:val="00892B07"/>
    <w:rsid w:val="008934DD"/>
    <w:rsid w:val="008946A5"/>
    <w:rsid w:val="008949E4"/>
    <w:rsid w:val="008960CC"/>
    <w:rsid w:val="008967E6"/>
    <w:rsid w:val="00897AD6"/>
    <w:rsid w:val="00897BCF"/>
    <w:rsid w:val="008A0157"/>
    <w:rsid w:val="008A1BE0"/>
    <w:rsid w:val="008A2A57"/>
    <w:rsid w:val="008A309F"/>
    <w:rsid w:val="008A4F99"/>
    <w:rsid w:val="008A7EE5"/>
    <w:rsid w:val="008B0687"/>
    <w:rsid w:val="008B0F5C"/>
    <w:rsid w:val="008B1DC3"/>
    <w:rsid w:val="008B2DB5"/>
    <w:rsid w:val="008B35FC"/>
    <w:rsid w:val="008B37B8"/>
    <w:rsid w:val="008B4470"/>
    <w:rsid w:val="008B4F6A"/>
    <w:rsid w:val="008B5292"/>
    <w:rsid w:val="008B57A1"/>
    <w:rsid w:val="008B66E4"/>
    <w:rsid w:val="008C17AC"/>
    <w:rsid w:val="008C1AFC"/>
    <w:rsid w:val="008C2933"/>
    <w:rsid w:val="008C2B11"/>
    <w:rsid w:val="008C4D17"/>
    <w:rsid w:val="008C50C4"/>
    <w:rsid w:val="008C54B4"/>
    <w:rsid w:val="008C5CE6"/>
    <w:rsid w:val="008C6A61"/>
    <w:rsid w:val="008C73F0"/>
    <w:rsid w:val="008C7F7F"/>
    <w:rsid w:val="008D1087"/>
    <w:rsid w:val="008D1838"/>
    <w:rsid w:val="008D2ACB"/>
    <w:rsid w:val="008D314D"/>
    <w:rsid w:val="008D407E"/>
    <w:rsid w:val="008D4313"/>
    <w:rsid w:val="008D5623"/>
    <w:rsid w:val="008D565E"/>
    <w:rsid w:val="008D626C"/>
    <w:rsid w:val="008D62C8"/>
    <w:rsid w:val="008D67C6"/>
    <w:rsid w:val="008D6D4F"/>
    <w:rsid w:val="008D7D1A"/>
    <w:rsid w:val="008E01DC"/>
    <w:rsid w:val="008E236E"/>
    <w:rsid w:val="008E30C2"/>
    <w:rsid w:val="008E3ECA"/>
    <w:rsid w:val="008E52B6"/>
    <w:rsid w:val="008E6004"/>
    <w:rsid w:val="008E69D3"/>
    <w:rsid w:val="008E7F80"/>
    <w:rsid w:val="008F034A"/>
    <w:rsid w:val="008F2A54"/>
    <w:rsid w:val="008F3018"/>
    <w:rsid w:val="008F4176"/>
    <w:rsid w:val="008F478B"/>
    <w:rsid w:val="008F4B9A"/>
    <w:rsid w:val="008F5E3C"/>
    <w:rsid w:val="008F6948"/>
    <w:rsid w:val="008F7194"/>
    <w:rsid w:val="00900B74"/>
    <w:rsid w:val="00900CAD"/>
    <w:rsid w:val="00901835"/>
    <w:rsid w:val="009023DD"/>
    <w:rsid w:val="00905A7E"/>
    <w:rsid w:val="0090637A"/>
    <w:rsid w:val="0090685A"/>
    <w:rsid w:val="0090723C"/>
    <w:rsid w:val="00910AFA"/>
    <w:rsid w:val="009111D6"/>
    <w:rsid w:val="00914060"/>
    <w:rsid w:val="00914811"/>
    <w:rsid w:val="00915A85"/>
    <w:rsid w:val="0092022B"/>
    <w:rsid w:val="0092123A"/>
    <w:rsid w:val="00921623"/>
    <w:rsid w:val="00922190"/>
    <w:rsid w:val="00922365"/>
    <w:rsid w:val="00922B79"/>
    <w:rsid w:val="009256CC"/>
    <w:rsid w:val="00927BAC"/>
    <w:rsid w:val="00927FD3"/>
    <w:rsid w:val="009309B8"/>
    <w:rsid w:val="00930B66"/>
    <w:rsid w:val="00932482"/>
    <w:rsid w:val="009332F2"/>
    <w:rsid w:val="00933D72"/>
    <w:rsid w:val="009354A9"/>
    <w:rsid w:val="009354AF"/>
    <w:rsid w:val="00936325"/>
    <w:rsid w:val="0093657D"/>
    <w:rsid w:val="00937421"/>
    <w:rsid w:val="00937DC5"/>
    <w:rsid w:val="00940C95"/>
    <w:rsid w:val="00942A53"/>
    <w:rsid w:val="00943A0A"/>
    <w:rsid w:val="00943B65"/>
    <w:rsid w:val="00945316"/>
    <w:rsid w:val="00946143"/>
    <w:rsid w:val="00950E0E"/>
    <w:rsid w:val="0095118D"/>
    <w:rsid w:val="00951B4A"/>
    <w:rsid w:val="0095288A"/>
    <w:rsid w:val="00952D78"/>
    <w:rsid w:val="00954EFF"/>
    <w:rsid w:val="00954F13"/>
    <w:rsid w:val="009578BF"/>
    <w:rsid w:val="00961264"/>
    <w:rsid w:val="00961A79"/>
    <w:rsid w:val="00962474"/>
    <w:rsid w:val="009624B9"/>
    <w:rsid w:val="0096351C"/>
    <w:rsid w:val="0096432B"/>
    <w:rsid w:val="00965E43"/>
    <w:rsid w:val="0096736C"/>
    <w:rsid w:val="00967D5A"/>
    <w:rsid w:val="0097184C"/>
    <w:rsid w:val="00974531"/>
    <w:rsid w:val="00974B53"/>
    <w:rsid w:val="00975219"/>
    <w:rsid w:val="00977C88"/>
    <w:rsid w:val="009823AD"/>
    <w:rsid w:val="00987690"/>
    <w:rsid w:val="009879C4"/>
    <w:rsid w:val="00987B58"/>
    <w:rsid w:val="009904D5"/>
    <w:rsid w:val="00990B4D"/>
    <w:rsid w:val="00991BFC"/>
    <w:rsid w:val="009923C5"/>
    <w:rsid w:val="00992CC4"/>
    <w:rsid w:val="00992FD9"/>
    <w:rsid w:val="00993334"/>
    <w:rsid w:val="00993385"/>
    <w:rsid w:val="009935C5"/>
    <w:rsid w:val="00993ADE"/>
    <w:rsid w:val="00993E08"/>
    <w:rsid w:val="00994473"/>
    <w:rsid w:val="00995B99"/>
    <w:rsid w:val="00996832"/>
    <w:rsid w:val="00996FC5"/>
    <w:rsid w:val="009976C5"/>
    <w:rsid w:val="009A0B69"/>
    <w:rsid w:val="009A0CE2"/>
    <w:rsid w:val="009A144E"/>
    <w:rsid w:val="009A22A4"/>
    <w:rsid w:val="009A3ABF"/>
    <w:rsid w:val="009A42A2"/>
    <w:rsid w:val="009A48B9"/>
    <w:rsid w:val="009A4F3B"/>
    <w:rsid w:val="009A60D2"/>
    <w:rsid w:val="009A7C62"/>
    <w:rsid w:val="009B0A24"/>
    <w:rsid w:val="009B12B5"/>
    <w:rsid w:val="009B21B4"/>
    <w:rsid w:val="009B2427"/>
    <w:rsid w:val="009B67B0"/>
    <w:rsid w:val="009B6E30"/>
    <w:rsid w:val="009C1158"/>
    <w:rsid w:val="009C2DB6"/>
    <w:rsid w:val="009C3303"/>
    <w:rsid w:val="009C337F"/>
    <w:rsid w:val="009C42D3"/>
    <w:rsid w:val="009C458A"/>
    <w:rsid w:val="009C65C9"/>
    <w:rsid w:val="009D1919"/>
    <w:rsid w:val="009D1C4A"/>
    <w:rsid w:val="009D261B"/>
    <w:rsid w:val="009D300A"/>
    <w:rsid w:val="009D31F3"/>
    <w:rsid w:val="009D3B32"/>
    <w:rsid w:val="009D4CEE"/>
    <w:rsid w:val="009D5B42"/>
    <w:rsid w:val="009D7129"/>
    <w:rsid w:val="009D7D38"/>
    <w:rsid w:val="009D7E15"/>
    <w:rsid w:val="009E029D"/>
    <w:rsid w:val="009E0DE3"/>
    <w:rsid w:val="009E1ECE"/>
    <w:rsid w:val="009E2CC2"/>
    <w:rsid w:val="009E2E1F"/>
    <w:rsid w:val="009E4C46"/>
    <w:rsid w:val="009E56CB"/>
    <w:rsid w:val="009E745F"/>
    <w:rsid w:val="009E776A"/>
    <w:rsid w:val="009F238B"/>
    <w:rsid w:val="009F27EE"/>
    <w:rsid w:val="009F2F3F"/>
    <w:rsid w:val="009F3025"/>
    <w:rsid w:val="009F3B08"/>
    <w:rsid w:val="009F4B9C"/>
    <w:rsid w:val="009F5067"/>
    <w:rsid w:val="009F5D43"/>
    <w:rsid w:val="009F6522"/>
    <w:rsid w:val="009F6FAA"/>
    <w:rsid w:val="009F77D9"/>
    <w:rsid w:val="00A002EB"/>
    <w:rsid w:val="00A00D95"/>
    <w:rsid w:val="00A020AB"/>
    <w:rsid w:val="00A03158"/>
    <w:rsid w:val="00A03342"/>
    <w:rsid w:val="00A04C9A"/>
    <w:rsid w:val="00A065CF"/>
    <w:rsid w:val="00A06FFB"/>
    <w:rsid w:val="00A070AB"/>
    <w:rsid w:val="00A105D3"/>
    <w:rsid w:val="00A114DD"/>
    <w:rsid w:val="00A12694"/>
    <w:rsid w:val="00A15198"/>
    <w:rsid w:val="00A152DB"/>
    <w:rsid w:val="00A15F90"/>
    <w:rsid w:val="00A17220"/>
    <w:rsid w:val="00A17276"/>
    <w:rsid w:val="00A20577"/>
    <w:rsid w:val="00A21020"/>
    <w:rsid w:val="00A219EF"/>
    <w:rsid w:val="00A249E5"/>
    <w:rsid w:val="00A2720D"/>
    <w:rsid w:val="00A30217"/>
    <w:rsid w:val="00A31963"/>
    <w:rsid w:val="00A330F8"/>
    <w:rsid w:val="00A34627"/>
    <w:rsid w:val="00A369A7"/>
    <w:rsid w:val="00A36B59"/>
    <w:rsid w:val="00A375EA"/>
    <w:rsid w:val="00A40A65"/>
    <w:rsid w:val="00A41783"/>
    <w:rsid w:val="00A44DBE"/>
    <w:rsid w:val="00A44E17"/>
    <w:rsid w:val="00A45A0F"/>
    <w:rsid w:val="00A45E86"/>
    <w:rsid w:val="00A461F5"/>
    <w:rsid w:val="00A469FD"/>
    <w:rsid w:val="00A47271"/>
    <w:rsid w:val="00A50A81"/>
    <w:rsid w:val="00A51B5C"/>
    <w:rsid w:val="00A52EF0"/>
    <w:rsid w:val="00A542BB"/>
    <w:rsid w:val="00A54A63"/>
    <w:rsid w:val="00A60242"/>
    <w:rsid w:val="00A612E4"/>
    <w:rsid w:val="00A612FF"/>
    <w:rsid w:val="00A6138E"/>
    <w:rsid w:val="00A6145A"/>
    <w:rsid w:val="00A61D61"/>
    <w:rsid w:val="00A61E11"/>
    <w:rsid w:val="00A620F8"/>
    <w:rsid w:val="00A6301C"/>
    <w:rsid w:val="00A647BB"/>
    <w:rsid w:val="00A66461"/>
    <w:rsid w:val="00A666AD"/>
    <w:rsid w:val="00A67BC2"/>
    <w:rsid w:val="00A703F5"/>
    <w:rsid w:val="00A706CF"/>
    <w:rsid w:val="00A720D9"/>
    <w:rsid w:val="00A72236"/>
    <w:rsid w:val="00A73649"/>
    <w:rsid w:val="00A74C2F"/>
    <w:rsid w:val="00A757A0"/>
    <w:rsid w:val="00A75806"/>
    <w:rsid w:val="00A75BCC"/>
    <w:rsid w:val="00A7666D"/>
    <w:rsid w:val="00A77DCB"/>
    <w:rsid w:val="00A80BF4"/>
    <w:rsid w:val="00A81101"/>
    <w:rsid w:val="00A81A49"/>
    <w:rsid w:val="00A82DD0"/>
    <w:rsid w:val="00A844B8"/>
    <w:rsid w:val="00A844F0"/>
    <w:rsid w:val="00A84613"/>
    <w:rsid w:val="00A85839"/>
    <w:rsid w:val="00A85DE2"/>
    <w:rsid w:val="00A85E21"/>
    <w:rsid w:val="00A8626A"/>
    <w:rsid w:val="00A8649B"/>
    <w:rsid w:val="00A87261"/>
    <w:rsid w:val="00A90AC1"/>
    <w:rsid w:val="00A937A3"/>
    <w:rsid w:val="00A9392B"/>
    <w:rsid w:val="00A93D2F"/>
    <w:rsid w:val="00A96B52"/>
    <w:rsid w:val="00AA2DC7"/>
    <w:rsid w:val="00AA3894"/>
    <w:rsid w:val="00AA64A4"/>
    <w:rsid w:val="00AB1060"/>
    <w:rsid w:val="00AB19D1"/>
    <w:rsid w:val="00AB1FA9"/>
    <w:rsid w:val="00AB241C"/>
    <w:rsid w:val="00AB4D98"/>
    <w:rsid w:val="00AB6E58"/>
    <w:rsid w:val="00AC0238"/>
    <w:rsid w:val="00AC1C32"/>
    <w:rsid w:val="00AC236A"/>
    <w:rsid w:val="00AC24CD"/>
    <w:rsid w:val="00AC2BA2"/>
    <w:rsid w:val="00AC37AD"/>
    <w:rsid w:val="00AC40D5"/>
    <w:rsid w:val="00AC6909"/>
    <w:rsid w:val="00AC7277"/>
    <w:rsid w:val="00AC7AE4"/>
    <w:rsid w:val="00AC7BBA"/>
    <w:rsid w:val="00AD1714"/>
    <w:rsid w:val="00AD43E1"/>
    <w:rsid w:val="00AD54BC"/>
    <w:rsid w:val="00AD5CDB"/>
    <w:rsid w:val="00AD5DF1"/>
    <w:rsid w:val="00AD62F6"/>
    <w:rsid w:val="00AE045D"/>
    <w:rsid w:val="00AE0565"/>
    <w:rsid w:val="00AE116C"/>
    <w:rsid w:val="00AE272A"/>
    <w:rsid w:val="00AE36DF"/>
    <w:rsid w:val="00AE4E96"/>
    <w:rsid w:val="00AE5C51"/>
    <w:rsid w:val="00AE5FB1"/>
    <w:rsid w:val="00AE7A8B"/>
    <w:rsid w:val="00AF0BA3"/>
    <w:rsid w:val="00AF0F7F"/>
    <w:rsid w:val="00AF20AF"/>
    <w:rsid w:val="00AF3C57"/>
    <w:rsid w:val="00AF44F3"/>
    <w:rsid w:val="00AF4734"/>
    <w:rsid w:val="00AF575E"/>
    <w:rsid w:val="00AF5DE0"/>
    <w:rsid w:val="00AF73D9"/>
    <w:rsid w:val="00AF7B95"/>
    <w:rsid w:val="00AF7CEF"/>
    <w:rsid w:val="00AF7EBE"/>
    <w:rsid w:val="00AF7F2D"/>
    <w:rsid w:val="00B00B55"/>
    <w:rsid w:val="00B00DEB"/>
    <w:rsid w:val="00B00F01"/>
    <w:rsid w:val="00B022D7"/>
    <w:rsid w:val="00B0707E"/>
    <w:rsid w:val="00B07274"/>
    <w:rsid w:val="00B07354"/>
    <w:rsid w:val="00B10AE9"/>
    <w:rsid w:val="00B10D42"/>
    <w:rsid w:val="00B11D04"/>
    <w:rsid w:val="00B11D55"/>
    <w:rsid w:val="00B11DAC"/>
    <w:rsid w:val="00B12488"/>
    <w:rsid w:val="00B1492B"/>
    <w:rsid w:val="00B14C6F"/>
    <w:rsid w:val="00B14FE5"/>
    <w:rsid w:val="00B154A9"/>
    <w:rsid w:val="00B1567A"/>
    <w:rsid w:val="00B15BD1"/>
    <w:rsid w:val="00B16473"/>
    <w:rsid w:val="00B16CC2"/>
    <w:rsid w:val="00B17F49"/>
    <w:rsid w:val="00B20D59"/>
    <w:rsid w:val="00B21A18"/>
    <w:rsid w:val="00B21CF5"/>
    <w:rsid w:val="00B220E4"/>
    <w:rsid w:val="00B22693"/>
    <w:rsid w:val="00B23AC4"/>
    <w:rsid w:val="00B2439C"/>
    <w:rsid w:val="00B24C42"/>
    <w:rsid w:val="00B253D7"/>
    <w:rsid w:val="00B2611A"/>
    <w:rsid w:val="00B26620"/>
    <w:rsid w:val="00B26EE3"/>
    <w:rsid w:val="00B27AD3"/>
    <w:rsid w:val="00B31133"/>
    <w:rsid w:val="00B32076"/>
    <w:rsid w:val="00B338A9"/>
    <w:rsid w:val="00B34555"/>
    <w:rsid w:val="00B34F4A"/>
    <w:rsid w:val="00B35016"/>
    <w:rsid w:val="00B364F6"/>
    <w:rsid w:val="00B36A10"/>
    <w:rsid w:val="00B3778E"/>
    <w:rsid w:val="00B40DFB"/>
    <w:rsid w:val="00B41961"/>
    <w:rsid w:val="00B432AF"/>
    <w:rsid w:val="00B435A2"/>
    <w:rsid w:val="00B43A1D"/>
    <w:rsid w:val="00B4457F"/>
    <w:rsid w:val="00B44EA0"/>
    <w:rsid w:val="00B454E4"/>
    <w:rsid w:val="00B464A3"/>
    <w:rsid w:val="00B46C12"/>
    <w:rsid w:val="00B46D4D"/>
    <w:rsid w:val="00B46FDA"/>
    <w:rsid w:val="00B502E3"/>
    <w:rsid w:val="00B512AF"/>
    <w:rsid w:val="00B5142D"/>
    <w:rsid w:val="00B51710"/>
    <w:rsid w:val="00B517B7"/>
    <w:rsid w:val="00B53435"/>
    <w:rsid w:val="00B541AE"/>
    <w:rsid w:val="00B543F7"/>
    <w:rsid w:val="00B552DE"/>
    <w:rsid w:val="00B55342"/>
    <w:rsid w:val="00B56FC6"/>
    <w:rsid w:val="00B60345"/>
    <w:rsid w:val="00B612C7"/>
    <w:rsid w:val="00B6178A"/>
    <w:rsid w:val="00B6203D"/>
    <w:rsid w:val="00B62C52"/>
    <w:rsid w:val="00B62C72"/>
    <w:rsid w:val="00B630EB"/>
    <w:rsid w:val="00B64D9E"/>
    <w:rsid w:val="00B651F9"/>
    <w:rsid w:val="00B659D2"/>
    <w:rsid w:val="00B67734"/>
    <w:rsid w:val="00B71775"/>
    <w:rsid w:val="00B71B8E"/>
    <w:rsid w:val="00B72229"/>
    <w:rsid w:val="00B72326"/>
    <w:rsid w:val="00B72EEC"/>
    <w:rsid w:val="00B732E2"/>
    <w:rsid w:val="00B748F4"/>
    <w:rsid w:val="00B75804"/>
    <w:rsid w:val="00B75862"/>
    <w:rsid w:val="00B75F88"/>
    <w:rsid w:val="00B76508"/>
    <w:rsid w:val="00B77003"/>
    <w:rsid w:val="00B77D95"/>
    <w:rsid w:val="00B77F6C"/>
    <w:rsid w:val="00B80E8A"/>
    <w:rsid w:val="00B81221"/>
    <w:rsid w:val="00B81BC1"/>
    <w:rsid w:val="00B81F5F"/>
    <w:rsid w:val="00B8438F"/>
    <w:rsid w:val="00B85BBC"/>
    <w:rsid w:val="00B85D22"/>
    <w:rsid w:val="00B87362"/>
    <w:rsid w:val="00B87626"/>
    <w:rsid w:val="00B87EC6"/>
    <w:rsid w:val="00B90026"/>
    <w:rsid w:val="00B913CA"/>
    <w:rsid w:val="00B91EC2"/>
    <w:rsid w:val="00B9227C"/>
    <w:rsid w:val="00B92E66"/>
    <w:rsid w:val="00B92E7E"/>
    <w:rsid w:val="00B9426F"/>
    <w:rsid w:val="00B944DF"/>
    <w:rsid w:val="00B94F5A"/>
    <w:rsid w:val="00B95125"/>
    <w:rsid w:val="00B970A8"/>
    <w:rsid w:val="00B97576"/>
    <w:rsid w:val="00BA00C1"/>
    <w:rsid w:val="00BA0138"/>
    <w:rsid w:val="00BA1109"/>
    <w:rsid w:val="00BA27EC"/>
    <w:rsid w:val="00BA2AA0"/>
    <w:rsid w:val="00BA3242"/>
    <w:rsid w:val="00BA359B"/>
    <w:rsid w:val="00BA397D"/>
    <w:rsid w:val="00BA5F84"/>
    <w:rsid w:val="00BA6238"/>
    <w:rsid w:val="00BA673B"/>
    <w:rsid w:val="00BA676A"/>
    <w:rsid w:val="00BA6A25"/>
    <w:rsid w:val="00BA6EF6"/>
    <w:rsid w:val="00BA715A"/>
    <w:rsid w:val="00BA766A"/>
    <w:rsid w:val="00BB042A"/>
    <w:rsid w:val="00BB08C2"/>
    <w:rsid w:val="00BB303A"/>
    <w:rsid w:val="00BB3D34"/>
    <w:rsid w:val="00BB5AAD"/>
    <w:rsid w:val="00BB67E4"/>
    <w:rsid w:val="00BB6A06"/>
    <w:rsid w:val="00BB7DF1"/>
    <w:rsid w:val="00BC01A6"/>
    <w:rsid w:val="00BC0246"/>
    <w:rsid w:val="00BC062C"/>
    <w:rsid w:val="00BC2CC4"/>
    <w:rsid w:val="00BC37FF"/>
    <w:rsid w:val="00BC3C36"/>
    <w:rsid w:val="00BC52DF"/>
    <w:rsid w:val="00BC6318"/>
    <w:rsid w:val="00BC6DC9"/>
    <w:rsid w:val="00BD001C"/>
    <w:rsid w:val="00BD0AB1"/>
    <w:rsid w:val="00BD1306"/>
    <w:rsid w:val="00BD4D46"/>
    <w:rsid w:val="00BD57A6"/>
    <w:rsid w:val="00BD615D"/>
    <w:rsid w:val="00BD632E"/>
    <w:rsid w:val="00BD7BC5"/>
    <w:rsid w:val="00BE01D4"/>
    <w:rsid w:val="00BE06DB"/>
    <w:rsid w:val="00BE0BA5"/>
    <w:rsid w:val="00BE1707"/>
    <w:rsid w:val="00BE1888"/>
    <w:rsid w:val="00BE1F3F"/>
    <w:rsid w:val="00BE2204"/>
    <w:rsid w:val="00BE3839"/>
    <w:rsid w:val="00BE3DC8"/>
    <w:rsid w:val="00BE5F46"/>
    <w:rsid w:val="00BE6837"/>
    <w:rsid w:val="00BE7307"/>
    <w:rsid w:val="00BF089D"/>
    <w:rsid w:val="00BF14C3"/>
    <w:rsid w:val="00BF18D1"/>
    <w:rsid w:val="00BF250E"/>
    <w:rsid w:val="00BF3384"/>
    <w:rsid w:val="00BF5DC4"/>
    <w:rsid w:val="00BF6182"/>
    <w:rsid w:val="00BF738E"/>
    <w:rsid w:val="00BF75C2"/>
    <w:rsid w:val="00BF7D2A"/>
    <w:rsid w:val="00BF7F3B"/>
    <w:rsid w:val="00C04764"/>
    <w:rsid w:val="00C04BAC"/>
    <w:rsid w:val="00C05BBE"/>
    <w:rsid w:val="00C05F6A"/>
    <w:rsid w:val="00C07A07"/>
    <w:rsid w:val="00C10CEB"/>
    <w:rsid w:val="00C1334E"/>
    <w:rsid w:val="00C13CC8"/>
    <w:rsid w:val="00C14B01"/>
    <w:rsid w:val="00C158E2"/>
    <w:rsid w:val="00C17685"/>
    <w:rsid w:val="00C2030C"/>
    <w:rsid w:val="00C21771"/>
    <w:rsid w:val="00C25520"/>
    <w:rsid w:val="00C25861"/>
    <w:rsid w:val="00C25A69"/>
    <w:rsid w:val="00C2689C"/>
    <w:rsid w:val="00C26901"/>
    <w:rsid w:val="00C2794F"/>
    <w:rsid w:val="00C27E32"/>
    <w:rsid w:val="00C30B47"/>
    <w:rsid w:val="00C31805"/>
    <w:rsid w:val="00C3192C"/>
    <w:rsid w:val="00C32A4C"/>
    <w:rsid w:val="00C3369A"/>
    <w:rsid w:val="00C339AF"/>
    <w:rsid w:val="00C34803"/>
    <w:rsid w:val="00C34F20"/>
    <w:rsid w:val="00C37FE3"/>
    <w:rsid w:val="00C40076"/>
    <w:rsid w:val="00C40F14"/>
    <w:rsid w:val="00C41DE2"/>
    <w:rsid w:val="00C42D81"/>
    <w:rsid w:val="00C442BA"/>
    <w:rsid w:val="00C444A2"/>
    <w:rsid w:val="00C44502"/>
    <w:rsid w:val="00C44D99"/>
    <w:rsid w:val="00C459DA"/>
    <w:rsid w:val="00C45CBC"/>
    <w:rsid w:val="00C47040"/>
    <w:rsid w:val="00C4707D"/>
    <w:rsid w:val="00C50FAD"/>
    <w:rsid w:val="00C51341"/>
    <w:rsid w:val="00C5172C"/>
    <w:rsid w:val="00C54DE5"/>
    <w:rsid w:val="00C5526A"/>
    <w:rsid w:val="00C56005"/>
    <w:rsid w:val="00C5675A"/>
    <w:rsid w:val="00C60188"/>
    <w:rsid w:val="00C605ED"/>
    <w:rsid w:val="00C671B9"/>
    <w:rsid w:val="00C67649"/>
    <w:rsid w:val="00C6784B"/>
    <w:rsid w:val="00C67B7E"/>
    <w:rsid w:val="00C67C53"/>
    <w:rsid w:val="00C709B8"/>
    <w:rsid w:val="00C70F30"/>
    <w:rsid w:val="00C71206"/>
    <w:rsid w:val="00C72E89"/>
    <w:rsid w:val="00C747EE"/>
    <w:rsid w:val="00C74AFC"/>
    <w:rsid w:val="00C7612E"/>
    <w:rsid w:val="00C76225"/>
    <w:rsid w:val="00C80C2E"/>
    <w:rsid w:val="00C80E45"/>
    <w:rsid w:val="00C82E07"/>
    <w:rsid w:val="00C837DC"/>
    <w:rsid w:val="00C839F0"/>
    <w:rsid w:val="00C85B0B"/>
    <w:rsid w:val="00C86279"/>
    <w:rsid w:val="00C87FBF"/>
    <w:rsid w:val="00C906A3"/>
    <w:rsid w:val="00C908B8"/>
    <w:rsid w:val="00C923FE"/>
    <w:rsid w:val="00C92447"/>
    <w:rsid w:val="00C93419"/>
    <w:rsid w:val="00C9397F"/>
    <w:rsid w:val="00C93DB2"/>
    <w:rsid w:val="00C93E70"/>
    <w:rsid w:val="00C9416C"/>
    <w:rsid w:val="00C94343"/>
    <w:rsid w:val="00C95648"/>
    <w:rsid w:val="00C95DE1"/>
    <w:rsid w:val="00C96948"/>
    <w:rsid w:val="00C96EF9"/>
    <w:rsid w:val="00C97969"/>
    <w:rsid w:val="00C97FA1"/>
    <w:rsid w:val="00CA0FFE"/>
    <w:rsid w:val="00CA26B9"/>
    <w:rsid w:val="00CA2C24"/>
    <w:rsid w:val="00CA2E95"/>
    <w:rsid w:val="00CA3BD2"/>
    <w:rsid w:val="00CA45F9"/>
    <w:rsid w:val="00CA4B07"/>
    <w:rsid w:val="00CA4D02"/>
    <w:rsid w:val="00CA4DF2"/>
    <w:rsid w:val="00CA6D9B"/>
    <w:rsid w:val="00CA7B76"/>
    <w:rsid w:val="00CB10EB"/>
    <w:rsid w:val="00CB25B6"/>
    <w:rsid w:val="00CB294A"/>
    <w:rsid w:val="00CB439B"/>
    <w:rsid w:val="00CB449F"/>
    <w:rsid w:val="00CB45EE"/>
    <w:rsid w:val="00CB715D"/>
    <w:rsid w:val="00CB753A"/>
    <w:rsid w:val="00CB7C2C"/>
    <w:rsid w:val="00CC05A5"/>
    <w:rsid w:val="00CC1E21"/>
    <w:rsid w:val="00CC23D1"/>
    <w:rsid w:val="00CC299C"/>
    <w:rsid w:val="00CC3BB0"/>
    <w:rsid w:val="00CC4ABF"/>
    <w:rsid w:val="00CC502E"/>
    <w:rsid w:val="00CC6ED7"/>
    <w:rsid w:val="00CC76FD"/>
    <w:rsid w:val="00CC785A"/>
    <w:rsid w:val="00CC788C"/>
    <w:rsid w:val="00CC7A4B"/>
    <w:rsid w:val="00CD141F"/>
    <w:rsid w:val="00CD1F6C"/>
    <w:rsid w:val="00CD4A0C"/>
    <w:rsid w:val="00CD6EEE"/>
    <w:rsid w:val="00CD6F5A"/>
    <w:rsid w:val="00CD7130"/>
    <w:rsid w:val="00CD7C0D"/>
    <w:rsid w:val="00CD7E3D"/>
    <w:rsid w:val="00CE0FBE"/>
    <w:rsid w:val="00CE1CAE"/>
    <w:rsid w:val="00CE1E0A"/>
    <w:rsid w:val="00CE23DA"/>
    <w:rsid w:val="00CE2A2A"/>
    <w:rsid w:val="00CE34D1"/>
    <w:rsid w:val="00CE48B2"/>
    <w:rsid w:val="00CE4BE0"/>
    <w:rsid w:val="00CE4E4E"/>
    <w:rsid w:val="00CE504D"/>
    <w:rsid w:val="00CE56B6"/>
    <w:rsid w:val="00CE5886"/>
    <w:rsid w:val="00CF0A2B"/>
    <w:rsid w:val="00CF1B72"/>
    <w:rsid w:val="00CF3548"/>
    <w:rsid w:val="00CF4154"/>
    <w:rsid w:val="00CF7636"/>
    <w:rsid w:val="00D005EA"/>
    <w:rsid w:val="00D007F0"/>
    <w:rsid w:val="00D009FC"/>
    <w:rsid w:val="00D00E48"/>
    <w:rsid w:val="00D0212C"/>
    <w:rsid w:val="00D024C8"/>
    <w:rsid w:val="00D04247"/>
    <w:rsid w:val="00D0444C"/>
    <w:rsid w:val="00D10861"/>
    <w:rsid w:val="00D111FF"/>
    <w:rsid w:val="00D1387D"/>
    <w:rsid w:val="00D14E38"/>
    <w:rsid w:val="00D21457"/>
    <w:rsid w:val="00D214C2"/>
    <w:rsid w:val="00D22E3C"/>
    <w:rsid w:val="00D24A88"/>
    <w:rsid w:val="00D25F6E"/>
    <w:rsid w:val="00D26881"/>
    <w:rsid w:val="00D27FE7"/>
    <w:rsid w:val="00D309AE"/>
    <w:rsid w:val="00D30DFC"/>
    <w:rsid w:val="00D31A1C"/>
    <w:rsid w:val="00D31D39"/>
    <w:rsid w:val="00D33A12"/>
    <w:rsid w:val="00D33AAA"/>
    <w:rsid w:val="00D360B1"/>
    <w:rsid w:val="00D36490"/>
    <w:rsid w:val="00D377A6"/>
    <w:rsid w:val="00D37FEC"/>
    <w:rsid w:val="00D404B5"/>
    <w:rsid w:val="00D41509"/>
    <w:rsid w:val="00D41729"/>
    <w:rsid w:val="00D42654"/>
    <w:rsid w:val="00D448B9"/>
    <w:rsid w:val="00D44A4C"/>
    <w:rsid w:val="00D45197"/>
    <w:rsid w:val="00D454A6"/>
    <w:rsid w:val="00D46CA8"/>
    <w:rsid w:val="00D5159B"/>
    <w:rsid w:val="00D51603"/>
    <w:rsid w:val="00D51850"/>
    <w:rsid w:val="00D52084"/>
    <w:rsid w:val="00D53332"/>
    <w:rsid w:val="00D53883"/>
    <w:rsid w:val="00D55C07"/>
    <w:rsid w:val="00D60B70"/>
    <w:rsid w:val="00D61499"/>
    <w:rsid w:val="00D6175C"/>
    <w:rsid w:val="00D61C03"/>
    <w:rsid w:val="00D63102"/>
    <w:rsid w:val="00D63C63"/>
    <w:rsid w:val="00D64445"/>
    <w:rsid w:val="00D64603"/>
    <w:rsid w:val="00D64708"/>
    <w:rsid w:val="00D6511C"/>
    <w:rsid w:val="00D65B43"/>
    <w:rsid w:val="00D6704B"/>
    <w:rsid w:val="00D67A7A"/>
    <w:rsid w:val="00D70D25"/>
    <w:rsid w:val="00D71CD9"/>
    <w:rsid w:val="00D7222C"/>
    <w:rsid w:val="00D728F7"/>
    <w:rsid w:val="00D72BE4"/>
    <w:rsid w:val="00D750C1"/>
    <w:rsid w:val="00D75E63"/>
    <w:rsid w:val="00D76584"/>
    <w:rsid w:val="00D80F09"/>
    <w:rsid w:val="00D873F5"/>
    <w:rsid w:val="00D87450"/>
    <w:rsid w:val="00D87788"/>
    <w:rsid w:val="00D87FA3"/>
    <w:rsid w:val="00D91262"/>
    <w:rsid w:val="00D9207A"/>
    <w:rsid w:val="00D938CF"/>
    <w:rsid w:val="00D949A1"/>
    <w:rsid w:val="00D95855"/>
    <w:rsid w:val="00D95C2E"/>
    <w:rsid w:val="00D95D5D"/>
    <w:rsid w:val="00D95FEC"/>
    <w:rsid w:val="00D96206"/>
    <w:rsid w:val="00DA1318"/>
    <w:rsid w:val="00DA2D75"/>
    <w:rsid w:val="00DA35A5"/>
    <w:rsid w:val="00DA3C97"/>
    <w:rsid w:val="00DA40C0"/>
    <w:rsid w:val="00DA6A4D"/>
    <w:rsid w:val="00DA6BEF"/>
    <w:rsid w:val="00DA6D11"/>
    <w:rsid w:val="00DB649A"/>
    <w:rsid w:val="00DB74F1"/>
    <w:rsid w:val="00DB7A40"/>
    <w:rsid w:val="00DC00D6"/>
    <w:rsid w:val="00DC0C71"/>
    <w:rsid w:val="00DC18E7"/>
    <w:rsid w:val="00DC26D2"/>
    <w:rsid w:val="00DC2825"/>
    <w:rsid w:val="00DC3175"/>
    <w:rsid w:val="00DC38D1"/>
    <w:rsid w:val="00DC45DF"/>
    <w:rsid w:val="00DC5327"/>
    <w:rsid w:val="00DC666A"/>
    <w:rsid w:val="00DC6852"/>
    <w:rsid w:val="00DC771D"/>
    <w:rsid w:val="00DD06EF"/>
    <w:rsid w:val="00DD10B2"/>
    <w:rsid w:val="00DD131F"/>
    <w:rsid w:val="00DD133F"/>
    <w:rsid w:val="00DD17C0"/>
    <w:rsid w:val="00DD2608"/>
    <w:rsid w:val="00DD3965"/>
    <w:rsid w:val="00DD4449"/>
    <w:rsid w:val="00DD4812"/>
    <w:rsid w:val="00DD4C33"/>
    <w:rsid w:val="00DD6DC7"/>
    <w:rsid w:val="00DD6F3F"/>
    <w:rsid w:val="00DE15AC"/>
    <w:rsid w:val="00DE1BA3"/>
    <w:rsid w:val="00DE1BAB"/>
    <w:rsid w:val="00DE27C4"/>
    <w:rsid w:val="00DE3BB3"/>
    <w:rsid w:val="00DE3C22"/>
    <w:rsid w:val="00DE4664"/>
    <w:rsid w:val="00DE5EF6"/>
    <w:rsid w:val="00DE6CE0"/>
    <w:rsid w:val="00DE71A0"/>
    <w:rsid w:val="00DF0F0B"/>
    <w:rsid w:val="00DF1421"/>
    <w:rsid w:val="00DF291C"/>
    <w:rsid w:val="00DF2D43"/>
    <w:rsid w:val="00DF3DF2"/>
    <w:rsid w:val="00DF4291"/>
    <w:rsid w:val="00DF44BB"/>
    <w:rsid w:val="00DF4970"/>
    <w:rsid w:val="00DF4EE7"/>
    <w:rsid w:val="00DF578F"/>
    <w:rsid w:val="00DF6425"/>
    <w:rsid w:val="00DF69BD"/>
    <w:rsid w:val="00DF69DE"/>
    <w:rsid w:val="00DF6A6F"/>
    <w:rsid w:val="00DF72FC"/>
    <w:rsid w:val="00E0002E"/>
    <w:rsid w:val="00E009E4"/>
    <w:rsid w:val="00E0301E"/>
    <w:rsid w:val="00E039D8"/>
    <w:rsid w:val="00E04538"/>
    <w:rsid w:val="00E0567D"/>
    <w:rsid w:val="00E06186"/>
    <w:rsid w:val="00E07F75"/>
    <w:rsid w:val="00E112A5"/>
    <w:rsid w:val="00E11528"/>
    <w:rsid w:val="00E11841"/>
    <w:rsid w:val="00E11F04"/>
    <w:rsid w:val="00E147C0"/>
    <w:rsid w:val="00E14898"/>
    <w:rsid w:val="00E14DBB"/>
    <w:rsid w:val="00E157F7"/>
    <w:rsid w:val="00E1602B"/>
    <w:rsid w:val="00E17031"/>
    <w:rsid w:val="00E1780E"/>
    <w:rsid w:val="00E2178E"/>
    <w:rsid w:val="00E21BA3"/>
    <w:rsid w:val="00E21FB3"/>
    <w:rsid w:val="00E23CCC"/>
    <w:rsid w:val="00E23D29"/>
    <w:rsid w:val="00E25928"/>
    <w:rsid w:val="00E277A1"/>
    <w:rsid w:val="00E308C1"/>
    <w:rsid w:val="00E31177"/>
    <w:rsid w:val="00E321B6"/>
    <w:rsid w:val="00E3558A"/>
    <w:rsid w:val="00E35AB1"/>
    <w:rsid w:val="00E37547"/>
    <w:rsid w:val="00E37796"/>
    <w:rsid w:val="00E3790E"/>
    <w:rsid w:val="00E37D80"/>
    <w:rsid w:val="00E41156"/>
    <w:rsid w:val="00E41589"/>
    <w:rsid w:val="00E43753"/>
    <w:rsid w:val="00E43AE9"/>
    <w:rsid w:val="00E4528E"/>
    <w:rsid w:val="00E45ED3"/>
    <w:rsid w:val="00E47E4B"/>
    <w:rsid w:val="00E5094F"/>
    <w:rsid w:val="00E5180E"/>
    <w:rsid w:val="00E51991"/>
    <w:rsid w:val="00E51F76"/>
    <w:rsid w:val="00E52584"/>
    <w:rsid w:val="00E52D84"/>
    <w:rsid w:val="00E53ACD"/>
    <w:rsid w:val="00E5793E"/>
    <w:rsid w:val="00E57C5B"/>
    <w:rsid w:val="00E60DED"/>
    <w:rsid w:val="00E60E3F"/>
    <w:rsid w:val="00E6298C"/>
    <w:rsid w:val="00E633FC"/>
    <w:rsid w:val="00E635E4"/>
    <w:rsid w:val="00E63CA2"/>
    <w:rsid w:val="00E6426D"/>
    <w:rsid w:val="00E65884"/>
    <w:rsid w:val="00E70A26"/>
    <w:rsid w:val="00E712DA"/>
    <w:rsid w:val="00E713F5"/>
    <w:rsid w:val="00E724C0"/>
    <w:rsid w:val="00E75078"/>
    <w:rsid w:val="00E75189"/>
    <w:rsid w:val="00E75811"/>
    <w:rsid w:val="00E75CB4"/>
    <w:rsid w:val="00E75EF8"/>
    <w:rsid w:val="00E77AAA"/>
    <w:rsid w:val="00E83279"/>
    <w:rsid w:val="00E8485E"/>
    <w:rsid w:val="00E8554F"/>
    <w:rsid w:val="00E86356"/>
    <w:rsid w:val="00E8661C"/>
    <w:rsid w:val="00E874D9"/>
    <w:rsid w:val="00E90C62"/>
    <w:rsid w:val="00E91070"/>
    <w:rsid w:val="00E912FB"/>
    <w:rsid w:val="00E91D42"/>
    <w:rsid w:val="00E92470"/>
    <w:rsid w:val="00E92848"/>
    <w:rsid w:val="00E92993"/>
    <w:rsid w:val="00E9637B"/>
    <w:rsid w:val="00E97CFA"/>
    <w:rsid w:val="00EA1A22"/>
    <w:rsid w:val="00EA39A4"/>
    <w:rsid w:val="00EA4ADC"/>
    <w:rsid w:val="00EA54F9"/>
    <w:rsid w:val="00EA5BDA"/>
    <w:rsid w:val="00EA6AB0"/>
    <w:rsid w:val="00EA7B7B"/>
    <w:rsid w:val="00EA7C23"/>
    <w:rsid w:val="00EA7C7A"/>
    <w:rsid w:val="00EB134E"/>
    <w:rsid w:val="00EB1B03"/>
    <w:rsid w:val="00EB488A"/>
    <w:rsid w:val="00EB51B8"/>
    <w:rsid w:val="00EB57CE"/>
    <w:rsid w:val="00EB57FD"/>
    <w:rsid w:val="00EB58BF"/>
    <w:rsid w:val="00EB74DA"/>
    <w:rsid w:val="00EB7F8D"/>
    <w:rsid w:val="00EC0BB2"/>
    <w:rsid w:val="00EC1C0B"/>
    <w:rsid w:val="00EC1D0A"/>
    <w:rsid w:val="00EC23E2"/>
    <w:rsid w:val="00EC341F"/>
    <w:rsid w:val="00EC5480"/>
    <w:rsid w:val="00EC6545"/>
    <w:rsid w:val="00EC70D2"/>
    <w:rsid w:val="00EC7412"/>
    <w:rsid w:val="00EC7DAA"/>
    <w:rsid w:val="00ED09C8"/>
    <w:rsid w:val="00ED4454"/>
    <w:rsid w:val="00ED4EEF"/>
    <w:rsid w:val="00ED64FD"/>
    <w:rsid w:val="00ED6826"/>
    <w:rsid w:val="00EE2866"/>
    <w:rsid w:val="00EE2E1B"/>
    <w:rsid w:val="00EE3AA9"/>
    <w:rsid w:val="00EE4EF9"/>
    <w:rsid w:val="00EE5ED8"/>
    <w:rsid w:val="00EE6725"/>
    <w:rsid w:val="00EE67C8"/>
    <w:rsid w:val="00EE6EBD"/>
    <w:rsid w:val="00EE7006"/>
    <w:rsid w:val="00EE7F82"/>
    <w:rsid w:val="00EF03EE"/>
    <w:rsid w:val="00EF2F14"/>
    <w:rsid w:val="00EF59A7"/>
    <w:rsid w:val="00F02CBE"/>
    <w:rsid w:val="00F030B4"/>
    <w:rsid w:val="00F0324D"/>
    <w:rsid w:val="00F0570C"/>
    <w:rsid w:val="00F05A10"/>
    <w:rsid w:val="00F0621A"/>
    <w:rsid w:val="00F0720C"/>
    <w:rsid w:val="00F110F4"/>
    <w:rsid w:val="00F116EB"/>
    <w:rsid w:val="00F11D1B"/>
    <w:rsid w:val="00F11E02"/>
    <w:rsid w:val="00F15812"/>
    <w:rsid w:val="00F17429"/>
    <w:rsid w:val="00F20083"/>
    <w:rsid w:val="00F2059A"/>
    <w:rsid w:val="00F20F7A"/>
    <w:rsid w:val="00F219E9"/>
    <w:rsid w:val="00F22CA2"/>
    <w:rsid w:val="00F2716A"/>
    <w:rsid w:val="00F27B7F"/>
    <w:rsid w:val="00F27BC4"/>
    <w:rsid w:val="00F30464"/>
    <w:rsid w:val="00F31197"/>
    <w:rsid w:val="00F33BC6"/>
    <w:rsid w:val="00F3410F"/>
    <w:rsid w:val="00F352EC"/>
    <w:rsid w:val="00F35540"/>
    <w:rsid w:val="00F366DC"/>
    <w:rsid w:val="00F37462"/>
    <w:rsid w:val="00F401FB"/>
    <w:rsid w:val="00F40C8D"/>
    <w:rsid w:val="00F4169F"/>
    <w:rsid w:val="00F4175B"/>
    <w:rsid w:val="00F4229C"/>
    <w:rsid w:val="00F42B16"/>
    <w:rsid w:val="00F43317"/>
    <w:rsid w:val="00F43AE1"/>
    <w:rsid w:val="00F451EE"/>
    <w:rsid w:val="00F478F9"/>
    <w:rsid w:val="00F47B25"/>
    <w:rsid w:val="00F5055F"/>
    <w:rsid w:val="00F531FE"/>
    <w:rsid w:val="00F53594"/>
    <w:rsid w:val="00F5412E"/>
    <w:rsid w:val="00F57C34"/>
    <w:rsid w:val="00F60AA7"/>
    <w:rsid w:val="00F61076"/>
    <w:rsid w:val="00F617A7"/>
    <w:rsid w:val="00F65528"/>
    <w:rsid w:val="00F66892"/>
    <w:rsid w:val="00F66AA5"/>
    <w:rsid w:val="00F66E38"/>
    <w:rsid w:val="00F67451"/>
    <w:rsid w:val="00F67E29"/>
    <w:rsid w:val="00F67F72"/>
    <w:rsid w:val="00F70916"/>
    <w:rsid w:val="00F70B0A"/>
    <w:rsid w:val="00F711A6"/>
    <w:rsid w:val="00F753EC"/>
    <w:rsid w:val="00F76D8B"/>
    <w:rsid w:val="00F77E80"/>
    <w:rsid w:val="00F80B1D"/>
    <w:rsid w:val="00F82638"/>
    <w:rsid w:val="00F82A4B"/>
    <w:rsid w:val="00F842C6"/>
    <w:rsid w:val="00F85E93"/>
    <w:rsid w:val="00F90756"/>
    <w:rsid w:val="00F91972"/>
    <w:rsid w:val="00F9511A"/>
    <w:rsid w:val="00F95504"/>
    <w:rsid w:val="00F957D8"/>
    <w:rsid w:val="00F95E60"/>
    <w:rsid w:val="00F96DD3"/>
    <w:rsid w:val="00F97874"/>
    <w:rsid w:val="00F97AB7"/>
    <w:rsid w:val="00FA00F2"/>
    <w:rsid w:val="00FA0FB0"/>
    <w:rsid w:val="00FA1527"/>
    <w:rsid w:val="00FA15B6"/>
    <w:rsid w:val="00FA16E6"/>
    <w:rsid w:val="00FA2436"/>
    <w:rsid w:val="00FA308C"/>
    <w:rsid w:val="00FA4BA8"/>
    <w:rsid w:val="00FA5FFE"/>
    <w:rsid w:val="00FB04F3"/>
    <w:rsid w:val="00FB15C0"/>
    <w:rsid w:val="00FB3A6D"/>
    <w:rsid w:val="00FB4BEE"/>
    <w:rsid w:val="00FB4DF4"/>
    <w:rsid w:val="00FB5101"/>
    <w:rsid w:val="00FB6CBD"/>
    <w:rsid w:val="00FB6D7B"/>
    <w:rsid w:val="00FC0238"/>
    <w:rsid w:val="00FC24D0"/>
    <w:rsid w:val="00FC3AFF"/>
    <w:rsid w:val="00FC4967"/>
    <w:rsid w:val="00FD31FC"/>
    <w:rsid w:val="00FD435C"/>
    <w:rsid w:val="00FD52F8"/>
    <w:rsid w:val="00FD53C5"/>
    <w:rsid w:val="00FD68C4"/>
    <w:rsid w:val="00FE0274"/>
    <w:rsid w:val="00FE0DBC"/>
    <w:rsid w:val="00FE132F"/>
    <w:rsid w:val="00FE172F"/>
    <w:rsid w:val="00FE1BE8"/>
    <w:rsid w:val="00FE1E89"/>
    <w:rsid w:val="00FE230B"/>
    <w:rsid w:val="00FE331E"/>
    <w:rsid w:val="00FE366C"/>
    <w:rsid w:val="00FE3C8E"/>
    <w:rsid w:val="00FE3EEB"/>
    <w:rsid w:val="00FE523C"/>
    <w:rsid w:val="00FE52C7"/>
    <w:rsid w:val="00FE597B"/>
    <w:rsid w:val="00FE5C08"/>
    <w:rsid w:val="00FE6A05"/>
    <w:rsid w:val="00FE706D"/>
    <w:rsid w:val="00FE768B"/>
    <w:rsid w:val="00FF11DD"/>
    <w:rsid w:val="00FF1C7E"/>
    <w:rsid w:val="00FF2679"/>
    <w:rsid w:val="00FF351C"/>
    <w:rsid w:val="00FF4525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2BE7F"/>
  <w15:chartTrackingRefBased/>
  <w15:docId w15:val="{AE4B5EE9-7129-F54F-8620-4211D924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4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840B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840B9"/>
  </w:style>
  <w:style w:type="character" w:styleId="CommentReference">
    <w:name w:val="annotation reference"/>
    <w:basedOn w:val="DefaultParagraphFont"/>
    <w:uiPriority w:val="99"/>
    <w:semiHidden/>
    <w:unhideWhenUsed/>
    <w:rsid w:val="009624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4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4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4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474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9023DD"/>
    <w:pPr>
      <w:numPr>
        <w:numId w:val="6"/>
      </w:numPr>
    </w:pPr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9023DD"/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413DA9"/>
  </w:style>
  <w:style w:type="paragraph" w:customStyle="1" w:styleId="xmsonormal">
    <w:name w:val="xmsonormal"/>
    <w:basedOn w:val="Normal"/>
    <w:rsid w:val="00943B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Laura (ljenkins@uidaho.edu)</dc:creator>
  <cp:keywords/>
  <dc:description/>
  <cp:lastModifiedBy>Jenkins, Laura (ljenkins@uidaho.edu)</cp:lastModifiedBy>
  <cp:revision>8</cp:revision>
  <dcterms:created xsi:type="dcterms:W3CDTF">2025-07-17T18:06:00Z</dcterms:created>
  <dcterms:modified xsi:type="dcterms:W3CDTF">2025-07-17T18:38:00Z</dcterms:modified>
</cp:coreProperties>
</file>