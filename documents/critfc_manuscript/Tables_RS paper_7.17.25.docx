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84A01" w14:textId="72460F4A" w:rsidR="00FC6D00" w:rsidRDefault="008575B6" w:rsidP="000C64AF">
      <w:pPr>
        <w:spacing w:line="480" w:lineRule="auto"/>
        <w:rPr>
          <w:rFonts w:asciiTheme="minorHAnsi" w:hAnsiTheme="minorHAnsi" w:cstheme="minorHAnsi"/>
        </w:rPr>
      </w:pPr>
      <w:r>
        <w:rPr>
          <w:rFonts w:asciiTheme="minorHAnsi" w:hAnsiTheme="minorHAnsi" w:cstheme="minorHAnsi"/>
        </w:rPr>
        <w:t xml:space="preserve">Table 1. </w:t>
      </w:r>
      <w:r w:rsidR="00BB01D8">
        <w:rPr>
          <w:rFonts w:asciiTheme="minorHAnsi" w:hAnsiTheme="minorHAnsi" w:cstheme="minorHAnsi"/>
        </w:rPr>
        <w:t>N</w:t>
      </w:r>
      <w:r>
        <w:rPr>
          <w:rFonts w:asciiTheme="minorHAnsi" w:hAnsiTheme="minorHAnsi" w:cstheme="minorHAnsi"/>
        </w:rPr>
        <w:t>atural</w:t>
      </w:r>
      <w:r w:rsidR="00751E9E">
        <w:rPr>
          <w:rFonts w:asciiTheme="minorHAnsi" w:hAnsiTheme="minorHAnsi" w:cstheme="minorHAnsi"/>
        </w:rPr>
        <w:t>-</w:t>
      </w:r>
      <w:r>
        <w:rPr>
          <w:rFonts w:asciiTheme="minorHAnsi" w:hAnsiTheme="minorHAnsi" w:cstheme="minorHAnsi"/>
        </w:rPr>
        <w:t xml:space="preserve">origin </w:t>
      </w:r>
      <w:r w:rsidR="00FC6D00">
        <w:rPr>
          <w:rFonts w:asciiTheme="minorHAnsi" w:hAnsiTheme="minorHAnsi" w:cstheme="minorHAnsi"/>
        </w:rPr>
        <w:t xml:space="preserve">female </w:t>
      </w:r>
      <w:r>
        <w:rPr>
          <w:rFonts w:asciiTheme="minorHAnsi" w:hAnsiTheme="minorHAnsi" w:cstheme="minorHAnsi"/>
        </w:rPr>
        <w:t>steelhead</w:t>
      </w:r>
      <w:r w:rsidR="002A1C2A">
        <w:rPr>
          <w:rFonts w:asciiTheme="minorHAnsi" w:hAnsiTheme="minorHAnsi" w:cstheme="minorHAnsi"/>
        </w:rPr>
        <w:t xml:space="preserve"> encountered </w:t>
      </w:r>
      <w:r w:rsidR="00BB01D8">
        <w:rPr>
          <w:rFonts w:asciiTheme="minorHAnsi" w:hAnsiTheme="minorHAnsi" w:cstheme="minorHAnsi"/>
        </w:rPr>
        <w:t>and</w:t>
      </w:r>
      <w:r w:rsidR="002A1C2A">
        <w:rPr>
          <w:rFonts w:asciiTheme="minorHAnsi" w:hAnsiTheme="minorHAnsi" w:cstheme="minorHAnsi"/>
        </w:rPr>
        <w:t xml:space="preserve"> collected </w:t>
      </w:r>
      <w:r w:rsidR="00612FB3">
        <w:rPr>
          <w:rFonts w:asciiTheme="minorHAnsi" w:hAnsiTheme="minorHAnsi" w:cstheme="minorHAnsi"/>
        </w:rPr>
        <w:t xml:space="preserve">after spawning </w:t>
      </w:r>
      <w:r w:rsidR="002A1C2A">
        <w:rPr>
          <w:rFonts w:asciiTheme="minorHAnsi" w:hAnsiTheme="minorHAnsi" w:cstheme="minorHAnsi"/>
        </w:rPr>
        <w:t xml:space="preserve">by the </w:t>
      </w:r>
      <w:r w:rsidR="009C5CDD">
        <w:rPr>
          <w:rFonts w:asciiTheme="minorHAnsi" w:hAnsiTheme="minorHAnsi" w:cstheme="minorHAnsi"/>
        </w:rPr>
        <w:t xml:space="preserve">kelt </w:t>
      </w:r>
      <w:r>
        <w:rPr>
          <w:rFonts w:asciiTheme="minorHAnsi" w:hAnsiTheme="minorHAnsi" w:cstheme="minorHAnsi"/>
        </w:rPr>
        <w:t xml:space="preserve">reconditioning program </w:t>
      </w:r>
      <w:r w:rsidR="009C5CDD">
        <w:rPr>
          <w:rFonts w:asciiTheme="minorHAnsi" w:hAnsiTheme="minorHAnsi" w:cstheme="minorHAnsi"/>
        </w:rPr>
        <w:t>at</w:t>
      </w:r>
      <w:r w:rsidR="002A1C2A">
        <w:rPr>
          <w:rFonts w:asciiTheme="minorHAnsi" w:hAnsiTheme="minorHAnsi" w:cstheme="minorHAnsi"/>
        </w:rPr>
        <w:t xml:space="preserve"> the </w:t>
      </w:r>
      <w:r w:rsidR="00624C31">
        <w:rPr>
          <w:rFonts w:asciiTheme="minorHAnsi" w:hAnsiTheme="minorHAnsi" w:cstheme="minorHAnsi"/>
        </w:rPr>
        <w:t>Lower Granite Dam (LGR)</w:t>
      </w:r>
      <w:r>
        <w:rPr>
          <w:rFonts w:asciiTheme="minorHAnsi" w:hAnsiTheme="minorHAnsi" w:cstheme="minorHAnsi"/>
        </w:rPr>
        <w:t xml:space="preserve"> juvenile bypass</w:t>
      </w:r>
      <w:r w:rsidR="00FF0FBD">
        <w:rPr>
          <w:rFonts w:asciiTheme="minorHAnsi" w:hAnsiTheme="minorHAnsi" w:cstheme="minorHAnsi"/>
        </w:rPr>
        <w:t>, by spawn year.</w:t>
      </w:r>
      <w:r w:rsidR="00FC6D00">
        <w:rPr>
          <w:rFonts w:asciiTheme="minorHAnsi" w:hAnsiTheme="minorHAnsi" w:cstheme="minorHAnsi"/>
        </w:rPr>
        <w:t xml:space="preserve"> </w:t>
      </w:r>
      <w:r w:rsidR="00624C31">
        <w:rPr>
          <w:rFonts w:asciiTheme="minorHAnsi" w:hAnsiTheme="minorHAnsi" w:cstheme="minorHAnsi"/>
        </w:rPr>
        <w:t>Tagged pre-spawn indicates fish that were sampled and tagged at the LGR adult ladder during their upstream migration. Total numbers indicate all female fish encountered and/or collected, including fish tagged pre-spawn.</w:t>
      </w:r>
    </w:p>
    <w:p w14:paraId="28EA010C" w14:textId="77777777" w:rsidR="008575B6" w:rsidRDefault="008575B6">
      <w:pPr>
        <w:rPr>
          <w:rFonts w:asciiTheme="minorHAnsi" w:hAnsiTheme="minorHAnsi" w:cstheme="minorHAnsi"/>
        </w:rPr>
      </w:pPr>
    </w:p>
    <w:tbl>
      <w:tblPr>
        <w:tblW w:w="8370" w:type="dxa"/>
        <w:jc w:val="center"/>
        <w:tblLook w:val="04A0" w:firstRow="1" w:lastRow="0" w:firstColumn="1" w:lastColumn="0" w:noHBand="0" w:noVBand="1"/>
      </w:tblPr>
      <w:tblGrid>
        <w:gridCol w:w="61"/>
        <w:gridCol w:w="61"/>
        <w:gridCol w:w="3658"/>
        <w:gridCol w:w="720"/>
        <w:gridCol w:w="810"/>
        <w:gridCol w:w="810"/>
        <w:gridCol w:w="810"/>
        <w:gridCol w:w="720"/>
        <w:gridCol w:w="720"/>
      </w:tblGrid>
      <w:tr w:rsidR="007830F5" w:rsidRPr="005D1398" w14:paraId="5E25FA3E" w14:textId="27063B95" w:rsidTr="005D1398">
        <w:trPr>
          <w:gridBefore w:val="2"/>
          <w:wBefore w:w="122" w:type="dxa"/>
          <w:trHeight w:val="329"/>
          <w:jc w:val="center"/>
        </w:trPr>
        <w:tc>
          <w:tcPr>
            <w:tcW w:w="3658" w:type="dxa"/>
            <w:tcBorders>
              <w:top w:val="single" w:sz="4" w:space="0" w:color="auto"/>
              <w:left w:val="nil"/>
              <w:right w:val="nil"/>
            </w:tcBorders>
            <w:shd w:val="clear" w:color="auto" w:fill="auto"/>
            <w:noWrap/>
            <w:vAlign w:val="bottom"/>
            <w:hideMark/>
          </w:tcPr>
          <w:p w14:paraId="567736B3" w14:textId="77777777" w:rsidR="007830F5" w:rsidRPr="005D1398" w:rsidRDefault="007830F5">
            <w:pPr>
              <w:rPr>
                <w:rFonts w:asciiTheme="minorHAnsi" w:hAnsiTheme="minorHAnsi" w:cstheme="minorHAnsi"/>
                <w:color w:val="000000"/>
              </w:rPr>
            </w:pPr>
            <w:r w:rsidRPr="005D1398">
              <w:rPr>
                <w:rFonts w:asciiTheme="minorHAnsi" w:hAnsiTheme="minorHAnsi" w:cstheme="minorHAnsi"/>
                <w:color w:val="000000"/>
              </w:rPr>
              <w:t> </w:t>
            </w:r>
          </w:p>
        </w:tc>
        <w:tc>
          <w:tcPr>
            <w:tcW w:w="720" w:type="dxa"/>
            <w:tcBorders>
              <w:top w:val="single" w:sz="4" w:space="0" w:color="auto"/>
              <w:left w:val="nil"/>
              <w:bottom w:val="single" w:sz="4" w:space="0" w:color="auto"/>
              <w:right w:val="nil"/>
            </w:tcBorders>
            <w:shd w:val="clear" w:color="auto" w:fill="auto"/>
            <w:noWrap/>
            <w:vAlign w:val="bottom"/>
            <w:hideMark/>
          </w:tcPr>
          <w:p w14:paraId="367A4BFE" w14:textId="77777777" w:rsidR="007830F5" w:rsidRPr="005D1398" w:rsidRDefault="007830F5">
            <w:pPr>
              <w:jc w:val="right"/>
              <w:rPr>
                <w:rFonts w:asciiTheme="minorHAnsi" w:hAnsiTheme="minorHAnsi" w:cstheme="minorHAnsi"/>
                <w:color w:val="000000"/>
              </w:rPr>
            </w:pPr>
            <w:r w:rsidRPr="005D1398">
              <w:rPr>
                <w:rFonts w:asciiTheme="minorHAnsi" w:hAnsiTheme="minorHAnsi" w:cstheme="minorHAnsi"/>
                <w:color w:val="000000"/>
              </w:rPr>
              <w:t>2016</w:t>
            </w:r>
          </w:p>
        </w:tc>
        <w:tc>
          <w:tcPr>
            <w:tcW w:w="810" w:type="dxa"/>
            <w:tcBorders>
              <w:top w:val="single" w:sz="4" w:space="0" w:color="auto"/>
              <w:left w:val="nil"/>
              <w:bottom w:val="single" w:sz="4" w:space="0" w:color="auto"/>
              <w:right w:val="nil"/>
            </w:tcBorders>
            <w:shd w:val="clear" w:color="auto" w:fill="auto"/>
            <w:noWrap/>
            <w:vAlign w:val="bottom"/>
            <w:hideMark/>
          </w:tcPr>
          <w:p w14:paraId="0CC21662" w14:textId="77777777" w:rsidR="007830F5" w:rsidRPr="005D1398" w:rsidRDefault="007830F5">
            <w:pPr>
              <w:jc w:val="right"/>
              <w:rPr>
                <w:rFonts w:asciiTheme="minorHAnsi" w:hAnsiTheme="minorHAnsi" w:cstheme="minorHAnsi"/>
                <w:color w:val="000000"/>
              </w:rPr>
            </w:pPr>
            <w:r w:rsidRPr="005D1398">
              <w:rPr>
                <w:rFonts w:asciiTheme="minorHAnsi" w:hAnsiTheme="minorHAnsi" w:cstheme="minorHAnsi"/>
                <w:color w:val="000000"/>
              </w:rPr>
              <w:t>2017</w:t>
            </w:r>
          </w:p>
        </w:tc>
        <w:tc>
          <w:tcPr>
            <w:tcW w:w="810" w:type="dxa"/>
            <w:tcBorders>
              <w:top w:val="single" w:sz="4" w:space="0" w:color="auto"/>
              <w:left w:val="nil"/>
              <w:bottom w:val="single" w:sz="4" w:space="0" w:color="auto"/>
              <w:right w:val="nil"/>
            </w:tcBorders>
            <w:shd w:val="clear" w:color="auto" w:fill="auto"/>
            <w:noWrap/>
            <w:vAlign w:val="bottom"/>
            <w:hideMark/>
          </w:tcPr>
          <w:p w14:paraId="0CE16F8B" w14:textId="77777777" w:rsidR="007830F5" w:rsidRPr="005D1398" w:rsidRDefault="007830F5">
            <w:pPr>
              <w:jc w:val="right"/>
              <w:rPr>
                <w:rFonts w:asciiTheme="minorHAnsi" w:hAnsiTheme="minorHAnsi" w:cstheme="minorHAnsi"/>
                <w:color w:val="000000"/>
              </w:rPr>
            </w:pPr>
            <w:r w:rsidRPr="005D1398">
              <w:rPr>
                <w:rFonts w:asciiTheme="minorHAnsi" w:hAnsiTheme="minorHAnsi" w:cstheme="minorHAnsi"/>
                <w:color w:val="000000"/>
              </w:rPr>
              <w:t>2018</w:t>
            </w:r>
          </w:p>
        </w:tc>
        <w:tc>
          <w:tcPr>
            <w:tcW w:w="810" w:type="dxa"/>
            <w:tcBorders>
              <w:top w:val="single" w:sz="4" w:space="0" w:color="auto"/>
              <w:left w:val="nil"/>
              <w:bottom w:val="single" w:sz="4" w:space="0" w:color="auto"/>
              <w:right w:val="nil"/>
            </w:tcBorders>
            <w:shd w:val="clear" w:color="auto" w:fill="auto"/>
            <w:noWrap/>
            <w:vAlign w:val="bottom"/>
            <w:hideMark/>
          </w:tcPr>
          <w:p w14:paraId="3F80D4FA" w14:textId="77777777" w:rsidR="007830F5" w:rsidRPr="005D1398" w:rsidRDefault="007830F5">
            <w:pPr>
              <w:jc w:val="right"/>
              <w:rPr>
                <w:rFonts w:asciiTheme="minorHAnsi" w:hAnsiTheme="minorHAnsi" w:cstheme="minorHAnsi"/>
                <w:color w:val="000000"/>
              </w:rPr>
            </w:pPr>
            <w:r w:rsidRPr="005D1398">
              <w:rPr>
                <w:rFonts w:asciiTheme="minorHAnsi" w:hAnsiTheme="minorHAnsi" w:cstheme="minorHAnsi"/>
                <w:color w:val="000000"/>
              </w:rPr>
              <w:t>2019</w:t>
            </w:r>
          </w:p>
        </w:tc>
        <w:tc>
          <w:tcPr>
            <w:tcW w:w="720" w:type="dxa"/>
            <w:tcBorders>
              <w:top w:val="single" w:sz="4" w:space="0" w:color="auto"/>
              <w:left w:val="nil"/>
              <w:bottom w:val="single" w:sz="4" w:space="0" w:color="auto"/>
              <w:right w:val="nil"/>
            </w:tcBorders>
            <w:shd w:val="clear" w:color="auto" w:fill="auto"/>
            <w:noWrap/>
            <w:vAlign w:val="bottom"/>
            <w:hideMark/>
          </w:tcPr>
          <w:p w14:paraId="4C775E79" w14:textId="77777777" w:rsidR="007830F5" w:rsidRPr="005D1398" w:rsidRDefault="007830F5">
            <w:pPr>
              <w:jc w:val="right"/>
              <w:rPr>
                <w:rFonts w:asciiTheme="minorHAnsi" w:hAnsiTheme="minorHAnsi" w:cstheme="minorHAnsi"/>
                <w:color w:val="000000"/>
              </w:rPr>
            </w:pPr>
            <w:r w:rsidRPr="005D1398">
              <w:rPr>
                <w:rFonts w:asciiTheme="minorHAnsi" w:hAnsiTheme="minorHAnsi" w:cstheme="minorHAnsi"/>
                <w:color w:val="000000"/>
              </w:rPr>
              <w:t>2020</w:t>
            </w:r>
          </w:p>
        </w:tc>
        <w:tc>
          <w:tcPr>
            <w:tcW w:w="720" w:type="dxa"/>
            <w:tcBorders>
              <w:top w:val="single" w:sz="4" w:space="0" w:color="auto"/>
              <w:left w:val="nil"/>
              <w:bottom w:val="single" w:sz="4" w:space="0" w:color="auto"/>
              <w:right w:val="nil"/>
            </w:tcBorders>
            <w:shd w:val="clear" w:color="auto" w:fill="auto"/>
            <w:noWrap/>
            <w:vAlign w:val="bottom"/>
            <w:hideMark/>
          </w:tcPr>
          <w:p w14:paraId="1A703821" w14:textId="77777777" w:rsidR="007830F5" w:rsidRPr="005D1398" w:rsidRDefault="007830F5">
            <w:pPr>
              <w:jc w:val="right"/>
              <w:rPr>
                <w:rFonts w:asciiTheme="minorHAnsi" w:hAnsiTheme="minorHAnsi" w:cstheme="minorHAnsi"/>
                <w:color w:val="000000"/>
              </w:rPr>
            </w:pPr>
            <w:r w:rsidRPr="005D1398">
              <w:rPr>
                <w:rFonts w:asciiTheme="minorHAnsi" w:hAnsiTheme="minorHAnsi" w:cstheme="minorHAnsi"/>
                <w:color w:val="000000"/>
              </w:rPr>
              <w:t>2021</w:t>
            </w:r>
          </w:p>
        </w:tc>
      </w:tr>
      <w:tr w:rsidR="00FC6D00" w:rsidRPr="005D1398" w14:paraId="604B25EF" w14:textId="77777777" w:rsidTr="005D1398">
        <w:trPr>
          <w:gridBefore w:val="2"/>
          <w:wBefore w:w="122" w:type="dxa"/>
          <w:trHeight w:val="329"/>
          <w:jc w:val="center"/>
        </w:trPr>
        <w:tc>
          <w:tcPr>
            <w:tcW w:w="3658" w:type="dxa"/>
            <w:tcBorders>
              <w:top w:val="nil"/>
              <w:left w:val="nil"/>
              <w:right w:val="nil"/>
            </w:tcBorders>
            <w:shd w:val="clear" w:color="auto" w:fill="auto"/>
            <w:noWrap/>
            <w:vAlign w:val="bottom"/>
          </w:tcPr>
          <w:p w14:paraId="5EC5E2A8" w14:textId="53E81F45" w:rsidR="00FC6D00" w:rsidRPr="005D1398" w:rsidRDefault="00FC6D00" w:rsidP="00FF0FBD">
            <w:pPr>
              <w:ind w:left="-51"/>
              <w:rPr>
                <w:rFonts w:asciiTheme="minorHAnsi" w:hAnsiTheme="minorHAnsi" w:cstheme="minorHAnsi"/>
                <w:color w:val="000000"/>
              </w:rPr>
            </w:pPr>
            <w:r>
              <w:rPr>
                <w:rFonts w:asciiTheme="minorHAnsi" w:hAnsiTheme="minorHAnsi" w:cstheme="minorHAnsi"/>
                <w:color w:val="000000"/>
              </w:rPr>
              <w:t>Tagged pre-spawn</w:t>
            </w:r>
          </w:p>
        </w:tc>
        <w:tc>
          <w:tcPr>
            <w:tcW w:w="720" w:type="dxa"/>
            <w:tcBorders>
              <w:top w:val="nil"/>
              <w:left w:val="nil"/>
              <w:right w:val="nil"/>
            </w:tcBorders>
            <w:shd w:val="clear" w:color="auto" w:fill="auto"/>
            <w:noWrap/>
            <w:vAlign w:val="bottom"/>
          </w:tcPr>
          <w:p w14:paraId="68953BFE" w14:textId="0B0475A2" w:rsidR="00FC6D00" w:rsidRPr="005D1398" w:rsidRDefault="00FC6D00">
            <w:pPr>
              <w:jc w:val="right"/>
              <w:rPr>
                <w:rFonts w:asciiTheme="minorHAnsi" w:hAnsiTheme="minorHAnsi" w:cstheme="minorHAnsi"/>
                <w:color w:val="000000"/>
              </w:rPr>
            </w:pPr>
            <w:r w:rsidRPr="005D1398">
              <w:rPr>
                <w:rFonts w:asciiTheme="minorHAnsi" w:hAnsiTheme="minorHAnsi" w:cstheme="minorHAnsi"/>
                <w:color w:val="000000"/>
              </w:rPr>
              <w:t>2798</w:t>
            </w:r>
          </w:p>
        </w:tc>
        <w:tc>
          <w:tcPr>
            <w:tcW w:w="810" w:type="dxa"/>
            <w:tcBorders>
              <w:top w:val="nil"/>
              <w:left w:val="nil"/>
              <w:right w:val="nil"/>
            </w:tcBorders>
            <w:shd w:val="clear" w:color="auto" w:fill="auto"/>
            <w:noWrap/>
            <w:vAlign w:val="bottom"/>
          </w:tcPr>
          <w:p w14:paraId="402B6DDE" w14:textId="452179FB" w:rsidR="00FC6D00" w:rsidRPr="005D1398" w:rsidRDefault="00FC6D00">
            <w:pPr>
              <w:jc w:val="right"/>
              <w:rPr>
                <w:rFonts w:asciiTheme="minorHAnsi" w:hAnsiTheme="minorHAnsi" w:cstheme="minorHAnsi"/>
                <w:color w:val="000000"/>
              </w:rPr>
            </w:pPr>
            <w:r w:rsidRPr="005D1398">
              <w:rPr>
                <w:rFonts w:asciiTheme="minorHAnsi" w:hAnsiTheme="minorHAnsi" w:cstheme="minorHAnsi"/>
                <w:color w:val="000000"/>
              </w:rPr>
              <w:t>2117</w:t>
            </w:r>
          </w:p>
        </w:tc>
        <w:tc>
          <w:tcPr>
            <w:tcW w:w="810" w:type="dxa"/>
            <w:tcBorders>
              <w:top w:val="nil"/>
              <w:left w:val="nil"/>
              <w:right w:val="nil"/>
            </w:tcBorders>
            <w:shd w:val="clear" w:color="auto" w:fill="auto"/>
            <w:noWrap/>
            <w:vAlign w:val="bottom"/>
          </w:tcPr>
          <w:p w14:paraId="5D22BB62" w14:textId="30515984" w:rsidR="00FC6D00" w:rsidRPr="005D1398" w:rsidRDefault="00FC6D00">
            <w:pPr>
              <w:jc w:val="right"/>
              <w:rPr>
                <w:rFonts w:asciiTheme="minorHAnsi" w:hAnsiTheme="minorHAnsi" w:cstheme="minorHAnsi"/>
                <w:color w:val="000000"/>
              </w:rPr>
            </w:pPr>
            <w:r w:rsidRPr="005D1398">
              <w:rPr>
                <w:rFonts w:asciiTheme="minorHAnsi" w:hAnsiTheme="minorHAnsi" w:cstheme="minorHAnsi"/>
                <w:color w:val="000000"/>
              </w:rPr>
              <w:t>1403</w:t>
            </w:r>
          </w:p>
        </w:tc>
        <w:tc>
          <w:tcPr>
            <w:tcW w:w="810" w:type="dxa"/>
            <w:tcBorders>
              <w:top w:val="nil"/>
              <w:left w:val="nil"/>
              <w:right w:val="nil"/>
            </w:tcBorders>
            <w:shd w:val="clear" w:color="auto" w:fill="auto"/>
            <w:noWrap/>
            <w:vAlign w:val="bottom"/>
          </w:tcPr>
          <w:p w14:paraId="187B815C" w14:textId="3BE3F3CC" w:rsidR="00FC6D00" w:rsidRPr="005D1398" w:rsidRDefault="00FC6D00">
            <w:pPr>
              <w:jc w:val="right"/>
              <w:rPr>
                <w:rFonts w:asciiTheme="minorHAnsi" w:hAnsiTheme="minorHAnsi" w:cstheme="minorHAnsi"/>
                <w:color w:val="000000"/>
              </w:rPr>
            </w:pPr>
            <w:r w:rsidRPr="005D1398">
              <w:rPr>
                <w:rFonts w:asciiTheme="minorHAnsi" w:hAnsiTheme="minorHAnsi" w:cstheme="minorHAnsi"/>
                <w:color w:val="000000"/>
              </w:rPr>
              <w:t>1094</w:t>
            </w:r>
          </w:p>
        </w:tc>
        <w:tc>
          <w:tcPr>
            <w:tcW w:w="720" w:type="dxa"/>
            <w:tcBorders>
              <w:top w:val="nil"/>
              <w:left w:val="nil"/>
              <w:right w:val="nil"/>
            </w:tcBorders>
            <w:shd w:val="clear" w:color="auto" w:fill="auto"/>
            <w:noWrap/>
            <w:vAlign w:val="bottom"/>
          </w:tcPr>
          <w:p w14:paraId="551E6955" w14:textId="330CA098" w:rsidR="00FC6D00" w:rsidRPr="005D1398" w:rsidRDefault="00FC6D00">
            <w:pPr>
              <w:jc w:val="right"/>
              <w:rPr>
                <w:rFonts w:asciiTheme="minorHAnsi" w:hAnsiTheme="minorHAnsi" w:cstheme="minorHAnsi"/>
                <w:color w:val="000000"/>
              </w:rPr>
            </w:pPr>
            <w:r w:rsidRPr="005D1398">
              <w:rPr>
                <w:rFonts w:asciiTheme="minorHAnsi" w:hAnsiTheme="minorHAnsi" w:cstheme="minorHAnsi"/>
                <w:color w:val="000000"/>
              </w:rPr>
              <w:t>1448</w:t>
            </w:r>
          </w:p>
        </w:tc>
        <w:tc>
          <w:tcPr>
            <w:tcW w:w="720" w:type="dxa"/>
            <w:tcBorders>
              <w:top w:val="nil"/>
              <w:left w:val="nil"/>
              <w:right w:val="nil"/>
            </w:tcBorders>
            <w:shd w:val="clear" w:color="auto" w:fill="auto"/>
            <w:noWrap/>
            <w:vAlign w:val="bottom"/>
          </w:tcPr>
          <w:p w14:paraId="0ABBC397" w14:textId="0679A5A3" w:rsidR="00FC6D00" w:rsidRPr="005D1398" w:rsidRDefault="00FC6D00">
            <w:pPr>
              <w:jc w:val="right"/>
              <w:rPr>
                <w:rFonts w:asciiTheme="minorHAnsi" w:hAnsiTheme="minorHAnsi" w:cstheme="minorHAnsi"/>
                <w:color w:val="000000"/>
              </w:rPr>
            </w:pPr>
            <w:r w:rsidRPr="005D1398">
              <w:rPr>
                <w:rFonts w:asciiTheme="minorHAnsi" w:hAnsiTheme="minorHAnsi" w:cstheme="minorHAnsi"/>
                <w:color w:val="000000"/>
              </w:rPr>
              <w:t>2275</w:t>
            </w:r>
          </w:p>
        </w:tc>
      </w:tr>
      <w:tr w:rsidR="00FC6D00" w:rsidRPr="005D1398" w14:paraId="7A170FC6" w14:textId="77777777" w:rsidTr="005D1398">
        <w:trPr>
          <w:gridBefore w:val="1"/>
          <w:wBefore w:w="61" w:type="dxa"/>
          <w:trHeight w:val="329"/>
          <w:jc w:val="center"/>
        </w:trPr>
        <w:tc>
          <w:tcPr>
            <w:tcW w:w="3719" w:type="dxa"/>
            <w:gridSpan w:val="2"/>
            <w:tcBorders>
              <w:top w:val="nil"/>
              <w:left w:val="nil"/>
              <w:bottom w:val="nil"/>
              <w:right w:val="nil"/>
            </w:tcBorders>
            <w:shd w:val="clear" w:color="auto" w:fill="auto"/>
            <w:noWrap/>
            <w:vAlign w:val="bottom"/>
          </w:tcPr>
          <w:p w14:paraId="5965D089" w14:textId="2D2B119D" w:rsidR="00FC6D00" w:rsidRPr="005D1398" w:rsidRDefault="00FC6D00" w:rsidP="00FC6D00">
            <w:pPr>
              <w:rPr>
                <w:rFonts w:asciiTheme="minorHAnsi" w:hAnsiTheme="minorHAnsi" w:cstheme="minorHAnsi"/>
                <w:color w:val="000000"/>
              </w:rPr>
            </w:pPr>
            <w:r>
              <w:rPr>
                <w:rFonts w:asciiTheme="minorHAnsi" w:hAnsiTheme="minorHAnsi" w:cstheme="minorHAnsi"/>
                <w:color w:val="000000"/>
              </w:rPr>
              <w:t xml:space="preserve">     </w:t>
            </w:r>
            <w:r w:rsidRPr="005D1398">
              <w:rPr>
                <w:rFonts w:asciiTheme="minorHAnsi" w:hAnsiTheme="minorHAnsi" w:cstheme="minorHAnsi"/>
                <w:color w:val="000000"/>
              </w:rPr>
              <w:t>Encountered post-</w:t>
            </w:r>
            <w:r>
              <w:rPr>
                <w:rFonts w:asciiTheme="minorHAnsi" w:hAnsiTheme="minorHAnsi" w:cstheme="minorHAnsi"/>
                <w:color w:val="000000"/>
              </w:rPr>
              <w:t>spawn</w:t>
            </w:r>
          </w:p>
        </w:tc>
        <w:tc>
          <w:tcPr>
            <w:tcW w:w="720" w:type="dxa"/>
            <w:tcBorders>
              <w:top w:val="nil"/>
              <w:left w:val="nil"/>
              <w:bottom w:val="nil"/>
              <w:right w:val="nil"/>
            </w:tcBorders>
            <w:shd w:val="clear" w:color="auto" w:fill="auto"/>
            <w:noWrap/>
            <w:vAlign w:val="bottom"/>
          </w:tcPr>
          <w:p w14:paraId="31FDF43B" w14:textId="02D26747"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 xml:space="preserve">90 </w:t>
            </w:r>
          </w:p>
        </w:tc>
        <w:tc>
          <w:tcPr>
            <w:tcW w:w="810" w:type="dxa"/>
            <w:tcBorders>
              <w:top w:val="nil"/>
              <w:left w:val="nil"/>
              <w:bottom w:val="nil"/>
              <w:right w:val="nil"/>
            </w:tcBorders>
            <w:shd w:val="clear" w:color="auto" w:fill="auto"/>
            <w:noWrap/>
            <w:vAlign w:val="bottom"/>
          </w:tcPr>
          <w:p w14:paraId="768F5AD0" w14:textId="5CFE5505"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6</w:t>
            </w:r>
            <w:r w:rsidR="00851F6D">
              <w:rPr>
                <w:rFonts w:asciiTheme="minorHAnsi" w:hAnsiTheme="minorHAnsi" w:cstheme="minorHAnsi"/>
                <w:color w:val="000000"/>
              </w:rPr>
              <w:t>7</w:t>
            </w:r>
          </w:p>
        </w:tc>
        <w:tc>
          <w:tcPr>
            <w:tcW w:w="810" w:type="dxa"/>
            <w:tcBorders>
              <w:top w:val="nil"/>
              <w:left w:val="nil"/>
              <w:bottom w:val="nil"/>
              <w:right w:val="nil"/>
            </w:tcBorders>
            <w:shd w:val="clear" w:color="auto" w:fill="auto"/>
            <w:noWrap/>
            <w:vAlign w:val="bottom"/>
          </w:tcPr>
          <w:p w14:paraId="749BE687" w14:textId="511852F6"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55</w:t>
            </w:r>
          </w:p>
        </w:tc>
        <w:tc>
          <w:tcPr>
            <w:tcW w:w="810" w:type="dxa"/>
            <w:tcBorders>
              <w:top w:val="nil"/>
              <w:left w:val="nil"/>
              <w:bottom w:val="nil"/>
              <w:right w:val="nil"/>
            </w:tcBorders>
            <w:shd w:val="clear" w:color="auto" w:fill="auto"/>
            <w:noWrap/>
            <w:vAlign w:val="bottom"/>
          </w:tcPr>
          <w:p w14:paraId="1BE7CABF" w14:textId="7E47A086" w:rsidR="00FC6D00" w:rsidRPr="005D1398" w:rsidRDefault="00692E85" w:rsidP="00FC6D00">
            <w:pPr>
              <w:jc w:val="right"/>
              <w:rPr>
                <w:rFonts w:asciiTheme="minorHAnsi" w:hAnsiTheme="minorHAnsi" w:cstheme="minorHAnsi"/>
                <w:color w:val="000000"/>
              </w:rPr>
            </w:pPr>
            <w:r>
              <w:rPr>
                <w:rFonts w:asciiTheme="minorHAnsi" w:hAnsiTheme="minorHAnsi" w:cstheme="minorHAnsi"/>
                <w:color w:val="000000"/>
              </w:rPr>
              <w:t>49</w:t>
            </w:r>
          </w:p>
        </w:tc>
        <w:tc>
          <w:tcPr>
            <w:tcW w:w="720" w:type="dxa"/>
            <w:tcBorders>
              <w:top w:val="nil"/>
              <w:left w:val="nil"/>
              <w:bottom w:val="nil"/>
              <w:right w:val="nil"/>
            </w:tcBorders>
            <w:shd w:val="clear" w:color="auto" w:fill="auto"/>
            <w:noWrap/>
            <w:vAlign w:val="bottom"/>
          </w:tcPr>
          <w:p w14:paraId="2659C50D" w14:textId="2EB69FFC"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25</w:t>
            </w:r>
          </w:p>
        </w:tc>
        <w:tc>
          <w:tcPr>
            <w:tcW w:w="720" w:type="dxa"/>
            <w:tcBorders>
              <w:top w:val="nil"/>
              <w:left w:val="nil"/>
              <w:bottom w:val="nil"/>
              <w:right w:val="nil"/>
            </w:tcBorders>
            <w:shd w:val="clear" w:color="auto" w:fill="auto"/>
            <w:noWrap/>
            <w:vAlign w:val="bottom"/>
          </w:tcPr>
          <w:p w14:paraId="5CE93805" w14:textId="2F244B7B"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15</w:t>
            </w:r>
          </w:p>
        </w:tc>
      </w:tr>
      <w:tr w:rsidR="00FC6D00" w:rsidRPr="005D1398" w14:paraId="2FF7DF56" w14:textId="77777777" w:rsidTr="005D1398">
        <w:trPr>
          <w:trHeight w:val="329"/>
          <w:jc w:val="center"/>
        </w:trPr>
        <w:tc>
          <w:tcPr>
            <w:tcW w:w="3780" w:type="dxa"/>
            <w:gridSpan w:val="3"/>
            <w:tcBorders>
              <w:top w:val="nil"/>
              <w:left w:val="nil"/>
              <w:bottom w:val="nil"/>
              <w:right w:val="nil"/>
            </w:tcBorders>
            <w:shd w:val="clear" w:color="auto" w:fill="auto"/>
            <w:noWrap/>
            <w:vAlign w:val="bottom"/>
          </w:tcPr>
          <w:p w14:paraId="443205DB" w14:textId="7EFFF18A" w:rsidR="00FC6D00" w:rsidRPr="005D1398" w:rsidRDefault="00FC6D00" w:rsidP="00FC6D00">
            <w:pPr>
              <w:rPr>
                <w:rFonts w:asciiTheme="minorHAnsi" w:hAnsiTheme="minorHAnsi" w:cstheme="minorHAnsi"/>
                <w:color w:val="000000"/>
              </w:rPr>
            </w:pPr>
            <w:r>
              <w:rPr>
                <w:rFonts w:asciiTheme="minorHAnsi" w:hAnsiTheme="minorHAnsi" w:cstheme="minorHAnsi"/>
                <w:color w:val="000000"/>
              </w:rPr>
              <w:t xml:space="preserve">      </w:t>
            </w:r>
            <w:r w:rsidRPr="005D1398">
              <w:rPr>
                <w:rFonts w:asciiTheme="minorHAnsi" w:hAnsiTheme="minorHAnsi" w:cstheme="minorHAnsi"/>
                <w:color w:val="000000"/>
              </w:rPr>
              <w:t>Collected post-spawn</w:t>
            </w:r>
          </w:p>
        </w:tc>
        <w:tc>
          <w:tcPr>
            <w:tcW w:w="720" w:type="dxa"/>
            <w:tcBorders>
              <w:top w:val="nil"/>
              <w:left w:val="nil"/>
              <w:bottom w:val="nil"/>
              <w:right w:val="nil"/>
            </w:tcBorders>
            <w:shd w:val="clear" w:color="auto" w:fill="auto"/>
            <w:noWrap/>
            <w:vAlign w:val="bottom"/>
          </w:tcPr>
          <w:p w14:paraId="4E177CD9" w14:textId="78BC0F2C"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13</w:t>
            </w:r>
          </w:p>
        </w:tc>
        <w:tc>
          <w:tcPr>
            <w:tcW w:w="810" w:type="dxa"/>
            <w:tcBorders>
              <w:top w:val="nil"/>
              <w:left w:val="nil"/>
              <w:bottom w:val="nil"/>
              <w:right w:val="nil"/>
            </w:tcBorders>
            <w:shd w:val="clear" w:color="auto" w:fill="auto"/>
            <w:noWrap/>
            <w:vAlign w:val="bottom"/>
          </w:tcPr>
          <w:p w14:paraId="761D65F3" w14:textId="619F01E5"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34</w:t>
            </w:r>
          </w:p>
        </w:tc>
        <w:tc>
          <w:tcPr>
            <w:tcW w:w="810" w:type="dxa"/>
            <w:tcBorders>
              <w:top w:val="nil"/>
              <w:left w:val="nil"/>
              <w:bottom w:val="nil"/>
              <w:right w:val="nil"/>
            </w:tcBorders>
            <w:shd w:val="clear" w:color="auto" w:fill="auto"/>
            <w:noWrap/>
            <w:vAlign w:val="bottom"/>
          </w:tcPr>
          <w:p w14:paraId="60DD024D" w14:textId="2C189239"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42</w:t>
            </w:r>
          </w:p>
        </w:tc>
        <w:tc>
          <w:tcPr>
            <w:tcW w:w="810" w:type="dxa"/>
            <w:tcBorders>
              <w:top w:val="nil"/>
              <w:left w:val="nil"/>
              <w:bottom w:val="nil"/>
              <w:right w:val="nil"/>
            </w:tcBorders>
            <w:shd w:val="clear" w:color="auto" w:fill="auto"/>
            <w:noWrap/>
            <w:vAlign w:val="bottom"/>
          </w:tcPr>
          <w:p w14:paraId="19AE3AE3" w14:textId="45AE5AFD"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33</w:t>
            </w:r>
          </w:p>
        </w:tc>
        <w:tc>
          <w:tcPr>
            <w:tcW w:w="720" w:type="dxa"/>
            <w:tcBorders>
              <w:top w:val="nil"/>
              <w:left w:val="nil"/>
              <w:bottom w:val="nil"/>
              <w:right w:val="nil"/>
            </w:tcBorders>
            <w:shd w:val="clear" w:color="auto" w:fill="auto"/>
            <w:noWrap/>
            <w:vAlign w:val="bottom"/>
          </w:tcPr>
          <w:p w14:paraId="4C15D40E" w14:textId="4CE58449"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21</w:t>
            </w:r>
          </w:p>
        </w:tc>
        <w:tc>
          <w:tcPr>
            <w:tcW w:w="720" w:type="dxa"/>
            <w:tcBorders>
              <w:top w:val="nil"/>
              <w:left w:val="nil"/>
              <w:bottom w:val="nil"/>
              <w:right w:val="nil"/>
            </w:tcBorders>
            <w:shd w:val="clear" w:color="auto" w:fill="auto"/>
            <w:noWrap/>
            <w:vAlign w:val="bottom"/>
          </w:tcPr>
          <w:p w14:paraId="7C7502C3" w14:textId="1C10BF56"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7</w:t>
            </w:r>
          </w:p>
        </w:tc>
      </w:tr>
      <w:tr w:rsidR="00FC6D00" w:rsidRPr="005D1398" w14:paraId="53957CB1" w14:textId="77777777" w:rsidTr="00FC6D00">
        <w:trPr>
          <w:gridBefore w:val="2"/>
          <w:wBefore w:w="122" w:type="dxa"/>
          <w:trHeight w:val="329"/>
          <w:jc w:val="center"/>
        </w:trPr>
        <w:tc>
          <w:tcPr>
            <w:tcW w:w="3658" w:type="dxa"/>
            <w:tcBorders>
              <w:top w:val="nil"/>
              <w:left w:val="nil"/>
              <w:right w:val="nil"/>
            </w:tcBorders>
            <w:shd w:val="clear" w:color="auto" w:fill="auto"/>
            <w:noWrap/>
            <w:vAlign w:val="bottom"/>
          </w:tcPr>
          <w:p w14:paraId="75FB062D" w14:textId="1AE12AF6" w:rsidR="00FC6D00" w:rsidRPr="005D1398" w:rsidRDefault="00624C31" w:rsidP="00FC6D00">
            <w:pPr>
              <w:rPr>
                <w:rFonts w:asciiTheme="minorHAnsi" w:hAnsiTheme="minorHAnsi" w:cstheme="minorHAnsi"/>
                <w:color w:val="000000"/>
              </w:rPr>
            </w:pPr>
            <w:r>
              <w:rPr>
                <w:rFonts w:asciiTheme="minorHAnsi" w:hAnsiTheme="minorHAnsi" w:cstheme="minorHAnsi"/>
                <w:color w:val="000000"/>
              </w:rPr>
              <w:t>Total e</w:t>
            </w:r>
            <w:r w:rsidR="00FC6D00" w:rsidRPr="005D1398">
              <w:rPr>
                <w:rFonts w:asciiTheme="minorHAnsi" w:hAnsiTheme="minorHAnsi" w:cstheme="minorHAnsi"/>
                <w:color w:val="000000"/>
              </w:rPr>
              <w:t>ncountered post-spawn</w:t>
            </w:r>
          </w:p>
        </w:tc>
        <w:tc>
          <w:tcPr>
            <w:tcW w:w="720" w:type="dxa"/>
            <w:tcBorders>
              <w:top w:val="nil"/>
              <w:left w:val="nil"/>
              <w:right w:val="nil"/>
            </w:tcBorders>
            <w:shd w:val="clear" w:color="auto" w:fill="auto"/>
            <w:noWrap/>
            <w:vAlign w:val="bottom"/>
          </w:tcPr>
          <w:p w14:paraId="3A28EEE0" w14:textId="7FC7F106"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8</w:t>
            </w:r>
            <w:r w:rsidR="005D43FA">
              <w:rPr>
                <w:rFonts w:asciiTheme="minorHAnsi" w:hAnsiTheme="minorHAnsi" w:cstheme="minorHAnsi"/>
                <w:color w:val="000000"/>
              </w:rPr>
              <w:t>75</w:t>
            </w:r>
          </w:p>
        </w:tc>
        <w:tc>
          <w:tcPr>
            <w:tcW w:w="810" w:type="dxa"/>
            <w:tcBorders>
              <w:top w:val="nil"/>
              <w:left w:val="nil"/>
              <w:right w:val="nil"/>
            </w:tcBorders>
            <w:shd w:val="clear" w:color="auto" w:fill="auto"/>
            <w:noWrap/>
            <w:vAlign w:val="bottom"/>
          </w:tcPr>
          <w:p w14:paraId="4F60CB09" w14:textId="680BE79D"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4</w:t>
            </w:r>
            <w:r w:rsidR="004E0BAA">
              <w:rPr>
                <w:rFonts w:asciiTheme="minorHAnsi" w:hAnsiTheme="minorHAnsi" w:cstheme="minorHAnsi"/>
                <w:color w:val="000000"/>
              </w:rPr>
              <w:t>6</w:t>
            </w:r>
            <w:r w:rsidR="00E411AF">
              <w:rPr>
                <w:rFonts w:asciiTheme="minorHAnsi" w:hAnsiTheme="minorHAnsi" w:cstheme="minorHAnsi"/>
                <w:color w:val="000000"/>
              </w:rPr>
              <w:t>8</w:t>
            </w:r>
          </w:p>
        </w:tc>
        <w:tc>
          <w:tcPr>
            <w:tcW w:w="810" w:type="dxa"/>
            <w:tcBorders>
              <w:top w:val="nil"/>
              <w:left w:val="nil"/>
              <w:right w:val="nil"/>
            </w:tcBorders>
            <w:shd w:val="clear" w:color="auto" w:fill="auto"/>
            <w:noWrap/>
            <w:vAlign w:val="bottom"/>
          </w:tcPr>
          <w:p w14:paraId="4F59F2EF" w14:textId="7172D660"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33</w:t>
            </w:r>
            <w:r w:rsidR="00380E49">
              <w:rPr>
                <w:rFonts w:asciiTheme="minorHAnsi" w:hAnsiTheme="minorHAnsi" w:cstheme="minorHAnsi"/>
                <w:color w:val="000000"/>
              </w:rPr>
              <w:t>3</w:t>
            </w:r>
          </w:p>
        </w:tc>
        <w:tc>
          <w:tcPr>
            <w:tcW w:w="810" w:type="dxa"/>
            <w:tcBorders>
              <w:top w:val="nil"/>
              <w:left w:val="nil"/>
              <w:right w:val="nil"/>
            </w:tcBorders>
            <w:shd w:val="clear" w:color="auto" w:fill="auto"/>
            <w:noWrap/>
            <w:vAlign w:val="bottom"/>
          </w:tcPr>
          <w:p w14:paraId="48C98C6C" w14:textId="024CB6C5" w:rsidR="00FC6D00" w:rsidRPr="005D1398" w:rsidRDefault="00D3284C" w:rsidP="00FC6D00">
            <w:pPr>
              <w:jc w:val="right"/>
              <w:rPr>
                <w:rFonts w:asciiTheme="minorHAnsi" w:hAnsiTheme="minorHAnsi" w:cstheme="minorHAnsi"/>
                <w:color w:val="000000"/>
              </w:rPr>
            </w:pPr>
            <w:r>
              <w:rPr>
                <w:rFonts w:asciiTheme="minorHAnsi" w:hAnsiTheme="minorHAnsi" w:cstheme="minorHAnsi"/>
                <w:color w:val="000000"/>
              </w:rPr>
              <w:t>39</w:t>
            </w:r>
            <w:r w:rsidR="00FE1BC0">
              <w:rPr>
                <w:rFonts w:asciiTheme="minorHAnsi" w:hAnsiTheme="minorHAnsi" w:cstheme="minorHAnsi"/>
                <w:color w:val="000000"/>
              </w:rPr>
              <w:t>0</w:t>
            </w:r>
          </w:p>
        </w:tc>
        <w:tc>
          <w:tcPr>
            <w:tcW w:w="720" w:type="dxa"/>
            <w:tcBorders>
              <w:top w:val="nil"/>
              <w:left w:val="nil"/>
              <w:right w:val="nil"/>
            </w:tcBorders>
            <w:shd w:val="clear" w:color="auto" w:fill="auto"/>
            <w:noWrap/>
            <w:vAlign w:val="bottom"/>
          </w:tcPr>
          <w:p w14:paraId="771CDDA7" w14:textId="101F250B" w:rsidR="00FC6D00" w:rsidRPr="005D1398" w:rsidRDefault="00784583" w:rsidP="00FC6D00">
            <w:pPr>
              <w:jc w:val="right"/>
              <w:rPr>
                <w:rFonts w:asciiTheme="minorHAnsi" w:hAnsiTheme="minorHAnsi" w:cstheme="minorHAnsi"/>
                <w:color w:val="000000"/>
              </w:rPr>
            </w:pPr>
            <w:r>
              <w:rPr>
                <w:rFonts w:asciiTheme="minorHAnsi" w:hAnsiTheme="minorHAnsi" w:cstheme="minorHAnsi"/>
                <w:color w:val="000000"/>
              </w:rPr>
              <w:t>151</w:t>
            </w:r>
          </w:p>
        </w:tc>
        <w:tc>
          <w:tcPr>
            <w:tcW w:w="720" w:type="dxa"/>
            <w:tcBorders>
              <w:top w:val="nil"/>
              <w:left w:val="nil"/>
              <w:right w:val="nil"/>
            </w:tcBorders>
            <w:shd w:val="clear" w:color="auto" w:fill="auto"/>
            <w:noWrap/>
            <w:vAlign w:val="bottom"/>
          </w:tcPr>
          <w:p w14:paraId="29704861" w14:textId="4734721B" w:rsidR="00FC6D00" w:rsidRPr="005D1398" w:rsidRDefault="00784583" w:rsidP="00FC6D00">
            <w:pPr>
              <w:jc w:val="right"/>
              <w:rPr>
                <w:rFonts w:asciiTheme="minorHAnsi" w:hAnsiTheme="minorHAnsi" w:cstheme="minorHAnsi"/>
                <w:color w:val="000000"/>
              </w:rPr>
            </w:pPr>
            <w:r>
              <w:rPr>
                <w:rFonts w:asciiTheme="minorHAnsi" w:hAnsiTheme="minorHAnsi" w:cstheme="minorHAnsi"/>
                <w:color w:val="000000"/>
              </w:rPr>
              <w:t>93</w:t>
            </w:r>
          </w:p>
        </w:tc>
      </w:tr>
      <w:tr w:rsidR="00FC6D00" w:rsidRPr="005D1398" w14:paraId="740855DA" w14:textId="77777777" w:rsidTr="00FC6D00">
        <w:trPr>
          <w:gridBefore w:val="2"/>
          <w:wBefore w:w="122" w:type="dxa"/>
          <w:trHeight w:val="329"/>
          <w:jc w:val="center"/>
        </w:trPr>
        <w:tc>
          <w:tcPr>
            <w:tcW w:w="3658" w:type="dxa"/>
            <w:tcBorders>
              <w:left w:val="nil"/>
              <w:bottom w:val="single" w:sz="4" w:space="0" w:color="auto"/>
              <w:right w:val="nil"/>
            </w:tcBorders>
            <w:shd w:val="clear" w:color="auto" w:fill="auto"/>
            <w:noWrap/>
            <w:vAlign w:val="bottom"/>
          </w:tcPr>
          <w:p w14:paraId="2F875D48" w14:textId="4B39DB9C" w:rsidR="00FC6D00" w:rsidRPr="005D1398" w:rsidRDefault="00624C31" w:rsidP="00FC6D00">
            <w:pPr>
              <w:rPr>
                <w:rFonts w:asciiTheme="minorHAnsi" w:hAnsiTheme="minorHAnsi" w:cstheme="minorHAnsi"/>
                <w:color w:val="000000"/>
              </w:rPr>
            </w:pPr>
            <w:r>
              <w:rPr>
                <w:rFonts w:asciiTheme="minorHAnsi" w:hAnsiTheme="minorHAnsi" w:cstheme="minorHAnsi"/>
                <w:color w:val="000000"/>
              </w:rPr>
              <w:t>Total c</w:t>
            </w:r>
            <w:r w:rsidR="00FC6D00" w:rsidRPr="005D1398">
              <w:rPr>
                <w:rFonts w:asciiTheme="minorHAnsi" w:hAnsiTheme="minorHAnsi" w:cstheme="minorHAnsi"/>
                <w:color w:val="000000"/>
              </w:rPr>
              <w:t>ollected post-spawn</w:t>
            </w:r>
          </w:p>
        </w:tc>
        <w:tc>
          <w:tcPr>
            <w:tcW w:w="720" w:type="dxa"/>
            <w:tcBorders>
              <w:left w:val="nil"/>
              <w:bottom w:val="single" w:sz="4" w:space="0" w:color="auto"/>
              <w:right w:val="nil"/>
            </w:tcBorders>
            <w:shd w:val="clear" w:color="auto" w:fill="auto"/>
            <w:noWrap/>
            <w:vAlign w:val="bottom"/>
          </w:tcPr>
          <w:p w14:paraId="77126DAB" w14:textId="762440BC"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22</w:t>
            </w:r>
            <w:r w:rsidR="005D43FA">
              <w:rPr>
                <w:rFonts w:asciiTheme="minorHAnsi" w:hAnsiTheme="minorHAnsi" w:cstheme="minorHAnsi"/>
                <w:color w:val="000000"/>
              </w:rPr>
              <w:t>3</w:t>
            </w:r>
          </w:p>
        </w:tc>
        <w:tc>
          <w:tcPr>
            <w:tcW w:w="810" w:type="dxa"/>
            <w:tcBorders>
              <w:left w:val="nil"/>
              <w:bottom w:val="single" w:sz="4" w:space="0" w:color="auto"/>
              <w:right w:val="nil"/>
            </w:tcBorders>
            <w:shd w:val="clear" w:color="auto" w:fill="auto"/>
            <w:noWrap/>
            <w:vAlign w:val="bottom"/>
          </w:tcPr>
          <w:p w14:paraId="19062326" w14:textId="401DBB8A"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26</w:t>
            </w:r>
            <w:r w:rsidR="00C81909">
              <w:rPr>
                <w:rFonts w:asciiTheme="minorHAnsi" w:hAnsiTheme="minorHAnsi" w:cstheme="minorHAnsi"/>
                <w:color w:val="000000"/>
              </w:rPr>
              <w:t>1</w:t>
            </w:r>
          </w:p>
        </w:tc>
        <w:tc>
          <w:tcPr>
            <w:tcW w:w="810" w:type="dxa"/>
            <w:tcBorders>
              <w:left w:val="nil"/>
              <w:bottom w:val="single" w:sz="4" w:space="0" w:color="auto"/>
              <w:right w:val="nil"/>
            </w:tcBorders>
            <w:shd w:val="clear" w:color="auto" w:fill="auto"/>
            <w:noWrap/>
            <w:vAlign w:val="bottom"/>
          </w:tcPr>
          <w:p w14:paraId="1B7F1D2F" w14:textId="630CBC30"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25</w:t>
            </w:r>
            <w:r w:rsidR="00295C82">
              <w:rPr>
                <w:rFonts w:asciiTheme="minorHAnsi" w:hAnsiTheme="minorHAnsi" w:cstheme="minorHAnsi"/>
                <w:color w:val="000000"/>
              </w:rPr>
              <w:t>5</w:t>
            </w:r>
          </w:p>
        </w:tc>
        <w:tc>
          <w:tcPr>
            <w:tcW w:w="810" w:type="dxa"/>
            <w:tcBorders>
              <w:left w:val="nil"/>
              <w:bottom w:val="single" w:sz="4" w:space="0" w:color="auto"/>
              <w:right w:val="nil"/>
            </w:tcBorders>
            <w:shd w:val="clear" w:color="auto" w:fill="auto"/>
            <w:noWrap/>
            <w:vAlign w:val="bottom"/>
          </w:tcPr>
          <w:p w14:paraId="768F4646" w14:textId="2E200A49" w:rsidR="00FC6D00" w:rsidRPr="005D1398" w:rsidRDefault="00FC6D00" w:rsidP="00FC6D00">
            <w:pPr>
              <w:jc w:val="right"/>
              <w:rPr>
                <w:rFonts w:asciiTheme="minorHAnsi" w:hAnsiTheme="minorHAnsi" w:cstheme="minorHAnsi"/>
                <w:color w:val="000000"/>
              </w:rPr>
            </w:pPr>
            <w:r w:rsidRPr="005D1398">
              <w:rPr>
                <w:rFonts w:asciiTheme="minorHAnsi" w:hAnsiTheme="minorHAnsi" w:cstheme="minorHAnsi"/>
                <w:color w:val="000000"/>
              </w:rPr>
              <w:t>2</w:t>
            </w:r>
            <w:r w:rsidR="00FE1BC0">
              <w:rPr>
                <w:rFonts w:asciiTheme="minorHAnsi" w:hAnsiTheme="minorHAnsi" w:cstheme="minorHAnsi"/>
                <w:color w:val="000000"/>
              </w:rPr>
              <w:t>69</w:t>
            </w:r>
          </w:p>
        </w:tc>
        <w:tc>
          <w:tcPr>
            <w:tcW w:w="720" w:type="dxa"/>
            <w:tcBorders>
              <w:left w:val="nil"/>
              <w:bottom w:val="single" w:sz="4" w:space="0" w:color="auto"/>
              <w:right w:val="nil"/>
            </w:tcBorders>
            <w:shd w:val="clear" w:color="auto" w:fill="auto"/>
            <w:noWrap/>
            <w:vAlign w:val="bottom"/>
          </w:tcPr>
          <w:p w14:paraId="7187E017" w14:textId="6736F443" w:rsidR="00FC6D00" w:rsidRPr="005D1398" w:rsidRDefault="00A571A5" w:rsidP="00FC6D00">
            <w:pPr>
              <w:jc w:val="right"/>
              <w:rPr>
                <w:rFonts w:asciiTheme="minorHAnsi" w:hAnsiTheme="minorHAnsi" w:cstheme="minorHAnsi"/>
                <w:color w:val="000000"/>
              </w:rPr>
            </w:pPr>
            <w:r>
              <w:rPr>
                <w:rFonts w:asciiTheme="minorHAnsi" w:hAnsiTheme="minorHAnsi" w:cstheme="minorHAnsi"/>
                <w:color w:val="000000"/>
              </w:rPr>
              <w:t>90</w:t>
            </w:r>
          </w:p>
        </w:tc>
        <w:tc>
          <w:tcPr>
            <w:tcW w:w="720" w:type="dxa"/>
            <w:tcBorders>
              <w:left w:val="nil"/>
              <w:bottom w:val="single" w:sz="4" w:space="0" w:color="auto"/>
              <w:right w:val="nil"/>
            </w:tcBorders>
            <w:shd w:val="clear" w:color="auto" w:fill="auto"/>
            <w:noWrap/>
            <w:vAlign w:val="bottom"/>
          </w:tcPr>
          <w:p w14:paraId="04ACCB85" w14:textId="18CA8EEF" w:rsidR="00FC6D00" w:rsidRPr="005D1398" w:rsidRDefault="00A571A5" w:rsidP="00FC6D00">
            <w:pPr>
              <w:jc w:val="right"/>
              <w:rPr>
                <w:rFonts w:asciiTheme="minorHAnsi" w:hAnsiTheme="minorHAnsi" w:cstheme="minorHAnsi"/>
                <w:color w:val="000000"/>
              </w:rPr>
            </w:pPr>
            <w:r>
              <w:rPr>
                <w:rFonts w:asciiTheme="minorHAnsi" w:hAnsiTheme="minorHAnsi" w:cstheme="minorHAnsi"/>
                <w:color w:val="000000"/>
              </w:rPr>
              <w:t>44</w:t>
            </w:r>
          </w:p>
        </w:tc>
      </w:tr>
    </w:tbl>
    <w:p w14:paraId="58040039" w14:textId="7BC59BAD" w:rsidR="00D35A76" w:rsidRPr="008C0B63" w:rsidRDefault="006E1FBA" w:rsidP="00F91DF7">
      <w:pPr>
        <w:rPr>
          <w:rFonts w:asciiTheme="minorHAnsi" w:hAnsiTheme="minorHAnsi" w:cstheme="minorHAnsi"/>
        </w:rPr>
      </w:pPr>
      <w:r>
        <w:rPr>
          <w:rFonts w:asciiTheme="minorHAnsi" w:hAnsiTheme="minorHAnsi" w:cstheme="minorHAnsi"/>
        </w:rPr>
        <w:br w:type="page"/>
      </w:r>
    </w:p>
    <w:p w14:paraId="485AC35D" w14:textId="77777777" w:rsidR="006472D8" w:rsidRDefault="006472D8" w:rsidP="006472D8">
      <w:pPr>
        <w:spacing w:line="480" w:lineRule="auto"/>
        <w:rPr>
          <w:rFonts w:asciiTheme="minorHAnsi" w:hAnsiTheme="minorHAnsi" w:cstheme="minorHAnsi"/>
        </w:rPr>
      </w:pPr>
      <w:r>
        <w:rPr>
          <w:rFonts w:asciiTheme="minorHAnsi" w:hAnsiTheme="minorHAnsi" w:cstheme="minorHAnsi"/>
        </w:rPr>
        <w:lastRenderedPageBreak/>
        <w:t xml:space="preserve">Supplemental </w:t>
      </w:r>
      <w:r w:rsidRPr="008575B6">
        <w:rPr>
          <w:rFonts w:asciiTheme="minorHAnsi" w:hAnsiTheme="minorHAnsi" w:cstheme="minorHAnsi"/>
        </w:rPr>
        <w:t xml:space="preserve">Table </w:t>
      </w:r>
      <w:r>
        <w:rPr>
          <w:rFonts w:asciiTheme="minorHAnsi" w:hAnsiTheme="minorHAnsi" w:cstheme="minorHAnsi"/>
        </w:rPr>
        <w:t>1</w:t>
      </w:r>
      <w:r w:rsidRPr="008575B6">
        <w:rPr>
          <w:rFonts w:asciiTheme="minorHAnsi" w:hAnsiTheme="minorHAnsi" w:cstheme="minorHAnsi"/>
        </w:rPr>
        <w:t xml:space="preserve">. Natural and Reconditioned </w:t>
      </w:r>
      <w:r>
        <w:rPr>
          <w:rFonts w:asciiTheme="minorHAnsi" w:hAnsiTheme="minorHAnsi" w:cstheme="minorHAnsi"/>
        </w:rPr>
        <w:t>C</w:t>
      </w:r>
      <w:r w:rsidRPr="008575B6">
        <w:rPr>
          <w:rFonts w:asciiTheme="minorHAnsi" w:hAnsiTheme="minorHAnsi" w:cstheme="minorHAnsi"/>
        </w:rPr>
        <w:t xml:space="preserve">onsecutive and </w:t>
      </w:r>
      <w:r>
        <w:rPr>
          <w:rFonts w:asciiTheme="minorHAnsi" w:hAnsiTheme="minorHAnsi" w:cstheme="minorHAnsi"/>
        </w:rPr>
        <w:t>S</w:t>
      </w:r>
      <w:r w:rsidRPr="008575B6">
        <w:rPr>
          <w:rFonts w:asciiTheme="minorHAnsi" w:hAnsiTheme="minorHAnsi" w:cstheme="minorHAnsi"/>
        </w:rPr>
        <w:t xml:space="preserve">kip </w:t>
      </w:r>
      <w:r>
        <w:rPr>
          <w:rFonts w:asciiTheme="minorHAnsi" w:hAnsiTheme="minorHAnsi" w:cstheme="minorHAnsi"/>
        </w:rPr>
        <w:t>S</w:t>
      </w:r>
      <w:r w:rsidRPr="008575B6">
        <w:rPr>
          <w:rFonts w:asciiTheme="minorHAnsi" w:hAnsiTheme="minorHAnsi" w:cstheme="minorHAnsi"/>
        </w:rPr>
        <w:t xml:space="preserve">pawners </w:t>
      </w:r>
      <w:r>
        <w:rPr>
          <w:rFonts w:asciiTheme="minorHAnsi" w:hAnsiTheme="minorHAnsi" w:cstheme="minorHAnsi"/>
        </w:rPr>
        <w:t>of Ocean A</w:t>
      </w:r>
      <w:r w:rsidRPr="008575B6">
        <w:rPr>
          <w:rFonts w:asciiTheme="minorHAnsi" w:hAnsiTheme="minorHAnsi" w:cstheme="minorHAnsi"/>
        </w:rPr>
        <w:t>ge</w:t>
      </w:r>
      <w:r>
        <w:rPr>
          <w:rFonts w:asciiTheme="minorHAnsi" w:hAnsiTheme="minorHAnsi" w:cstheme="minorHAnsi"/>
        </w:rPr>
        <w:t>s</w:t>
      </w:r>
      <w:r w:rsidRPr="008575B6">
        <w:rPr>
          <w:rFonts w:asciiTheme="minorHAnsi" w:hAnsiTheme="minorHAnsi" w:cstheme="minorHAnsi"/>
        </w:rPr>
        <w:t xml:space="preserve"> 1 or 2 </w:t>
      </w:r>
      <w:r>
        <w:rPr>
          <w:rFonts w:asciiTheme="minorHAnsi" w:hAnsiTheme="minorHAnsi" w:cstheme="minorHAnsi"/>
        </w:rPr>
        <w:t>when sampled at Lower Granite Dam (LGR) during their first spawning run</w:t>
      </w:r>
      <w:r w:rsidRPr="008575B6">
        <w:rPr>
          <w:rFonts w:asciiTheme="minorHAnsi" w:hAnsiTheme="minorHAnsi" w:cstheme="minorHAnsi"/>
        </w:rPr>
        <w:t>.</w:t>
      </w:r>
    </w:p>
    <w:p w14:paraId="5D059349" w14:textId="77777777" w:rsidR="006472D8" w:rsidRDefault="006472D8" w:rsidP="006472D8"/>
    <w:tbl>
      <w:tblPr>
        <w:tblW w:w="9600" w:type="dxa"/>
        <w:jc w:val="center"/>
        <w:tblLook w:val="04A0" w:firstRow="1" w:lastRow="0" w:firstColumn="1" w:lastColumn="0" w:noHBand="0" w:noVBand="1"/>
      </w:tblPr>
      <w:tblGrid>
        <w:gridCol w:w="3330"/>
        <w:gridCol w:w="1350"/>
        <w:gridCol w:w="1350"/>
        <w:gridCol w:w="1350"/>
        <w:gridCol w:w="1110"/>
        <w:gridCol w:w="1110"/>
      </w:tblGrid>
      <w:tr w:rsidR="006472D8" w14:paraId="132CA3C9" w14:textId="77777777" w:rsidTr="00050C8D">
        <w:trPr>
          <w:trHeight w:val="320"/>
          <w:jc w:val="center"/>
        </w:trPr>
        <w:tc>
          <w:tcPr>
            <w:tcW w:w="3330" w:type="dxa"/>
            <w:tcBorders>
              <w:top w:val="single" w:sz="4" w:space="0" w:color="auto"/>
              <w:left w:val="nil"/>
              <w:bottom w:val="single" w:sz="4" w:space="0" w:color="auto"/>
              <w:right w:val="nil"/>
            </w:tcBorders>
            <w:shd w:val="clear" w:color="auto" w:fill="auto"/>
            <w:noWrap/>
            <w:vAlign w:val="bottom"/>
            <w:hideMark/>
          </w:tcPr>
          <w:p w14:paraId="39F042D1" w14:textId="77777777" w:rsidR="006472D8" w:rsidRDefault="006472D8" w:rsidP="00050C8D">
            <w:pPr>
              <w:jc w:val="right"/>
              <w:rPr>
                <w:rFonts w:ascii="Calibri" w:hAnsi="Calibri" w:cs="Calibri"/>
                <w:color w:val="000000"/>
              </w:rPr>
            </w:pPr>
            <w:r>
              <w:rPr>
                <w:rFonts w:ascii="Calibri" w:hAnsi="Calibri" w:cs="Calibri"/>
                <w:color w:val="000000"/>
              </w:rPr>
              <w:t>Ocean Age</w:t>
            </w:r>
          </w:p>
        </w:tc>
        <w:tc>
          <w:tcPr>
            <w:tcW w:w="2700" w:type="dxa"/>
            <w:gridSpan w:val="2"/>
            <w:tcBorders>
              <w:top w:val="single" w:sz="4" w:space="0" w:color="auto"/>
              <w:left w:val="nil"/>
              <w:bottom w:val="single" w:sz="4" w:space="0" w:color="auto"/>
              <w:right w:val="nil"/>
            </w:tcBorders>
            <w:shd w:val="clear" w:color="auto" w:fill="auto"/>
            <w:noWrap/>
            <w:vAlign w:val="bottom"/>
            <w:hideMark/>
          </w:tcPr>
          <w:p w14:paraId="514029F6" w14:textId="77777777" w:rsidR="006472D8" w:rsidRDefault="006472D8" w:rsidP="00050C8D">
            <w:pPr>
              <w:jc w:val="center"/>
              <w:rPr>
                <w:rFonts w:ascii="Calibri" w:hAnsi="Calibri" w:cs="Calibri"/>
                <w:color w:val="000000"/>
              </w:rPr>
            </w:pPr>
            <w:r>
              <w:rPr>
                <w:rFonts w:ascii="Calibri" w:hAnsi="Calibri" w:cs="Calibri"/>
                <w:color w:val="000000"/>
              </w:rPr>
              <w:t>1</w:t>
            </w:r>
          </w:p>
        </w:tc>
        <w:tc>
          <w:tcPr>
            <w:tcW w:w="2460" w:type="dxa"/>
            <w:gridSpan w:val="2"/>
            <w:tcBorders>
              <w:top w:val="single" w:sz="4" w:space="0" w:color="auto"/>
              <w:left w:val="nil"/>
              <w:bottom w:val="single" w:sz="4" w:space="0" w:color="auto"/>
              <w:right w:val="nil"/>
            </w:tcBorders>
            <w:shd w:val="clear" w:color="auto" w:fill="auto"/>
            <w:noWrap/>
            <w:vAlign w:val="bottom"/>
            <w:hideMark/>
          </w:tcPr>
          <w:p w14:paraId="25969AA2" w14:textId="77777777" w:rsidR="006472D8" w:rsidRDefault="006472D8" w:rsidP="00050C8D">
            <w:pPr>
              <w:jc w:val="center"/>
              <w:rPr>
                <w:rFonts w:ascii="Calibri" w:hAnsi="Calibri" w:cs="Calibri"/>
                <w:color w:val="000000"/>
              </w:rPr>
            </w:pPr>
            <w:r>
              <w:rPr>
                <w:rFonts w:ascii="Calibri" w:hAnsi="Calibri" w:cs="Calibri"/>
                <w:color w:val="000000"/>
              </w:rPr>
              <w:t>2</w:t>
            </w:r>
          </w:p>
        </w:tc>
        <w:tc>
          <w:tcPr>
            <w:tcW w:w="1110" w:type="dxa"/>
            <w:tcBorders>
              <w:top w:val="single" w:sz="4" w:space="0" w:color="auto"/>
              <w:left w:val="nil"/>
              <w:bottom w:val="single" w:sz="4" w:space="0" w:color="auto"/>
              <w:right w:val="nil"/>
            </w:tcBorders>
            <w:shd w:val="clear" w:color="auto" w:fill="auto"/>
            <w:noWrap/>
            <w:vAlign w:val="bottom"/>
            <w:hideMark/>
          </w:tcPr>
          <w:p w14:paraId="1DB711A5" w14:textId="77777777" w:rsidR="006472D8" w:rsidRDefault="006472D8" w:rsidP="00050C8D">
            <w:pPr>
              <w:jc w:val="center"/>
              <w:rPr>
                <w:rFonts w:ascii="Calibri" w:hAnsi="Calibri" w:cs="Calibri"/>
                <w:color w:val="000000"/>
              </w:rPr>
            </w:pPr>
            <w:r>
              <w:rPr>
                <w:rFonts w:ascii="Calibri" w:hAnsi="Calibri" w:cs="Calibri"/>
                <w:color w:val="000000"/>
              </w:rPr>
              <w:t>Total</w:t>
            </w:r>
          </w:p>
        </w:tc>
      </w:tr>
      <w:tr w:rsidR="006472D8" w14:paraId="20FA1221" w14:textId="77777777" w:rsidTr="00050C8D">
        <w:trPr>
          <w:trHeight w:val="320"/>
          <w:jc w:val="center"/>
        </w:trPr>
        <w:tc>
          <w:tcPr>
            <w:tcW w:w="3330" w:type="dxa"/>
            <w:tcBorders>
              <w:top w:val="nil"/>
              <w:left w:val="nil"/>
              <w:bottom w:val="nil"/>
              <w:right w:val="nil"/>
            </w:tcBorders>
            <w:shd w:val="clear" w:color="auto" w:fill="auto"/>
            <w:noWrap/>
          </w:tcPr>
          <w:p w14:paraId="32941C61" w14:textId="77777777" w:rsidR="006472D8" w:rsidRDefault="006472D8" w:rsidP="00050C8D">
            <w:pPr>
              <w:rPr>
                <w:rFonts w:ascii="Calibri" w:hAnsi="Calibri" w:cs="Calibri"/>
                <w:color w:val="000000"/>
              </w:rPr>
            </w:pPr>
            <w:r>
              <w:rPr>
                <w:rFonts w:ascii="Calibri" w:hAnsi="Calibri" w:cs="Calibri"/>
                <w:color w:val="000000"/>
              </w:rPr>
              <w:t>Natural</w:t>
            </w:r>
          </w:p>
        </w:tc>
        <w:tc>
          <w:tcPr>
            <w:tcW w:w="1350" w:type="dxa"/>
            <w:tcBorders>
              <w:top w:val="nil"/>
              <w:left w:val="nil"/>
              <w:bottom w:val="nil"/>
              <w:right w:val="nil"/>
            </w:tcBorders>
            <w:shd w:val="clear" w:color="auto" w:fill="auto"/>
            <w:noWrap/>
            <w:vAlign w:val="bottom"/>
          </w:tcPr>
          <w:p w14:paraId="77117E37" w14:textId="77777777" w:rsidR="006472D8" w:rsidRDefault="006472D8" w:rsidP="00050C8D">
            <w:pPr>
              <w:jc w:val="center"/>
              <w:rPr>
                <w:rFonts w:ascii="Calibri" w:hAnsi="Calibri" w:cs="Calibri"/>
                <w:color w:val="000000"/>
              </w:rPr>
            </w:pPr>
            <w:r>
              <w:rPr>
                <w:rFonts w:ascii="Calibri" w:hAnsi="Calibri" w:cs="Calibri"/>
                <w:color w:val="000000"/>
              </w:rPr>
              <w:t>40</w:t>
            </w:r>
          </w:p>
        </w:tc>
        <w:tc>
          <w:tcPr>
            <w:tcW w:w="1350" w:type="dxa"/>
            <w:tcBorders>
              <w:top w:val="nil"/>
              <w:left w:val="nil"/>
              <w:bottom w:val="nil"/>
              <w:right w:val="nil"/>
            </w:tcBorders>
          </w:tcPr>
          <w:p w14:paraId="75240108" w14:textId="77777777" w:rsidR="006472D8" w:rsidRDefault="006472D8" w:rsidP="00050C8D">
            <w:pPr>
              <w:jc w:val="center"/>
              <w:rPr>
                <w:rFonts w:ascii="Calibri" w:hAnsi="Calibri" w:cs="Calibri"/>
                <w:color w:val="000000"/>
              </w:rPr>
            </w:pPr>
          </w:p>
        </w:tc>
        <w:tc>
          <w:tcPr>
            <w:tcW w:w="1350" w:type="dxa"/>
            <w:tcBorders>
              <w:top w:val="nil"/>
              <w:left w:val="nil"/>
              <w:bottom w:val="nil"/>
              <w:right w:val="nil"/>
            </w:tcBorders>
            <w:shd w:val="clear" w:color="auto" w:fill="auto"/>
            <w:noWrap/>
            <w:vAlign w:val="bottom"/>
          </w:tcPr>
          <w:p w14:paraId="01489642" w14:textId="77777777" w:rsidR="006472D8" w:rsidRDefault="006472D8" w:rsidP="00050C8D">
            <w:pPr>
              <w:jc w:val="center"/>
              <w:rPr>
                <w:rFonts w:ascii="Calibri" w:hAnsi="Calibri" w:cs="Calibri"/>
                <w:color w:val="000000"/>
              </w:rPr>
            </w:pPr>
            <w:r>
              <w:rPr>
                <w:rFonts w:ascii="Calibri" w:hAnsi="Calibri" w:cs="Calibri"/>
                <w:color w:val="000000"/>
              </w:rPr>
              <w:t>40</w:t>
            </w:r>
          </w:p>
        </w:tc>
        <w:tc>
          <w:tcPr>
            <w:tcW w:w="1110" w:type="dxa"/>
            <w:tcBorders>
              <w:top w:val="nil"/>
              <w:left w:val="nil"/>
              <w:bottom w:val="nil"/>
              <w:right w:val="nil"/>
            </w:tcBorders>
          </w:tcPr>
          <w:p w14:paraId="58B90950" w14:textId="77777777" w:rsidR="006472D8" w:rsidRDefault="006472D8" w:rsidP="00050C8D">
            <w:pPr>
              <w:jc w:val="center"/>
              <w:rPr>
                <w:rFonts w:ascii="Calibri" w:hAnsi="Calibri" w:cs="Calibri"/>
                <w:color w:val="000000"/>
              </w:rPr>
            </w:pPr>
          </w:p>
        </w:tc>
        <w:tc>
          <w:tcPr>
            <w:tcW w:w="1110" w:type="dxa"/>
            <w:tcBorders>
              <w:top w:val="nil"/>
              <w:left w:val="nil"/>
              <w:bottom w:val="nil"/>
              <w:right w:val="nil"/>
            </w:tcBorders>
            <w:shd w:val="clear" w:color="auto" w:fill="auto"/>
            <w:noWrap/>
            <w:vAlign w:val="bottom"/>
          </w:tcPr>
          <w:p w14:paraId="4DA729C4" w14:textId="77777777" w:rsidR="006472D8" w:rsidRDefault="006472D8" w:rsidP="00050C8D">
            <w:pPr>
              <w:jc w:val="center"/>
              <w:rPr>
                <w:rFonts w:ascii="Calibri" w:hAnsi="Calibri" w:cs="Calibri"/>
                <w:color w:val="000000"/>
              </w:rPr>
            </w:pPr>
            <w:r>
              <w:rPr>
                <w:rFonts w:ascii="Calibri" w:hAnsi="Calibri" w:cs="Calibri"/>
                <w:color w:val="000000"/>
              </w:rPr>
              <w:t>80</w:t>
            </w:r>
          </w:p>
        </w:tc>
      </w:tr>
      <w:tr w:rsidR="006472D8" w14:paraId="677DA288" w14:textId="77777777" w:rsidTr="00050C8D">
        <w:trPr>
          <w:trHeight w:val="320"/>
          <w:jc w:val="center"/>
        </w:trPr>
        <w:tc>
          <w:tcPr>
            <w:tcW w:w="3330" w:type="dxa"/>
            <w:tcBorders>
              <w:top w:val="nil"/>
              <w:left w:val="nil"/>
              <w:bottom w:val="nil"/>
              <w:right w:val="nil"/>
            </w:tcBorders>
            <w:shd w:val="clear" w:color="auto" w:fill="auto"/>
            <w:noWrap/>
            <w:vAlign w:val="bottom"/>
          </w:tcPr>
          <w:p w14:paraId="3496523B" w14:textId="77777777" w:rsidR="006472D8" w:rsidRDefault="006472D8" w:rsidP="00050C8D">
            <w:pPr>
              <w:jc w:val="right"/>
              <w:rPr>
                <w:rFonts w:ascii="Calibri" w:hAnsi="Calibri" w:cs="Calibri"/>
                <w:color w:val="000000"/>
              </w:rPr>
            </w:pPr>
            <w:r>
              <w:rPr>
                <w:rFonts w:ascii="Calibri" w:hAnsi="Calibri" w:cs="Calibri"/>
                <w:color w:val="000000"/>
              </w:rPr>
              <w:t>Consecutive</w:t>
            </w:r>
          </w:p>
        </w:tc>
        <w:tc>
          <w:tcPr>
            <w:tcW w:w="1350" w:type="dxa"/>
            <w:tcBorders>
              <w:top w:val="nil"/>
              <w:left w:val="nil"/>
              <w:bottom w:val="nil"/>
              <w:right w:val="nil"/>
            </w:tcBorders>
            <w:shd w:val="clear" w:color="auto" w:fill="auto"/>
            <w:noWrap/>
            <w:vAlign w:val="bottom"/>
            <w:hideMark/>
          </w:tcPr>
          <w:p w14:paraId="05DD7DE6" w14:textId="77777777" w:rsidR="006472D8" w:rsidRDefault="006472D8" w:rsidP="00050C8D">
            <w:pPr>
              <w:jc w:val="center"/>
              <w:rPr>
                <w:rFonts w:ascii="Calibri" w:hAnsi="Calibri" w:cs="Calibri"/>
                <w:color w:val="000000"/>
              </w:rPr>
            </w:pPr>
            <w:r>
              <w:rPr>
                <w:rFonts w:ascii="Calibri" w:hAnsi="Calibri" w:cs="Calibri"/>
                <w:color w:val="000000"/>
              </w:rPr>
              <w:t>29</w:t>
            </w:r>
          </w:p>
        </w:tc>
        <w:tc>
          <w:tcPr>
            <w:tcW w:w="1350" w:type="dxa"/>
            <w:tcBorders>
              <w:top w:val="nil"/>
              <w:left w:val="nil"/>
              <w:bottom w:val="nil"/>
              <w:right w:val="nil"/>
            </w:tcBorders>
          </w:tcPr>
          <w:p w14:paraId="1D339994" w14:textId="77777777" w:rsidR="006472D8" w:rsidRDefault="006472D8" w:rsidP="00050C8D">
            <w:pPr>
              <w:jc w:val="center"/>
              <w:rPr>
                <w:rFonts w:ascii="Calibri" w:hAnsi="Calibri" w:cs="Calibri"/>
                <w:color w:val="000000"/>
              </w:rPr>
            </w:pPr>
            <w:r>
              <w:rPr>
                <w:rFonts w:ascii="Calibri" w:hAnsi="Calibri" w:cs="Calibri"/>
                <w:color w:val="000000"/>
              </w:rPr>
              <w:t>72.5%</w:t>
            </w:r>
          </w:p>
        </w:tc>
        <w:tc>
          <w:tcPr>
            <w:tcW w:w="1350" w:type="dxa"/>
            <w:tcBorders>
              <w:top w:val="nil"/>
              <w:left w:val="nil"/>
              <w:bottom w:val="nil"/>
              <w:right w:val="nil"/>
            </w:tcBorders>
            <w:shd w:val="clear" w:color="auto" w:fill="auto"/>
            <w:noWrap/>
            <w:vAlign w:val="bottom"/>
            <w:hideMark/>
          </w:tcPr>
          <w:p w14:paraId="5F977F02" w14:textId="77777777" w:rsidR="006472D8" w:rsidRDefault="006472D8" w:rsidP="00050C8D">
            <w:pPr>
              <w:jc w:val="center"/>
              <w:rPr>
                <w:rFonts w:ascii="Calibri" w:hAnsi="Calibri" w:cs="Calibri"/>
                <w:color w:val="000000"/>
              </w:rPr>
            </w:pPr>
            <w:r>
              <w:rPr>
                <w:rFonts w:ascii="Calibri" w:hAnsi="Calibri" w:cs="Calibri"/>
                <w:color w:val="000000"/>
              </w:rPr>
              <w:t>34</w:t>
            </w:r>
          </w:p>
        </w:tc>
        <w:tc>
          <w:tcPr>
            <w:tcW w:w="1110" w:type="dxa"/>
            <w:tcBorders>
              <w:top w:val="nil"/>
              <w:left w:val="nil"/>
              <w:bottom w:val="nil"/>
              <w:right w:val="nil"/>
            </w:tcBorders>
          </w:tcPr>
          <w:p w14:paraId="51F04B10" w14:textId="77777777" w:rsidR="006472D8" w:rsidRDefault="006472D8" w:rsidP="00050C8D">
            <w:pPr>
              <w:jc w:val="center"/>
              <w:rPr>
                <w:rFonts w:ascii="Calibri" w:hAnsi="Calibri" w:cs="Calibri"/>
                <w:color w:val="000000"/>
              </w:rPr>
            </w:pPr>
            <w:r>
              <w:rPr>
                <w:rFonts w:ascii="Calibri" w:hAnsi="Calibri" w:cs="Calibri"/>
                <w:color w:val="000000"/>
              </w:rPr>
              <w:t>85.0%</w:t>
            </w:r>
          </w:p>
        </w:tc>
        <w:tc>
          <w:tcPr>
            <w:tcW w:w="1110" w:type="dxa"/>
            <w:tcBorders>
              <w:top w:val="nil"/>
              <w:left w:val="nil"/>
              <w:bottom w:val="nil"/>
              <w:right w:val="nil"/>
            </w:tcBorders>
            <w:shd w:val="clear" w:color="auto" w:fill="auto"/>
            <w:noWrap/>
            <w:vAlign w:val="bottom"/>
            <w:hideMark/>
          </w:tcPr>
          <w:p w14:paraId="0A7C8EC4" w14:textId="77777777" w:rsidR="006472D8" w:rsidRDefault="006472D8" w:rsidP="00050C8D">
            <w:pPr>
              <w:jc w:val="center"/>
              <w:rPr>
                <w:rFonts w:ascii="Calibri" w:hAnsi="Calibri" w:cs="Calibri"/>
                <w:color w:val="000000"/>
              </w:rPr>
            </w:pPr>
          </w:p>
        </w:tc>
      </w:tr>
      <w:tr w:rsidR="006472D8" w14:paraId="484751FC" w14:textId="77777777" w:rsidTr="00050C8D">
        <w:trPr>
          <w:trHeight w:val="320"/>
          <w:jc w:val="center"/>
        </w:trPr>
        <w:tc>
          <w:tcPr>
            <w:tcW w:w="3330" w:type="dxa"/>
            <w:tcBorders>
              <w:top w:val="nil"/>
              <w:left w:val="nil"/>
              <w:bottom w:val="nil"/>
              <w:right w:val="nil"/>
            </w:tcBorders>
            <w:shd w:val="clear" w:color="auto" w:fill="auto"/>
            <w:noWrap/>
            <w:vAlign w:val="bottom"/>
          </w:tcPr>
          <w:p w14:paraId="59D1377C" w14:textId="77777777" w:rsidR="006472D8" w:rsidRDefault="006472D8" w:rsidP="00050C8D">
            <w:pPr>
              <w:jc w:val="right"/>
              <w:rPr>
                <w:rFonts w:ascii="Calibri" w:hAnsi="Calibri" w:cs="Calibri"/>
                <w:color w:val="000000"/>
              </w:rPr>
            </w:pPr>
            <w:r>
              <w:rPr>
                <w:rFonts w:ascii="Calibri" w:hAnsi="Calibri" w:cs="Calibri"/>
                <w:color w:val="000000"/>
              </w:rPr>
              <w:t>Skip</w:t>
            </w:r>
          </w:p>
        </w:tc>
        <w:tc>
          <w:tcPr>
            <w:tcW w:w="1350" w:type="dxa"/>
            <w:tcBorders>
              <w:top w:val="nil"/>
              <w:left w:val="nil"/>
              <w:bottom w:val="nil"/>
              <w:right w:val="nil"/>
            </w:tcBorders>
            <w:shd w:val="clear" w:color="auto" w:fill="auto"/>
            <w:noWrap/>
            <w:vAlign w:val="bottom"/>
            <w:hideMark/>
          </w:tcPr>
          <w:p w14:paraId="4A4A8875" w14:textId="77777777" w:rsidR="006472D8" w:rsidRDefault="006472D8" w:rsidP="00050C8D">
            <w:pPr>
              <w:jc w:val="center"/>
              <w:rPr>
                <w:rFonts w:ascii="Calibri" w:hAnsi="Calibri" w:cs="Calibri"/>
                <w:color w:val="000000"/>
              </w:rPr>
            </w:pPr>
            <w:r>
              <w:rPr>
                <w:rFonts w:ascii="Calibri" w:hAnsi="Calibri" w:cs="Calibri"/>
                <w:color w:val="000000"/>
              </w:rPr>
              <w:t>11</w:t>
            </w:r>
          </w:p>
        </w:tc>
        <w:tc>
          <w:tcPr>
            <w:tcW w:w="1350" w:type="dxa"/>
            <w:tcBorders>
              <w:top w:val="nil"/>
              <w:left w:val="nil"/>
              <w:bottom w:val="nil"/>
              <w:right w:val="nil"/>
            </w:tcBorders>
          </w:tcPr>
          <w:p w14:paraId="2861C660" w14:textId="77777777" w:rsidR="006472D8" w:rsidRDefault="006472D8" w:rsidP="00050C8D">
            <w:pPr>
              <w:jc w:val="center"/>
              <w:rPr>
                <w:rFonts w:ascii="Calibri" w:hAnsi="Calibri" w:cs="Calibri"/>
                <w:color w:val="000000"/>
              </w:rPr>
            </w:pPr>
            <w:r>
              <w:rPr>
                <w:rFonts w:ascii="Calibri" w:hAnsi="Calibri" w:cs="Calibri"/>
                <w:color w:val="000000"/>
              </w:rPr>
              <w:t>27.5%</w:t>
            </w:r>
          </w:p>
        </w:tc>
        <w:tc>
          <w:tcPr>
            <w:tcW w:w="1350" w:type="dxa"/>
            <w:tcBorders>
              <w:top w:val="nil"/>
              <w:left w:val="nil"/>
              <w:bottom w:val="nil"/>
              <w:right w:val="nil"/>
            </w:tcBorders>
            <w:shd w:val="clear" w:color="auto" w:fill="auto"/>
            <w:noWrap/>
            <w:vAlign w:val="bottom"/>
            <w:hideMark/>
          </w:tcPr>
          <w:p w14:paraId="4A040A7F" w14:textId="77777777" w:rsidR="006472D8" w:rsidRDefault="006472D8" w:rsidP="00050C8D">
            <w:pPr>
              <w:jc w:val="center"/>
              <w:rPr>
                <w:rFonts w:ascii="Calibri" w:hAnsi="Calibri" w:cs="Calibri"/>
                <w:color w:val="000000"/>
              </w:rPr>
            </w:pPr>
            <w:r>
              <w:rPr>
                <w:rFonts w:ascii="Calibri" w:hAnsi="Calibri" w:cs="Calibri"/>
                <w:color w:val="000000"/>
              </w:rPr>
              <w:t>6</w:t>
            </w:r>
          </w:p>
        </w:tc>
        <w:tc>
          <w:tcPr>
            <w:tcW w:w="1110" w:type="dxa"/>
            <w:tcBorders>
              <w:top w:val="nil"/>
              <w:left w:val="nil"/>
              <w:bottom w:val="nil"/>
              <w:right w:val="nil"/>
            </w:tcBorders>
          </w:tcPr>
          <w:p w14:paraId="181377C4" w14:textId="77777777" w:rsidR="006472D8" w:rsidRDefault="006472D8" w:rsidP="00050C8D">
            <w:pPr>
              <w:jc w:val="center"/>
              <w:rPr>
                <w:rFonts w:ascii="Calibri" w:hAnsi="Calibri" w:cs="Calibri"/>
                <w:color w:val="000000"/>
              </w:rPr>
            </w:pPr>
            <w:r>
              <w:rPr>
                <w:rFonts w:ascii="Calibri" w:hAnsi="Calibri" w:cs="Calibri"/>
                <w:color w:val="000000"/>
              </w:rPr>
              <w:t>15.0%</w:t>
            </w:r>
          </w:p>
        </w:tc>
        <w:tc>
          <w:tcPr>
            <w:tcW w:w="1110" w:type="dxa"/>
            <w:tcBorders>
              <w:top w:val="nil"/>
              <w:left w:val="nil"/>
              <w:bottom w:val="nil"/>
              <w:right w:val="nil"/>
            </w:tcBorders>
            <w:shd w:val="clear" w:color="auto" w:fill="auto"/>
            <w:noWrap/>
            <w:vAlign w:val="bottom"/>
            <w:hideMark/>
          </w:tcPr>
          <w:p w14:paraId="3DE65493" w14:textId="77777777" w:rsidR="006472D8" w:rsidRDefault="006472D8" w:rsidP="00050C8D">
            <w:pPr>
              <w:jc w:val="center"/>
              <w:rPr>
                <w:rFonts w:ascii="Calibri" w:hAnsi="Calibri" w:cs="Calibri"/>
                <w:color w:val="000000"/>
              </w:rPr>
            </w:pPr>
          </w:p>
        </w:tc>
      </w:tr>
      <w:tr w:rsidR="006472D8" w14:paraId="024D0442" w14:textId="77777777" w:rsidTr="00050C8D">
        <w:trPr>
          <w:trHeight w:val="320"/>
          <w:jc w:val="center"/>
        </w:trPr>
        <w:tc>
          <w:tcPr>
            <w:tcW w:w="3330" w:type="dxa"/>
            <w:tcBorders>
              <w:top w:val="nil"/>
              <w:left w:val="nil"/>
              <w:bottom w:val="nil"/>
              <w:right w:val="nil"/>
            </w:tcBorders>
            <w:shd w:val="clear" w:color="auto" w:fill="auto"/>
            <w:noWrap/>
          </w:tcPr>
          <w:p w14:paraId="73210E6E" w14:textId="77777777" w:rsidR="006472D8" w:rsidRDefault="006472D8" w:rsidP="00050C8D">
            <w:pPr>
              <w:rPr>
                <w:rFonts w:ascii="Calibri" w:hAnsi="Calibri" w:cs="Calibri"/>
                <w:color w:val="000000"/>
              </w:rPr>
            </w:pPr>
            <w:r>
              <w:rPr>
                <w:rFonts w:ascii="Calibri" w:hAnsi="Calibri" w:cs="Calibri"/>
                <w:color w:val="000000"/>
              </w:rPr>
              <w:t>Reconditioned</w:t>
            </w:r>
          </w:p>
        </w:tc>
        <w:tc>
          <w:tcPr>
            <w:tcW w:w="1350" w:type="dxa"/>
            <w:tcBorders>
              <w:top w:val="nil"/>
              <w:left w:val="nil"/>
              <w:bottom w:val="nil"/>
              <w:right w:val="nil"/>
            </w:tcBorders>
            <w:shd w:val="clear" w:color="auto" w:fill="auto"/>
            <w:noWrap/>
            <w:vAlign w:val="bottom"/>
          </w:tcPr>
          <w:p w14:paraId="563382A7" w14:textId="77777777" w:rsidR="006472D8" w:rsidRDefault="006472D8" w:rsidP="00050C8D">
            <w:pPr>
              <w:jc w:val="center"/>
              <w:rPr>
                <w:rFonts w:ascii="Calibri" w:hAnsi="Calibri" w:cs="Calibri"/>
                <w:color w:val="000000"/>
              </w:rPr>
            </w:pPr>
            <w:r>
              <w:rPr>
                <w:rFonts w:ascii="Calibri" w:hAnsi="Calibri" w:cs="Calibri"/>
                <w:color w:val="000000"/>
              </w:rPr>
              <w:t>28</w:t>
            </w:r>
          </w:p>
        </w:tc>
        <w:tc>
          <w:tcPr>
            <w:tcW w:w="1350" w:type="dxa"/>
            <w:tcBorders>
              <w:top w:val="nil"/>
              <w:left w:val="nil"/>
              <w:bottom w:val="nil"/>
              <w:right w:val="nil"/>
            </w:tcBorders>
          </w:tcPr>
          <w:p w14:paraId="112821B4" w14:textId="77777777" w:rsidR="006472D8" w:rsidRDefault="006472D8" w:rsidP="00050C8D">
            <w:pPr>
              <w:jc w:val="center"/>
              <w:rPr>
                <w:rFonts w:ascii="Calibri" w:hAnsi="Calibri" w:cs="Calibri"/>
                <w:color w:val="000000"/>
              </w:rPr>
            </w:pPr>
          </w:p>
        </w:tc>
        <w:tc>
          <w:tcPr>
            <w:tcW w:w="1350" w:type="dxa"/>
            <w:tcBorders>
              <w:top w:val="nil"/>
              <w:left w:val="nil"/>
              <w:bottom w:val="nil"/>
              <w:right w:val="nil"/>
            </w:tcBorders>
            <w:shd w:val="clear" w:color="auto" w:fill="auto"/>
            <w:noWrap/>
            <w:vAlign w:val="bottom"/>
          </w:tcPr>
          <w:p w14:paraId="4BA1B27C" w14:textId="77777777" w:rsidR="006472D8" w:rsidRDefault="006472D8" w:rsidP="00050C8D">
            <w:pPr>
              <w:jc w:val="center"/>
              <w:rPr>
                <w:rFonts w:ascii="Calibri" w:hAnsi="Calibri" w:cs="Calibri"/>
                <w:color w:val="000000"/>
              </w:rPr>
            </w:pPr>
            <w:r>
              <w:rPr>
                <w:rFonts w:ascii="Calibri" w:hAnsi="Calibri" w:cs="Calibri"/>
                <w:color w:val="000000"/>
              </w:rPr>
              <w:t>14</w:t>
            </w:r>
          </w:p>
        </w:tc>
        <w:tc>
          <w:tcPr>
            <w:tcW w:w="1110" w:type="dxa"/>
            <w:tcBorders>
              <w:top w:val="nil"/>
              <w:left w:val="nil"/>
              <w:bottom w:val="nil"/>
              <w:right w:val="nil"/>
            </w:tcBorders>
          </w:tcPr>
          <w:p w14:paraId="15490C73" w14:textId="77777777" w:rsidR="006472D8" w:rsidRDefault="006472D8" w:rsidP="00050C8D">
            <w:pPr>
              <w:jc w:val="center"/>
              <w:rPr>
                <w:rFonts w:ascii="Calibri" w:hAnsi="Calibri" w:cs="Calibri"/>
                <w:color w:val="000000"/>
              </w:rPr>
            </w:pPr>
          </w:p>
        </w:tc>
        <w:tc>
          <w:tcPr>
            <w:tcW w:w="1110" w:type="dxa"/>
            <w:tcBorders>
              <w:top w:val="nil"/>
              <w:left w:val="nil"/>
              <w:bottom w:val="nil"/>
              <w:right w:val="nil"/>
            </w:tcBorders>
            <w:shd w:val="clear" w:color="auto" w:fill="auto"/>
            <w:noWrap/>
            <w:vAlign w:val="bottom"/>
          </w:tcPr>
          <w:p w14:paraId="2E6F639B" w14:textId="77777777" w:rsidR="006472D8" w:rsidRDefault="006472D8" w:rsidP="00050C8D">
            <w:pPr>
              <w:jc w:val="center"/>
              <w:rPr>
                <w:rFonts w:ascii="Calibri" w:hAnsi="Calibri" w:cs="Calibri"/>
                <w:color w:val="000000"/>
              </w:rPr>
            </w:pPr>
            <w:r>
              <w:rPr>
                <w:rFonts w:ascii="Calibri" w:hAnsi="Calibri" w:cs="Calibri"/>
                <w:color w:val="000000"/>
              </w:rPr>
              <w:t>42</w:t>
            </w:r>
          </w:p>
        </w:tc>
      </w:tr>
      <w:tr w:rsidR="006472D8" w14:paraId="763F4314" w14:textId="77777777" w:rsidTr="00050C8D">
        <w:trPr>
          <w:trHeight w:val="320"/>
          <w:jc w:val="center"/>
        </w:trPr>
        <w:tc>
          <w:tcPr>
            <w:tcW w:w="3330" w:type="dxa"/>
            <w:tcBorders>
              <w:top w:val="nil"/>
              <w:left w:val="nil"/>
              <w:bottom w:val="nil"/>
              <w:right w:val="nil"/>
            </w:tcBorders>
            <w:shd w:val="clear" w:color="auto" w:fill="auto"/>
            <w:noWrap/>
            <w:vAlign w:val="bottom"/>
          </w:tcPr>
          <w:p w14:paraId="5FA90E5F" w14:textId="77777777" w:rsidR="006472D8" w:rsidRDefault="006472D8" w:rsidP="00050C8D">
            <w:pPr>
              <w:jc w:val="right"/>
              <w:rPr>
                <w:rFonts w:ascii="Calibri" w:hAnsi="Calibri" w:cs="Calibri"/>
                <w:color w:val="000000"/>
              </w:rPr>
            </w:pPr>
            <w:r>
              <w:rPr>
                <w:rFonts w:ascii="Calibri" w:hAnsi="Calibri" w:cs="Calibri"/>
                <w:color w:val="000000"/>
              </w:rPr>
              <w:t>Consecutive</w:t>
            </w:r>
          </w:p>
        </w:tc>
        <w:tc>
          <w:tcPr>
            <w:tcW w:w="1350" w:type="dxa"/>
            <w:tcBorders>
              <w:top w:val="nil"/>
              <w:left w:val="nil"/>
              <w:bottom w:val="nil"/>
              <w:right w:val="nil"/>
            </w:tcBorders>
            <w:shd w:val="clear" w:color="auto" w:fill="auto"/>
            <w:noWrap/>
            <w:vAlign w:val="bottom"/>
          </w:tcPr>
          <w:p w14:paraId="73994DC5" w14:textId="77777777" w:rsidR="006472D8" w:rsidRDefault="006472D8" w:rsidP="00050C8D">
            <w:pPr>
              <w:jc w:val="center"/>
              <w:rPr>
                <w:rFonts w:ascii="Calibri" w:hAnsi="Calibri" w:cs="Calibri"/>
                <w:color w:val="000000"/>
              </w:rPr>
            </w:pPr>
            <w:r>
              <w:rPr>
                <w:rFonts w:ascii="Calibri" w:hAnsi="Calibri" w:cs="Calibri"/>
                <w:color w:val="000000"/>
              </w:rPr>
              <w:t>19</w:t>
            </w:r>
          </w:p>
        </w:tc>
        <w:tc>
          <w:tcPr>
            <w:tcW w:w="1350" w:type="dxa"/>
            <w:tcBorders>
              <w:top w:val="nil"/>
              <w:left w:val="nil"/>
              <w:bottom w:val="nil"/>
              <w:right w:val="nil"/>
            </w:tcBorders>
          </w:tcPr>
          <w:p w14:paraId="5B4967B1" w14:textId="77777777" w:rsidR="006472D8" w:rsidRDefault="006472D8" w:rsidP="00050C8D">
            <w:pPr>
              <w:jc w:val="center"/>
              <w:rPr>
                <w:rFonts w:ascii="Calibri" w:hAnsi="Calibri" w:cs="Calibri"/>
                <w:color w:val="000000"/>
              </w:rPr>
            </w:pPr>
            <w:r>
              <w:rPr>
                <w:rFonts w:ascii="Calibri" w:hAnsi="Calibri" w:cs="Calibri"/>
                <w:color w:val="000000"/>
              </w:rPr>
              <w:t>67.9%</w:t>
            </w:r>
          </w:p>
        </w:tc>
        <w:tc>
          <w:tcPr>
            <w:tcW w:w="1350" w:type="dxa"/>
            <w:tcBorders>
              <w:top w:val="nil"/>
              <w:left w:val="nil"/>
              <w:bottom w:val="nil"/>
              <w:right w:val="nil"/>
            </w:tcBorders>
            <w:shd w:val="clear" w:color="auto" w:fill="auto"/>
            <w:noWrap/>
            <w:vAlign w:val="bottom"/>
          </w:tcPr>
          <w:p w14:paraId="2A1BC526" w14:textId="77777777" w:rsidR="006472D8" w:rsidRDefault="006472D8" w:rsidP="00050C8D">
            <w:pPr>
              <w:jc w:val="center"/>
              <w:rPr>
                <w:rFonts w:ascii="Calibri" w:hAnsi="Calibri" w:cs="Calibri"/>
                <w:color w:val="000000"/>
              </w:rPr>
            </w:pPr>
            <w:r>
              <w:rPr>
                <w:rFonts w:ascii="Calibri" w:hAnsi="Calibri" w:cs="Calibri"/>
                <w:color w:val="000000"/>
              </w:rPr>
              <w:t>5</w:t>
            </w:r>
          </w:p>
        </w:tc>
        <w:tc>
          <w:tcPr>
            <w:tcW w:w="1110" w:type="dxa"/>
            <w:tcBorders>
              <w:top w:val="nil"/>
              <w:left w:val="nil"/>
              <w:bottom w:val="nil"/>
              <w:right w:val="nil"/>
            </w:tcBorders>
          </w:tcPr>
          <w:p w14:paraId="0667001A" w14:textId="77777777" w:rsidR="006472D8" w:rsidRDefault="006472D8" w:rsidP="00050C8D">
            <w:pPr>
              <w:jc w:val="center"/>
              <w:rPr>
                <w:rFonts w:ascii="Calibri" w:hAnsi="Calibri" w:cs="Calibri"/>
                <w:color w:val="000000"/>
              </w:rPr>
            </w:pPr>
            <w:r>
              <w:rPr>
                <w:rFonts w:ascii="Calibri" w:hAnsi="Calibri" w:cs="Calibri"/>
                <w:color w:val="000000"/>
              </w:rPr>
              <w:t>35.7%</w:t>
            </w:r>
          </w:p>
        </w:tc>
        <w:tc>
          <w:tcPr>
            <w:tcW w:w="1110" w:type="dxa"/>
            <w:tcBorders>
              <w:top w:val="nil"/>
              <w:left w:val="nil"/>
              <w:bottom w:val="nil"/>
              <w:right w:val="nil"/>
            </w:tcBorders>
            <w:shd w:val="clear" w:color="auto" w:fill="auto"/>
            <w:noWrap/>
            <w:vAlign w:val="bottom"/>
          </w:tcPr>
          <w:p w14:paraId="387B88E3" w14:textId="77777777" w:rsidR="006472D8" w:rsidRDefault="006472D8" w:rsidP="00050C8D">
            <w:pPr>
              <w:jc w:val="center"/>
              <w:rPr>
                <w:rFonts w:ascii="Calibri" w:hAnsi="Calibri" w:cs="Calibri"/>
                <w:color w:val="000000"/>
              </w:rPr>
            </w:pPr>
          </w:p>
        </w:tc>
      </w:tr>
      <w:tr w:rsidR="006472D8" w14:paraId="6C381262" w14:textId="77777777" w:rsidTr="00050C8D">
        <w:trPr>
          <w:trHeight w:val="320"/>
          <w:jc w:val="center"/>
        </w:trPr>
        <w:tc>
          <w:tcPr>
            <w:tcW w:w="3330" w:type="dxa"/>
            <w:tcBorders>
              <w:top w:val="nil"/>
              <w:left w:val="nil"/>
              <w:bottom w:val="nil"/>
              <w:right w:val="nil"/>
            </w:tcBorders>
            <w:shd w:val="clear" w:color="auto" w:fill="auto"/>
            <w:noWrap/>
            <w:vAlign w:val="bottom"/>
          </w:tcPr>
          <w:p w14:paraId="73FD5591" w14:textId="77777777" w:rsidR="006472D8" w:rsidRDefault="006472D8" w:rsidP="00050C8D">
            <w:pPr>
              <w:jc w:val="right"/>
              <w:rPr>
                <w:rFonts w:ascii="Calibri" w:hAnsi="Calibri" w:cs="Calibri"/>
                <w:color w:val="000000"/>
              </w:rPr>
            </w:pPr>
            <w:r>
              <w:rPr>
                <w:rFonts w:ascii="Calibri" w:hAnsi="Calibri" w:cs="Calibri"/>
                <w:color w:val="000000"/>
              </w:rPr>
              <w:t>Skip</w:t>
            </w:r>
          </w:p>
        </w:tc>
        <w:tc>
          <w:tcPr>
            <w:tcW w:w="1350" w:type="dxa"/>
            <w:tcBorders>
              <w:top w:val="nil"/>
              <w:left w:val="nil"/>
              <w:bottom w:val="nil"/>
              <w:right w:val="nil"/>
            </w:tcBorders>
            <w:shd w:val="clear" w:color="auto" w:fill="auto"/>
            <w:noWrap/>
            <w:vAlign w:val="bottom"/>
          </w:tcPr>
          <w:p w14:paraId="58C88CE4" w14:textId="77777777" w:rsidR="006472D8" w:rsidRDefault="006472D8" w:rsidP="00050C8D">
            <w:pPr>
              <w:jc w:val="center"/>
              <w:rPr>
                <w:rFonts w:ascii="Calibri" w:hAnsi="Calibri" w:cs="Calibri"/>
                <w:color w:val="000000"/>
              </w:rPr>
            </w:pPr>
            <w:r>
              <w:rPr>
                <w:rFonts w:ascii="Calibri" w:hAnsi="Calibri" w:cs="Calibri"/>
                <w:color w:val="000000"/>
              </w:rPr>
              <w:t>9</w:t>
            </w:r>
          </w:p>
        </w:tc>
        <w:tc>
          <w:tcPr>
            <w:tcW w:w="1350" w:type="dxa"/>
            <w:tcBorders>
              <w:top w:val="nil"/>
              <w:left w:val="nil"/>
              <w:bottom w:val="nil"/>
              <w:right w:val="nil"/>
            </w:tcBorders>
          </w:tcPr>
          <w:p w14:paraId="20D1F25A" w14:textId="77777777" w:rsidR="006472D8" w:rsidRDefault="006472D8" w:rsidP="00050C8D">
            <w:pPr>
              <w:jc w:val="center"/>
              <w:rPr>
                <w:rFonts w:ascii="Calibri" w:hAnsi="Calibri" w:cs="Calibri"/>
                <w:color w:val="000000"/>
              </w:rPr>
            </w:pPr>
            <w:r>
              <w:rPr>
                <w:rFonts w:ascii="Calibri" w:hAnsi="Calibri" w:cs="Calibri"/>
                <w:color w:val="000000"/>
              </w:rPr>
              <w:t>32.1%</w:t>
            </w:r>
          </w:p>
        </w:tc>
        <w:tc>
          <w:tcPr>
            <w:tcW w:w="1350" w:type="dxa"/>
            <w:tcBorders>
              <w:top w:val="nil"/>
              <w:left w:val="nil"/>
              <w:bottom w:val="nil"/>
              <w:right w:val="nil"/>
            </w:tcBorders>
            <w:shd w:val="clear" w:color="auto" w:fill="auto"/>
            <w:noWrap/>
            <w:vAlign w:val="bottom"/>
          </w:tcPr>
          <w:p w14:paraId="314B3346" w14:textId="77777777" w:rsidR="006472D8" w:rsidRDefault="006472D8" w:rsidP="00050C8D">
            <w:pPr>
              <w:jc w:val="center"/>
              <w:rPr>
                <w:rFonts w:ascii="Calibri" w:hAnsi="Calibri" w:cs="Calibri"/>
                <w:color w:val="000000"/>
              </w:rPr>
            </w:pPr>
            <w:r>
              <w:rPr>
                <w:rFonts w:ascii="Calibri" w:hAnsi="Calibri" w:cs="Calibri"/>
                <w:color w:val="000000"/>
              </w:rPr>
              <w:t>9</w:t>
            </w:r>
          </w:p>
        </w:tc>
        <w:tc>
          <w:tcPr>
            <w:tcW w:w="1110" w:type="dxa"/>
            <w:tcBorders>
              <w:top w:val="nil"/>
              <w:left w:val="nil"/>
              <w:bottom w:val="nil"/>
              <w:right w:val="nil"/>
            </w:tcBorders>
          </w:tcPr>
          <w:p w14:paraId="2CFAD055" w14:textId="77777777" w:rsidR="006472D8" w:rsidRDefault="006472D8" w:rsidP="00050C8D">
            <w:pPr>
              <w:jc w:val="center"/>
              <w:rPr>
                <w:rFonts w:ascii="Calibri" w:hAnsi="Calibri" w:cs="Calibri"/>
                <w:color w:val="000000"/>
              </w:rPr>
            </w:pPr>
            <w:r>
              <w:rPr>
                <w:rFonts w:ascii="Calibri" w:hAnsi="Calibri" w:cs="Calibri"/>
                <w:color w:val="000000"/>
              </w:rPr>
              <w:t>64.3%</w:t>
            </w:r>
          </w:p>
        </w:tc>
        <w:tc>
          <w:tcPr>
            <w:tcW w:w="1110" w:type="dxa"/>
            <w:tcBorders>
              <w:top w:val="nil"/>
              <w:left w:val="nil"/>
              <w:bottom w:val="nil"/>
              <w:right w:val="nil"/>
            </w:tcBorders>
            <w:shd w:val="clear" w:color="auto" w:fill="auto"/>
            <w:noWrap/>
            <w:vAlign w:val="bottom"/>
          </w:tcPr>
          <w:p w14:paraId="2D1726CB" w14:textId="77777777" w:rsidR="006472D8" w:rsidRDefault="006472D8" w:rsidP="00050C8D">
            <w:pPr>
              <w:jc w:val="center"/>
              <w:rPr>
                <w:rFonts w:ascii="Calibri" w:hAnsi="Calibri" w:cs="Calibri"/>
                <w:color w:val="000000"/>
              </w:rPr>
            </w:pPr>
          </w:p>
        </w:tc>
      </w:tr>
      <w:tr w:rsidR="006472D8" w14:paraId="3966C9C1" w14:textId="77777777" w:rsidTr="00050C8D">
        <w:trPr>
          <w:trHeight w:val="320"/>
          <w:jc w:val="center"/>
        </w:trPr>
        <w:tc>
          <w:tcPr>
            <w:tcW w:w="3330" w:type="dxa"/>
            <w:tcBorders>
              <w:top w:val="nil"/>
              <w:left w:val="nil"/>
              <w:bottom w:val="single" w:sz="4" w:space="0" w:color="auto"/>
              <w:right w:val="nil"/>
            </w:tcBorders>
            <w:shd w:val="clear" w:color="auto" w:fill="auto"/>
            <w:noWrap/>
          </w:tcPr>
          <w:p w14:paraId="3E26353C" w14:textId="77777777" w:rsidR="006472D8" w:rsidRDefault="006472D8" w:rsidP="00050C8D">
            <w:pPr>
              <w:rPr>
                <w:rFonts w:ascii="Calibri" w:hAnsi="Calibri" w:cs="Calibri"/>
                <w:color w:val="000000"/>
              </w:rPr>
            </w:pPr>
            <w:r>
              <w:rPr>
                <w:rFonts w:ascii="Calibri" w:hAnsi="Calibri" w:cs="Calibri"/>
                <w:color w:val="000000"/>
              </w:rPr>
              <w:t>Total</w:t>
            </w:r>
          </w:p>
        </w:tc>
        <w:tc>
          <w:tcPr>
            <w:tcW w:w="1350" w:type="dxa"/>
            <w:tcBorders>
              <w:top w:val="nil"/>
              <w:left w:val="nil"/>
              <w:bottom w:val="single" w:sz="4" w:space="0" w:color="auto"/>
              <w:right w:val="nil"/>
            </w:tcBorders>
            <w:shd w:val="clear" w:color="auto" w:fill="auto"/>
            <w:noWrap/>
            <w:vAlign w:val="bottom"/>
          </w:tcPr>
          <w:p w14:paraId="5AD50D8C" w14:textId="77777777" w:rsidR="006472D8" w:rsidRDefault="006472D8" w:rsidP="00050C8D">
            <w:pPr>
              <w:jc w:val="center"/>
              <w:rPr>
                <w:rFonts w:ascii="Calibri" w:hAnsi="Calibri" w:cs="Calibri"/>
                <w:color w:val="000000"/>
              </w:rPr>
            </w:pPr>
            <w:r>
              <w:rPr>
                <w:rFonts w:ascii="Calibri" w:hAnsi="Calibri" w:cs="Calibri"/>
                <w:color w:val="000000"/>
              </w:rPr>
              <w:t>68</w:t>
            </w:r>
          </w:p>
        </w:tc>
        <w:tc>
          <w:tcPr>
            <w:tcW w:w="1350" w:type="dxa"/>
            <w:tcBorders>
              <w:top w:val="nil"/>
              <w:left w:val="nil"/>
              <w:bottom w:val="single" w:sz="4" w:space="0" w:color="auto"/>
              <w:right w:val="nil"/>
            </w:tcBorders>
          </w:tcPr>
          <w:p w14:paraId="3A758A07" w14:textId="77777777" w:rsidR="006472D8" w:rsidRDefault="006472D8" w:rsidP="00050C8D">
            <w:pPr>
              <w:jc w:val="center"/>
              <w:rPr>
                <w:rFonts w:ascii="Calibri" w:hAnsi="Calibri" w:cs="Calibri"/>
                <w:color w:val="000000"/>
              </w:rPr>
            </w:pPr>
          </w:p>
        </w:tc>
        <w:tc>
          <w:tcPr>
            <w:tcW w:w="1350" w:type="dxa"/>
            <w:tcBorders>
              <w:top w:val="nil"/>
              <w:left w:val="nil"/>
              <w:bottom w:val="single" w:sz="4" w:space="0" w:color="auto"/>
              <w:right w:val="nil"/>
            </w:tcBorders>
            <w:shd w:val="clear" w:color="auto" w:fill="auto"/>
            <w:noWrap/>
            <w:vAlign w:val="bottom"/>
          </w:tcPr>
          <w:p w14:paraId="4A3D0409" w14:textId="77777777" w:rsidR="006472D8" w:rsidRDefault="006472D8" w:rsidP="00050C8D">
            <w:pPr>
              <w:jc w:val="center"/>
              <w:rPr>
                <w:rFonts w:ascii="Calibri" w:hAnsi="Calibri" w:cs="Calibri"/>
                <w:color w:val="000000"/>
              </w:rPr>
            </w:pPr>
            <w:r>
              <w:rPr>
                <w:rFonts w:ascii="Calibri" w:hAnsi="Calibri" w:cs="Calibri"/>
                <w:color w:val="000000"/>
              </w:rPr>
              <w:t>54</w:t>
            </w:r>
          </w:p>
        </w:tc>
        <w:tc>
          <w:tcPr>
            <w:tcW w:w="1110" w:type="dxa"/>
            <w:tcBorders>
              <w:top w:val="nil"/>
              <w:left w:val="nil"/>
              <w:bottom w:val="single" w:sz="4" w:space="0" w:color="auto"/>
              <w:right w:val="nil"/>
            </w:tcBorders>
          </w:tcPr>
          <w:p w14:paraId="21D0B0C7" w14:textId="77777777" w:rsidR="006472D8" w:rsidRDefault="006472D8" w:rsidP="00050C8D">
            <w:pPr>
              <w:jc w:val="center"/>
              <w:rPr>
                <w:rFonts w:ascii="Calibri" w:hAnsi="Calibri" w:cs="Calibri"/>
                <w:color w:val="000000"/>
              </w:rPr>
            </w:pPr>
          </w:p>
        </w:tc>
        <w:tc>
          <w:tcPr>
            <w:tcW w:w="1110" w:type="dxa"/>
            <w:tcBorders>
              <w:top w:val="nil"/>
              <w:left w:val="nil"/>
              <w:bottom w:val="single" w:sz="4" w:space="0" w:color="auto"/>
              <w:right w:val="nil"/>
            </w:tcBorders>
            <w:shd w:val="clear" w:color="auto" w:fill="auto"/>
            <w:noWrap/>
            <w:vAlign w:val="bottom"/>
          </w:tcPr>
          <w:p w14:paraId="5E1A7E29" w14:textId="77777777" w:rsidR="006472D8" w:rsidRDefault="006472D8" w:rsidP="00050C8D">
            <w:pPr>
              <w:jc w:val="center"/>
              <w:rPr>
                <w:rFonts w:ascii="Calibri" w:hAnsi="Calibri" w:cs="Calibri"/>
                <w:color w:val="000000"/>
              </w:rPr>
            </w:pPr>
            <w:r>
              <w:rPr>
                <w:rFonts w:ascii="Calibri" w:hAnsi="Calibri" w:cs="Calibri"/>
                <w:color w:val="000000"/>
              </w:rPr>
              <w:t>122</w:t>
            </w:r>
          </w:p>
        </w:tc>
      </w:tr>
      <w:tr w:rsidR="006472D8" w14:paraId="652E96AC" w14:textId="77777777" w:rsidTr="00050C8D">
        <w:trPr>
          <w:trHeight w:val="320"/>
          <w:jc w:val="center"/>
        </w:trPr>
        <w:tc>
          <w:tcPr>
            <w:tcW w:w="3330" w:type="dxa"/>
            <w:tcBorders>
              <w:top w:val="nil"/>
              <w:left w:val="nil"/>
              <w:bottom w:val="nil"/>
              <w:right w:val="nil"/>
            </w:tcBorders>
            <w:shd w:val="clear" w:color="auto" w:fill="auto"/>
            <w:noWrap/>
            <w:vAlign w:val="bottom"/>
            <w:hideMark/>
          </w:tcPr>
          <w:p w14:paraId="3756C94E" w14:textId="77777777" w:rsidR="006472D8" w:rsidRDefault="006472D8" w:rsidP="00050C8D">
            <w:pPr>
              <w:rPr>
                <w:rFonts w:ascii="Calibri" w:hAnsi="Calibri" w:cs="Calibri"/>
                <w:color w:val="000000"/>
              </w:rPr>
            </w:pPr>
          </w:p>
        </w:tc>
        <w:tc>
          <w:tcPr>
            <w:tcW w:w="1350" w:type="dxa"/>
            <w:tcBorders>
              <w:top w:val="nil"/>
              <w:left w:val="nil"/>
              <w:bottom w:val="nil"/>
              <w:right w:val="nil"/>
            </w:tcBorders>
            <w:shd w:val="clear" w:color="auto" w:fill="auto"/>
            <w:noWrap/>
            <w:vAlign w:val="bottom"/>
            <w:hideMark/>
          </w:tcPr>
          <w:p w14:paraId="17758729" w14:textId="77777777" w:rsidR="006472D8" w:rsidRDefault="006472D8" w:rsidP="00050C8D">
            <w:pPr>
              <w:jc w:val="center"/>
              <w:rPr>
                <w:rFonts w:ascii="Calibri" w:hAnsi="Calibri" w:cs="Calibri"/>
                <w:color w:val="000000"/>
              </w:rPr>
            </w:pPr>
          </w:p>
        </w:tc>
        <w:tc>
          <w:tcPr>
            <w:tcW w:w="1350" w:type="dxa"/>
            <w:tcBorders>
              <w:top w:val="nil"/>
              <w:left w:val="nil"/>
              <w:bottom w:val="nil"/>
              <w:right w:val="nil"/>
            </w:tcBorders>
          </w:tcPr>
          <w:p w14:paraId="12CEF0DC" w14:textId="77777777" w:rsidR="006472D8" w:rsidRDefault="006472D8" w:rsidP="00050C8D">
            <w:pPr>
              <w:jc w:val="center"/>
              <w:rPr>
                <w:rFonts w:ascii="Calibri" w:hAnsi="Calibri" w:cs="Calibri"/>
                <w:color w:val="000000"/>
              </w:rPr>
            </w:pPr>
          </w:p>
        </w:tc>
        <w:tc>
          <w:tcPr>
            <w:tcW w:w="1350" w:type="dxa"/>
            <w:tcBorders>
              <w:top w:val="nil"/>
              <w:left w:val="nil"/>
              <w:bottom w:val="nil"/>
              <w:right w:val="nil"/>
            </w:tcBorders>
            <w:shd w:val="clear" w:color="auto" w:fill="auto"/>
            <w:noWrap/>
            <w:vAlign w:val="bottom"/>
            <w:hideMark/>
          </w:tcPr>
          <w:p w14:paraId="27FAEDE8" w14:textId="77777777" w:rsidR="006472D8" w:rsidRDefault="006472D8" w:rsidP="00050C8D">
            <w:pPr>
              <w:jc w:val="center"/>
              <w:rPr>
                <w:rFonts w:ascii="Calibri" w:hAnsi="Calibri" w:cs="Calibri"/>
                <w:color w:val="000000"/>
              </w:rPr>
            </w:pPr>
          </w:p>
        </w:tc>
        <w:tc>
          <w:tcPr>
            <w:tcW w:w="1110" w:type="dxa"/>
            <w:tcBorders>
              <w:top w:val="nil"/>
              <w:left w:val="nil"/>
              <w:bottom w:val="nil"/>
              <w:right w:val="nil"/>
            </w:tcBorders>
          </w:tcPr>
          <w:p w14:paraId="6085A9C8" w14:textId="77777777" w:rsidR="006472D8" w:rsidRDefault="006472D8" w:rsidP="00050C8D">
            <w:pPr>
              <w:jc w:val="center"/>
              <w:rPr>
                <w:rFonts w:ascii="Calibri" w:hAnsi="Calibri" w:cs="Calibri"/>
                <w:color w:val="000000"/>
              </w:rPr>
            </w:pPr>
          </w:p>
        </w:tc>
        <w:tc>
          <w:tcPr>
            <w:tcW w:w="1110" w:type="dxa"/>
            <w:tcBorders>
              <w:top w:val="nil"/>
              <w:left w:val="nil"/>
              <w:bottom w:val="nil"/>
              <w:right w:val="nil"/>
            </w:tcBorders>
            <w:shd w:val="clear" w:color="auto" w:fill="auto"/>
            <w:noWrap/>
            <w:vAlign w:val="bottom"/>
            <w:hideMark/>
          </w:tcPr>
          <w:p w14:paraId="02CF48F5" w14:textId="77777777" w:rsidR="006472D8" w:rsidRDefault="006472D8" w:rsidP="00050C8D">
            <w:pPr>
              <w:jc w:val="center"/>
              <w:rPr>
                <w:rFonts w:ascii="Calibri" w:hAnsi="Calibri" w:cs="Calibri"/>
                <w:color w:val="000000"/>
              </w:rPr>
            </w:pPr>
          </w:p>
        </w:tc>
      </w:tr>
    </w:tbl>
    <w:p w14:paraId="79B69F53" w14:textId="77777777" w:rsidR="006472D8" w:rsidRDefault="006472D8" w:rsidP="006472D8">
      <w:pPr>
        <w:spacing w:line="360" w:lineRule="auto"/>
        <w:rPr>
          <w:rFonts w:asciiTheme="minorHAnsi" w:hAnsiTheme="minorHAnsi" w:cstheme="minorHAnsi"/>
        </w:rPr>
      </w:pPr>
    </w:p>
    <w:p w14:paraId="3EC97B4A" w14:textId="77777777" w:rsidR="006472D8" w:rsidRDefault="006472D8">
      <w:pPr>
        <w:rPr>
          <w:rFonts w:asciiTheme="minorHAnsi" w:hAnsiTheme="minorHAnsi" w:cstheme="minorHAnsi"/>
        </w:rPr>
      </w:pPr>
      <w:r>
        <w:rPr>
          <w:rFonts w:asciiTheme="minorHAnsi" w:hAnsiTheme="minorHAnsi" w:cstheme="minorHAnsi"/>
        </w:rPr>
        <w:br w:type="page"/>
      </w:r>
    </w:p>
    <w:p w14:paraId="73C329D1" w14:textId="777323AA" w:rsidR="008C0B63" w:rsidRDefault="008C0B63" w:rsidP="008C0B63">
      <w:pPr>
        <w:spacing w:line="480" w:lineRule="auto"/>
        <w:rPr>
          <w:rFonts w:asciiTheme="minorHAnsi" w:hAnsiTheme="minorHAnsi" w:cstheme="minorHAnsi"/>
        </w:rPr>
      </w:pPr>
      <w:r>
        <w:rPr>
          <w:rFonts w:asciiTheme="minorHAnsi" w:hAnsiTheme="minorHAnsi" w:cstheme="minorHAnsi"/>
        </w:rPr>
        <w:lastRenderedPageBreak/>
        <w:t xml:space="preserve">Supplemental </w:t>
      </w:r>
      <w:r w:rsidRPr="007B5446">
        <w:rPr>
          <w:rFonts w:asciiTheme="minorHAnsi" w:hAnsiTheme="minorHAnsi" w:cstheme="minorHAnsi"/>
        </w:rPr>
        <w:t xml:space="preserve">Table </w:t>
      </w:r>
      <w:r>
        <w:rPr>
          <w:rFonts w:asciiTheme="minorHAnsi" w:hAnsiTheme="minorHAnsi" w:cstheme="minorHAnsi"/>
        </w:rPr>
        <w:t>2</w:t>
      </w:r>
      <w:r w:rsidRPr="007B5446">
        <w:rPr>
          <w:rFonts w:asciiTheme="minorHAnsi" w:hAnsiTheme="minorHAnsi" w:cstheme="minorHAnsi"/>
        </w:rPr>
        <w:t xml:space="preserve">. </w:t>
      </w:r>
      <w:r>
        <w:rPr>
          <w:rFonts w:asciiTheme="minorHAnsi" w:hAnsiTheme="minorHAnsi" w:cstheme="minorHAnsi"/>
        </w:rPr>
        <w:t>N</w:t>
      </w:r>
      <w:r w:rsidRPr="007B5446">
        <w:rPr>
          <w:rFonts w:asciiTheme="minorHAnsi" w:hAnsiTheme="minorHAnsi" w:cstheme="minorHAnsi"/>
        </w:rPr>
        <w:t xml:space="preserve">atural and reconditioned consecutive and skip spawners assigned to each </w:t>
      </w:r>
      <w:ins w:id="0" w:author="Mike Ackerman" w:date="2025-07-21T16:02:00Z">
        <w:r w:rsidR="00455100">
          <w:rPr>
            <w:rFonts w:asciiTheme="minorHAnsi" w:hAnsiTheme="minorHAnsi" w:cstheme="minorHAnsi"/>
          </w:rPr>
          <w:t>major population group</w:t>
        </w:r>
      </w:ins>
      <w:del w:id="1" w:author="Mike Ackerman" w:date="2025-07-21T16:02:00Z">
        <w:r w:rsidRPr="007B5446" w:rsidDel="00455100">
          <w:rPr>
            <w:rFonts w:asciiTheme="minorHAnsi" w:hAnsiTheme="minorHAnsi" w:cstheme="minorHAnsi"/>
          </w:rPr>
          <w:delText>management unit</w:delText>
        </w:r>
      </w:del>
      <w:r w:rsidRPr="007B5446">
        <w:rPr>
          <w:rFonts w:asciiTheme="minorHAnsi" w:hAnsiTheme="minorHAnsi" w:cstheme="minorHAnsi"/>
        </w:rPr>
        <w:t xml:space="preserve"> (MPG). </w:t>
      </w:r>
      <w:r>
        <w:rPr>
          <w:rFonts w:asciiTheme="minorHAnsi" w:hAnsiTheme="minorHAnsi" w:cstheme="minorHAnsi"/>
        </w:rPr>
        <w:t>G</w:t>
      </w:r>
      <w:r w:rsidRPr="007B5446">
        <w:rPr>
          <w:rFonts w:asciiTheme="minorHAnsi" w:hAnsiTheme="minorHAnsi" w:cstheme="minorHAnsi"/>
        </w:rPr>
        <w:t>enetic stock</w:t>
      </w:r>
      <w:ins w:id="2" w:author="Mike Ackerman" w:date="2025-07-21T16:03:00Z">
        <w:r w:rsidR="00455100">
          <w:rPr>
            <w:rFonts w:asciiTheme="minorHAnsi" w:hAnsiTheme="minorHAnsi" w:cstheme="minorHAnsi"/>
          </w:rPr>
          <w:t xml:space="preserve"> of origin</w:t>
        </w:r>
      </w:ins>
      <w:del w:id="3" w:author="Mike Ackerman" w:date="2025-07-21T16:03:00Z">
        <w:r w:rsidRPr="007B5446" w:rsidDel="00455100">
          <w:rPr>
            <w:rFonts w:asciiTheme="minorHAnsi" w:hAnsiTheme="minorHAnsi" w:cstheme="minorHAnsi"/>
          </w:rPr>
          <w:delText xml:space="preserve"> identification (GSI)</w:delText>
        </w:r>
      </w:del>
      <w:r w:rsidRPr="007B5446">
        <w:rPr>
          <w:rFonts w:asciiTheme="minorHAnsi" w:hAnsiTheme="minorHAnsi" w:cstheme="minorHAnsi"/>
        </w:rPr>
        <w:t xml:space="preserve"> </w:t>
      </w:r>
      <w:r>
        <w:rPr>
          <w:rFonts w:asciiTheme="minorHAnsi" w:hAnsiTheme="minorHAnsi" w:cstheme="minorHAnsi"/>
        </w:rPr>
        <w:t>was</w:t>
      </w:r>
      <w:ins w:id="4" w:author="Mike Ackerman" w:date="2025-07-21T16:03:00Z">
        <w:r w:rsidR="00455100">
          <w:rPr>
            <w:rFonts w:asciiTheme="minorHAnsi" w:hAnsiTheme="minorHAnsi" w:cstheme="minorHAnsi"/>
          </w:rPr>
          <w:t xml:space="preserve"> estimated</w:t>
        </w:r>
      </w:ins>
      <w:del w:id="5" w:author="Mike Ackerman" w:date="2025-07-21T16:03:00Z">
        <w:r w:rsidDel="00455100">
          <w:rPr>
            <w:rFonts w:asciiTheme="minorHAnsi" w:hAnsiTheme="minorHAnsi" w:cstheme="minorHAnsi"/>
          </w:rPr>
          <w:delText xml:space="preserve"> determined</w:delText>
        </w:r>
      </w:del>
      <w:r>
        <w:rPr>
          <w:rFonts w:asciiTheme="minorHAnsi" w:hAnsiTheme="minorHAnsi" w:cstheme="minorHAnsi"/>
        </w:rPr>
        <w:t xml:space="preserve"> for fish</w:t>
      </w:r>
      <w:r w:rsidRPr="007B5446">
        <w:rPr>
          <w:rFonts w:asciiTheme="minorHAnsi" w:hAnsiTheme="minorHAnsi" w:cstheme="minorHAnsi"/>
        </w:rPr>
        <w:t xml:space="preserve"> captured at </w:t>
      </w:r>
      <w:r>
        <w:rPr>
          <w:rFonts w:asciiTheme="minorHAnsi" w:hAnsiTheme="minorHAnsi" w:cstheme="minorHAnsi"/>
        </w:rPr>
        <w:t>Lower Granite Dam (LGR)</w:t>
      </w:r>
      <w:r w:rsidRPr="007B5446">
        <w:rPr>
          <w:rFonts w:asciiTheme="minorHAnsi" w:hAnsiTheme="minorHAnsi" w:cstheme="minorHAnsi"/>
        </w:rPr>
        <w:t xml:space="preserve"> Adult Fish Ladder </w:t>
      </w:r>
      <w:r>
        <w:rPr>
          <w:rFonts w:asciiTheme="minorHAnsi" w:hAnsiTheme="minorHAnsi" w:cstheme="minorHAnsi"/>
        </w:rPr>
        <w:t>during their first spawning run</w:t>
      </w:r>
      <w:r w:rsidRPr="007B5446">
        <w:rPr>
          <w:rFonts w:asciiTheme="minorHAnsi" w:hAnsiTheme="minorHAnsi" w:cstheme="minorHAnsi"/>
        </w:rPr>
        <w:t xml:space="preserve">. </w:t>
      </w:r>
      <w:r>
        <w:rPr>
          <w:rFonts w:asciiTheme="minorHAnsi" w:hAnsiTheme="minorHAnsi" w:cstheme="minorHAnsi"/>
        </w:rPr>
        <w:t>Fish were then grouped into the 5 m</w:t>
      </w:r>
      <w:ins w:id="6" w:author="Mike Ackerman" w:date="2025-07-21T16:03:00Z">
        <w:r w:rsidR="00455100">
          <w:rPr>
            <w:rFonts w:asciiTheme="minorHAnsi" w:hAnsiTheme="minorHAnsi" w:cstheme="minorHAnsi"/>
          </w:rPr>
          <w:t>ajor population</w:t>
        </w:r>
      </w:ins>
      <w:del w:id="7" w:author="Mike Ackerman" w:date="2025-07-21T16:03:00Z">
        <w:r w:rsidDel="00455100">
          <w:rPr>
            <w:rFonts w:asciiTheme="minorHAnsi" w:hAnsiTheme="minorHAnsi" w:cstheme="minorHAnsi"/>
          </w:rPr>
          <w:delText>anagement unit</w:delText>
        </w:r>
      </w:del>
      <w:del w:id="8" w:author="Mike Ackerman" w:date="2025-07-21T16:04:00Z">
        <w:r w:rsidDel="00455100">
          <w:rPr>
            <w:rFonts w:asciiTheme="minorHAnsi" w:hAnsiTheme="minorHAnsi" w:cstheme="minorHAnsi"/>
          </w:rPr>
          <w:delText>s</w:delText>
        </w:r>
      </w:del>
      <w:r>
        <w:rPr>
          <w:rFonts w:asciiTheme="minorHAnsi" w:hAnsiTheme="minorHAnsi" w:cstheme="minorHAnsi"/>
        </w:rPr>
        <w:t xml:space="preserve"> (MPGs) listed below. </w:t>
      </w:r>
      <w:r w:rsidRPr="007B5446">
        <w:rPr>
          <w:rFonts w:asciiTheme="minorHAnsi" w:hAnsiTheme="minorHAnsi" w:cstheme="minorHAnsi"/>
        </w:rPr>
        <w:t xml:space="preserve">Fish </w:t>
      </w:r>
      <w:r>
        <w:rPr>
          <w:rFonts w:asciiTheme="minorHAnsi" w:hAnsiTheme="minorHAnsi" w:cstheme="minorHAnsi"/>
        </w:rPr>
        <w:t xml:space="preserve">that were </w:t>
      </w:r>
      <w:r w:rsidRPr="007B5446">
        <w:rPr>
          <w:rFonts w:asciiTheme="minorHAnsi" w:hAnsiTheme="minorHAnsi" w:cstheme="minorHAnsi"/>
        </w:rPr>
        <w:t xml:space="preserve">not </w:t>
      </w:r>
      <w:ins w:id="9" w:author="Mike Ackerman" w:date="2025-07-21T16:04:00Z">
        <w:r w:rsidR="00455100">
          <w:rPr>
            <w:rFonts w:asciiTheme="minorHAnsi" w:hAnsiTheme="minorHAnsi" w:cstheme="minorHAnsi"/>
          </w:rPr>
          <w:t xml:space="preserve">successfully genotyped </w:t>
        </w:r>
      </w:ins>
      <w:del w:id="10" w:author="Mike Ackerman" w:date="2025-07-21T16:04:00Z">
        <w:r w:rsidRPr="007B5446" w:rsidDel="00455100">
          <w:rPr>
            <w:rFonts w:asciiTheme="minorHAnsi" w:hAnsiTheme="minorHAnsi" w:cstheme="minorHAnsi"/>
          </w:rPr>
          <w:delText>assigned a GSI</w:delText>
        </w:r>
      </w:del>
      <w:r w:rsidRPr="007B5446">
        <w:rPr>
          <w:rFonts w:asciiTheme="minorHAnsi" w:hAnsiTheme="minorHAnsi" w:cstheme="minorHAnsi"/>
        </w:rPr>
        <w:t xml:space="preserve"> </w:t>
      </w:r>
      <w:r>
        <w:rPr>
          <w:rFonts w:asciiTheme="minorHAnsi" w:hAnsiTheme="minorHAnsi" w:cstheme="minorHAnsi"/>
        </w:rPr>
        <w:t>(NG, N = 3)</w:t>
      </w:r>
      <w:ins w:id="11" w:author="Mike Ackerman" w:date="2025-07-21T16:04:00Z">
        <w:r w:rsidR="00455100">
          <w:rPr>
            <w:rFonts w:asciiTheme="minorHAnsi" w:hAnsiTheme="minorHAnsi" w:cstheme="minorHAnsi"/>
          </w:rPr>
          <w:t xml:space="preserve"> and assigned a genetic stock</w:t>
        </w:r>
      </w:ins>
      <w:r>
        <w:rPr>
          <w:rFonts w:asciiTheme="minorHAnsi" w:hAnsiTheme="minorHAnsi" w:cstheme="minorHAnsi"/>
        </w:rPr>
        <w:t xml:space="preserve"> represented </w:t>
      </w:r>
      <w:r w:rsidRPr="007B5446">
        <w:rPr>
          <w:rFonts w:asciiTheme="minorHAnsi" w:hAnsiTheme="minorHAnsi" w:cstheme="minorHAnsi"/>
        </w:rPr>
        <w:t>2%</w:t>
      </w:r>
      <w:r>
        <w:rPr>
          <w:rFonts w:asciiTheme="minorHAnsi" w:hAnsiTheme="minorHAnsi" w:cstheme="minorHAnsi"/>
        </w:rPr>
        <w:t xml:space="preserve"> of those analyzed.</w:t>
      </w:r>
    </w:p>
    <w:p w14:paraId="21281962" w14:textId="77777777" w:rsidR="008C0B63" w:rsidRDefault="008C0B63" w:rsidP="008C0B63"/>
    <w:tbl>
      <w:tblPr>
        <w:tblW w:w="11908" w:type="dxa"/>
        <w:jc w:val="center"/>
        <w:tblLook w:val="04A0" w:firstRow="1" w:lastRow="0" w:firstColumn="1" w:lastColumn="0" w:noHBand="0" w:noVBand="1"/>
      </w:tblPr>
      <w:tblGrid>
        <w:gridCol w:w="2520"/>
        <w:gridCol w:w="1552"/>
        <w:gridCol w:w="1436"/>
        <w:gridCol w:w="1456"/>
        <w:gridCol w:w="1586"/>
        <w:gridCol w:w="1146"/>
        <w:gridCol w:w="1104"/>
        <w:gridCol w:w="1108"/>
      </w:tblGrid>
      <w:tr w:rsidR="008C0B63" w14:paraId="64858AA5" w14:textId="77777777" w:rsidTr="00050C8D">
        <w:trPr>
          <w:trHeight w:val="320"/>
          <w:jc w:val="center"/>
        </w:trPr>
        <w:tc>
          <w:tcPr>
            <w:tcW w:w="2520" w:type="dxa"/>
            <w:tcBorders>
              <w:top w:val="single" w:sz="4" w:space="0" w:color="auto"/>
              <w:left w:val="nil"/>
              <w:bottom w:val="nil"/>
              <w:right w:val="nil"/>
            </w:tcBorders>
            <w:shd w:val="clear" w:color="auto" w:fill="auto"/>
            <w:noWrap/>
            <w:vAlign w:val="bottom"/>
            <w:hideMark/>
          </w:tcPr>
          <w:p w14:paraId="1A629228" w14:textId="77777777" w:rsidR="008C0B63" w:rsidRDefault="008C0B63" w:rsidP="00050C8D">
            <w:pPr>
              <w:rPr>
                <w:rFonts w:ascii="Calibri" w:hAnsi="Calibri" w:cs="Calibri"/>
                <w:color w:val="000000"/>
              </w:rPr>
            </w:pPr>
            <w:r>
              <w:rPr>
                <w:rFonts w:ascii="Calibri" w:hAnsi="Calibri" w:cs="Calibri"/>
                <w:color w:val="000000"/>
              </w:rPr>
              <w:t> </w:t>
            </w:r>
          </w:p>
        </w:tc>
        <w:tc>
          <w:tcPr>
            <w:tcW w:w="1552" w:type="dxa"/>
            <w:tcBorders>
              <w:top w:val="single" w:sz="4" w:space="0" w:color="auto"/>
              <w:left w:val="nil"/>
              <w:bottom w:val="single" w:sz="4" w:space="0" w:color="auto"/>
              <w:right w:val="nil"/>
            </w:tcBorders>
            <w:shd w:val="clear" w:color="auto" w:fill="auto"/>
            <w:noWrap/>
            <w:vAlign w:val="bottom"/>
            <w:hideMark/>
          </w:tcPr>
          <w:p w14:paraId="528DBBEE" w14:textId="77777777" w:rsidR="008C0B63" w:rsidRDefault="008C0B63" w:rsidP="00050C8D">
            <w:pPr>
              <w:jc w:val="right"/>
              <w:rPr>
                <w:rFonts w:ascii="Calibri" w:hAnsi="Calibri" w:cs="Calibri"/>
                <w:color w:val="000000"/>
              </w:rPr>
            </w:pPr>
            <w:r>
              <w:rPr>
                <w:rFonts w:ascii="Calibri" w:hAnsi="Calibri" w:cs="Calibri"/>
                <w:color w:val="000000"/>
              </w:rPr>
              <w:t>Grand Ronde</w:t>
            </w:r>
          </w:p>
        </w:tc>
        <w:tc>
          <w:tcPr>
            <w:tcW w:w="1436" w:type="dxa"/>
            <w:tcBorders>
              <w:top w:val="single" w:sz="4" w:space="0" w:color="auto"/>
              <w:left w:val="nil"/>
              <w:bottom w:val="single" w:sz="4" w:space="0" w:color="auto"/>
              <w:right w:val="nil"/>
            </w:tcBorders>
            <w:shd w:val="clear" w:color="auto" w:fill="auto"/>
            <w:noWrap/>
            <w:vAlign w:val="bottom"/>
            <w:hideMark/>
          </w:tcPr>
          <w:p w14:paraId="226F8A88" w14:textId="77777777" w:rsidR="008C0B63" w:rsidRDefault="008C0B63" w:rsidP="00050C8D">
            <w:pPr>
              <w:jc w:val="right"/>
              <w:rPr>
                <w:rFonts w:ascii="Calibri" w:hAnsi="Calibri" w:cs="Calibri"/>
                <w:color w:val="000000"/>
              </w:rPr>
            </w:pPr>
            <w:r>
              <w:rPr>
                <w:rFonts w:ascii="Calibri" w:hAnsi="Calibri" w:cs="Calibri"/>
                <w:color w:val="000000"/>
              </w:rPr>
              <w:t>Salmon</w:t>
            </w:r>
          </w:p>
        </w:tc>
        <w:tc>
          <w:tcPr>
            <w:tcW w:w="1456" w:type="dxa"/>
            <w:tcBorders>
              <w:top w:val="single" w:sz="4" w:space="0" w:color="auto"/>
              <w:left w:val="nil"/>
              <w:bottom w:val="single" w:sz="4" w:space="0" w:color="auto"/>
              <w:right w:val="nil"/>
            </w:tcBorders>
            <w:shd w:val="clear" w:color="auto" w:fill="auto"/>
            <w:noWrap/>
            <w:vAlign w:val="bottom"/>
            <w:hideMark/>
          </w:tcPr>
          <w:p w14:paraId="2C223A8E" w14:textId="77777777" w:rsidR="008C0B63" w:rsidRDefault="008C0B63" w:rsidP="00050C8D">
            <w:pPr>
              <w:jc w:val="right"/>
              <w:rPr>
                <w:rFonts w:ascii="Calibri" w:hAnsi="Calibri" w:cs="Calibri"/>
                <w:color w:val="000000"/>
              </w:rPr>
            </w:pPr>
            <w:r>
              <w:rPr>
                <w:rFonts w:ascii="Calibri" w:hAnsi="Calibri" w:cs="Calibri"/>
                <w:color w:val="000000"/>
              </w:rPr>
              <w:t>Clearwater</w:t>
            </w:r>
          </w:p>
        </w:tc>
        <w:tc>
          <w:tcPr>
            <w:tcW w:w="1586" w:type="dxa"/>
            <w:tcBorders>
              <w:top w:val="single" w:sz="4" w:space="0" w:color="auto"/>
              <w:left w:val="nil"/>
              <w:bottom w:val="single" w:sz="4" w:space="0" w:color="auto"/>
              <w:right w:val="nil"/>
            </w:tcBorders>
            <w:shd w:val="clear" w:color="auto" w:fill="auto"/>
            <w:noWrap/>
            <w:vAlign w:val="bottom"/>
            <w:hideMark/>
          </w:tcPr>
          <w:p w14:paraId="382D2770" w14:textId="77777777" w:rsidR="008C0B63" w:rsidRDefault="008C0B63" w:rsidP="00050C8D">
            <w:pPr>
              <w:jc w:val="right"/>
              <w:rPr>
                <w:rFonts w:ascii="Calibri" w:hAnsi="Calibri" w:cs="Calibri"/>
                <w:color w:val="000000"/>
              </w:rPr>
            </w:pPr>
            <w:r>
              <w:rPr>
                <w:rFonts w:ascii="Calibri" w:hAnsi="Calibri" w:cs="Calibri"/>
                <w:color w:val="000000"/>
              </w:rPr>
              <w:t>Lower Snake</w:t>
            </w:r>
          </w:p>
        </w:tc>
        <w:tc>
          <w:tcPr>
            <w:tcW w:w="1146" w:type="dxa"/>
            <w:tcBorders>
              <w:top w:val="single" w:sz="4" w:space="0" w:color="auto"/>
              <w:left w:val="nil"/>
              <w:bottom w:val="single" w:sz="4" w:space="0" w:color="auto"/>
              <w:right w:val="nil"/>
            </w:tcBorders>
            <w:shd w:val="clear" w:color="auto" w:fill="auto"/>
            <w:noWrap/>
            <w:vAlign w:val="bottom"/>
            <w:hideMark/>
          </w:tcPr>
          <w:p w14:paraId="374EC2F6" w14:textId="77777777" w:rsidR="008C0B63" w:rsidRDefault="008C0B63" w:rsidP="00050C8D">
            <w:pPr>
              <w:jc w:val="right"/>
              <w:rPr>
                <w:rFonts w:ascii="Calibri" w:hAnsi="Calibri" w:cs="Calibri"/>
                <w:color w:val="000000"/>
              </w:rPr>
            </w:pPr>
            <w:r>
              <w:rPr>
                <w:rFonts w:ascii="Calibri" w:hAnsi="Calibri" w:cs="Calibri"/>
                <w:color w:val="000000"/>
              </w:rPr>
              <w:t>Imnaha</w:t>
            </w:r>
          </w:p>
        </w:tc>
        <w:tc>
          <w:tcPr>
            <w:tcW w:w="1104" w:type="dxa"/>
            <w:tcBorders>
              <w:top w:val="single" w:sz="4" w:space="0" w:color="auto"/>
              <w:left w:val="nil"/>
              <w:bottom w:val="single" w:sz="4" w:space="0" w:color="auto"/>
              <w:right w:val="nil"/>
            </w:tcBorders>
            <w:shd w:val="clear" w:color="auto" w:fill="auto"/>
            <w:noWrap/>
            <w:vAlign w:val="bottom"/>
            <w:hideMark/>
          </w:tcPr>
          <w:p w14:paraId="639A37F3" w14:textId="77777777" w:rsidR="008C0B63" w:rsidRDefault="008C0B63" w:rsidP="00050C8D">
            <w:pPr>
              <w:jc w:val="right"/>
              <w:rPr>
                <w:rFonts w:ascii="Calibri" w:hAnsi="Calibri" w:cs="Calibri"/>
                <w:color w:val="000000"/>
              </w:rPr>
            </w:pPr>
            <w:r>
              <w:rPr>
                <w:rFonts w:ascii="Calibri" w:hAnsi="Calibri" w:cs="Calibri"/>
                <w:color w:val="000000"/>
              </w:rPr>
              <w:t>NG</w:t>
            </w:r>
          </w:p>
        </w:tc>
        <w:tc>
          <w:tcPr>
            <w:tcW w:w="1108" w:type="dxa"/>
            <w:tcBorders>
              <w:top w:val="single" w:sz="4" w:space="0" w:color="auto"/>
              <w:left w:val="nil"/>
              <w:bottom w:val="single" w:sz="4" w:space="0" w:color="auto"/>
              <w:right w:val="nil"/>
            </w:tcBorders>
            <w:shd w:val="clear" w:color="auto" w:fill="auto"/>
            <w:noWrap/>
            <w:vAlign w:val="bottom"/>
            <w:hideMark/>
          </w:tcPr>
          <w:p w14:paraId="2E61444A" w14:textId="77777777" w:rsidR="008C0B63" w:rsidRDefault="008C0B63" w:rsidP="00050C8D">
            <w:pPr>
              <w:jc w:val="right"/>
              <w:rPr>
                <w:rFonts w:ascii="Calibri" w:hAnsi="Calibri" w:cs="Calibri"/>
                <w:color w:val="000000"/>
              </w:rPr>
            </w:pPr>
            <w:r>
              <w:rPr>
                <w:rFonts w:ascii="Calibri" w:hAnsi="Calibri" w:cs="Calibri"/>
                <w:color w:val="000000"/>
              </w:rPr>
              <w:t>Total</w:t>
            </w:r>
          </w:p>
        </w:tc>
      </w:tr>
      <w:tr w:rsidR="008C0B63" w14:paraId="292B65B9" w14:textId="77777777" w:rsidTr="00050C8D">
        <w:trPr>
          <w:trHeight w:val="320"/>
          <w:jc w:val="center"/>
        </w:trPr>
        <w:tc>
          <w:tcPr>
            <w:tcW w:w="2520" w:type="dxa"/>
            <w:tcBorders>
              <w:top w:val="nil"/>
              <w:left w:val="nil"/>
              <w:bottom w:val="nil"/>
              <w:right w:val="nil"/>
            </w:tcBorders>
            <w:shd w:val="clear" w:color="auto" w:fill="auto"/>
            <w:noWrap/>
            <w:vAlign w:val="bottom"/>
            <w:hideMark/>
          </w:tcPr>
          <w:p w14:paraId="7224CBE2" w14:textId="77777777" w:rsidR="008C0B63" w:rsidRDefault="008C0B63" w:rsidP="00050C8D">
            <w:pPr>
              <w:rPr>
                <w:rFonts w:ascii="Calibri" w:hAnsi="Calibri" w:cs="Calibri"/>
                <w:color w:val="000000"/>
              </w:rPr>
            </w:pPr>
            <w:r>
              <w:rPr>
                <w:rFonts w:ascii="Calibri" w:hAnsi="Calibri" w:cs="Calibri"/>
                <w:color w:val="000000"/>
              </w:rPr>
              <w:t>Natural</w:t>
            </w:r>
          </w:p>
        </w:tc>
        <w:tc>
          <w:tcPr>
            <w:tcW w:w="1552" w:type="dxa"/>
            <w:tcBorders>
              <w:top w:val="nil"/>
              <w:left w:val="nil"/>
              <w:bottom w:val="nil"/>
              <w:right w:val="nil"/>
            </w:tcBorders>
            <w:shd w:val="clear" w:color="auto" w:fill="auto"/>
            <w:noWrap/>
            <w:vAlign w:val="bottom"/>
            <w:hideMark/>
          </w:tcPr>
          <w:p w14:paraId="08AE852E" w14:textId="77777777" w:rsidR="008C0B63" w:rsidRDefault="008C0B63" w:rsidP="00050C8D">
            <w:pPr>
              <w:jc w:val="right"/>
              <w:rPr>
                <w:rFonts w:ascii="Calibri" w:hAnsi="Calibri" w:cs="Calibri"/>
                <w:color w:val="000000"/>
              </w:rPr>
            </w:pPr>
            <w:r>
              <w:rPr>
                <w:rFonts w:ascii="Calibri" w:hAnsi="Calibri" w:cs="Calibri"/>
                <w:color w:val="000000"/>
              </w:rPr>
              <w:t>37</w:t>
            </w:r>
          </w:p>
        </w:tc>
        <w:tc>
          <w:tcPr>
            <w:tcW w:w="1436" w:type="dxa"/>
            <w:tcBorders>
              <w:top w:val="nil"/>
              <w:left w:val="nil"/>
              <w:bottom w:val="nil"/>
              <w:right w:val="nil"/>
            </w:tcBorders>
            <w:shd w:val="clear" w:color="auto" w:fill="auto"/>
            <w:noWrap/>
            <w:vAlign w:val="bottom"/>
            <w:hideMark/>
          </w:tcPr>
          <w:p w14:paraId="2A37F4BA" w14:textId="77777777" w:rsidR="008C0B63" w:rsidRDefault="008C0B63" w:rsidP="00050C8D">
            <w:pPr>
              <w:jc w:val="right"/>
              <w:rPr>
                <w:rFonts w:ascii="Calibri" w:hAnsi="Calibri" w:cs="Calibri"/>
                <w:color w:val="000000"/>
              </w:rPr>
            </w:pPr>
            <w:r>
              <w:rPr>
                <w:rFonts w:ascii="Calibri" w:hAnsi="Calibri" w:cs="Calibri"/>
                <w:color w:val="000000"/>
              </w:rPr>
              <w:t>25</w:t>
            </w:r>
          </w:p>
        </w:tc>
        <w:tc>
          <w:tcPr>
            <w:tcW w:w="1456" w:type="dxa"/>
            <w:tcBorders>
              <w:top w:val="nil"/>
              <w:left w:val="nil"/>
              <w:bottom w:val="nil"/>
              <w:right w:val="nil"/>
            </w:tcBorders>
            <w:shd w:val="clear" w:color="auto" w:fill="auto"/>
            <w:noWrap/>
            <w:vAlign w:val="bottom"/>
            <w:hideMark/>
          </w:tcPr>
          <w:p w14:paraId="3FB45432" w14:textId="77777777" w:rsidR="008C0B63" w:rsidRDefault="008C0B63" w:rsidP="00050C8D">
            <w:pPr>
              <w:jc w:val="right"/>
              <w:rPr>
                <w:rFonts w:ascii="Calibri" w:hAnsi="Calibri" w:cs="Calibri"/>
                <w:color w:val="000000"/>
              </w:rPr>
            </w:pPr>
            <w:r>
              <w:rPr>
                <w:rFonts w:ascii="Calibri" w:hAnsi="Calibri" w:cs="Calibri"/>
                <w:color w:val="000000"/>
              </w:rPr>
              <w:t>17</w:t>
            </w:r>
          </w:p>
        </w:tc>
        <w:tc>
          <w:tcPr>
            <w:tcW w:w="1586" w:type="dxa"/>
            <w:tcBorders>
              <w:top w:val="nil"/>
              <w:left w:val="nil"/>
              <w:bottom w:val="nil"/>
              <w:right w:val="nil"/>
            </w:tcBorders>
            <w:shd w:val="clear" w:color="auto" w:fill="auto"/>
            <w:noWrap/>
            <w:vAlign w:val="bottom"/>
            <w:hideMark/>
          </w:tcPr>
          <w:p w14:paraId="040EC6BA" w14:textId="77777777" w:rsidR="008C0B63" w:rsidRDefault="008C0B63" w:rsidP="00050C8D">
            <w:pPr>
              <w:jc w:val="right"/>
              <w:rPr>
                <w:rFonts w:ascii="Calibri" w:hAnsi="Calibri" w:cs="Calibri"/>
                <w:color w:val="000000"/>
              </w:rPr>
            </w:pPr>
            <w:r>
              <w:rPr>
                <w:rFonts w:ascii="Calibri" w:hAnsi="Calibri" w:cs="Calibri"/>
                <w:color w:val="000000"/>
              </w:rPr>
              <w:t>10</w:t>
            </w:r>
          </w:p>
        </w:tc>
        <w:tc>
          <w:tcPr>
            <w:tcW w:w="1146" w:type="dxa"/>
            <w:tcBorders>
              <w:top w:val="nil"/>
              <w:left w:val="nil"/>
              <w:bottom w:val="nil"/>
              <w:right w:val="nil"/>
            </w:tcBorders>
            <w:shd w:val="clear" w:color="auto" w:fill="auto"/>
            <w:noWrap/>
            <w:vAlign w:val="bottom"/>
            <w:hideMark/>
          </w:tcPr>
          <w:p w14:paraId="45EA88C3" w14:textId="77777777" w:rsidR="008C0B63" w:rsidRDefault="008C0B63" w:rsidP="00050C8D">
            <w:pPr>
              <w:jc w:val="right"/>
              <w:rPr>
                <w:rFonts w:ascii="Calibri" w:hAnsi="Calibri" w:cs="Calibri"/>
                <w:color w:val="000000"/>
              </w:rPr>
            </w:pPr>
            <w:r>
              <w:rPr>
                <w:rFonts w:ascii="Calibri" w:hAnsi="Calibri" w:cs="Calibri"/>
                <w:color w:val="000000"/>
              </w:rPr>
              <w:t>4</w:t>
            </w:r>
          </w:p>
        </w:tc>
        <w:tc>
          <w:tcPr>
            <w:tcW w:w="1104" w:type="dxa"/>
            <w:tcBorders>
              <w:top w:val="nil"/>
              <w:left w:val="nil"/>
              <w:bottom w:val="nil"/>
              <w:right w:val="nil"/>
            </w:tcBorders>
            <w:shd w:val="clear" w:color="auto" w:fill="auto"/>
            <w:noWrap/>
            <w:vAlign w:val="bottom"/>
            <w:hideMark/>
          </w:tcPr>
          <w:p w14:paraId="518D8DB6" w14:textId="77777777" w:rsidR="008C0B63" w:rsidRDefault="008C0B63" w:rsidP="00050C8D">
            <w:pPr>
              <w:jc w:val="right"/>
              <w:rPr>
                <w:rFonts w:ascii="Calibri" w:hAnsi="Calibri" w:cs="Calibri"/>
                <w:color w:val="000000"/>
              </w:rPr>
            </w:pPr>
            <w:r>
              <w:rPr>
                <w:rFonts w:ascii="Calibri" w:hAnsi="Calibri" w:cs="Calibri"/>
                <w:color w:val="000000"/>
              </w:rPr>
              <w:t>3</w:t>
            </w:r>
          </w:p>
        </w:tc>
        <w:tc>
          <w:tcPr>
            <w:tcW w:w="1108" w:type="dxa"/>
            <w:tcBorders>
              <w:top w:val="nil"/>
              <w:left w:val="nil"/>
              <w:bottom w:val="nil"/>
              <w:right w:val="nil"/>
            </w:tcBorders>
            <w:shd w:val="clear" w:color="auto" w:fill="auto"/>
            <w:noWrap/>
            <w:vAlign w:val="bottom"/>
            <w:hideMark/>
          </w:tcPr>
          <w:p w14:paraId="3E825609" w14:textId="77777777" w:rsidR="008C0B63" w:rsidRDefault="008C0B63" w:rsidP="00050C8D">
            <w:pPr>
              <w:jc w:val="right"/>
              <w:rPr>
                <w:rFonts w:ascii="Calibri" w:hAnsi="Calibri" w:cs="Calibri"/>
                <w:color w:val="000000"/>
              </w:rPr>
            </w:pPr>
            <w:r>
              <w:rPr>
                <w:rFonts w:ascii="Calibri" w:hAnsi="Calibri" w:cs="Calibri"/>
                <w:color w:val="000000"/>
              </w:rPr>
              <w:t>96</w:t>
            </w:r>
          </w:p>
        </w:tc>
      </w:tr>
      <w:tr w:rsidR="008C0B63" w14:paraId="56A41A2B" w14:textId="77777777" w:rsidTr="00050C8D">
        <w:trPr>
          <w:trHeight w:val="320"/>
          <w:jc w:val="center"/>
        </w:trPr>
        <w:tc>
          <w:tcPr>
            <w:tcW w:w="2520" w:type="dxa"/>
            <w:tcBorders>
              <w:top w:val="nil"/>
              <w:left w:val="nil"/>
              <w:bottom w:val="nil"/>
              <w:right w:val="nil"/>
            </w:tcBorders>
            <w:shd w:val="clear" w:color="auto" w:fill="auto"/>
            <w:noWrap/>
            <w:vAlign w:val="bottom"/>
            <w:hideMark/>
          </w:tcPr>
          <w:p w14:paraId="00EA2481" w14:textId="77777777" w:rsidR="008C0B63" w:rsidRDefault="008C0B63" w:rsidP="00050C8D">
            <w:pPr>
              <w:jc w:val="right"/>
              <w:rPr>
                <w:rFonts w:ascii="Calibri" w:hAnsi="Calibri" w:cs="Calibri"/>
                <w:color w:val="000000"/>
              </w:rPr>
            </w:pPr>
            <w:r>
              <w:rPr>
                <w:rFonts w:ascii="Calibri" w:hAnsi="Calibri" w:cs="Calibri"/>
                <w:color w:val="000000"/>
              </w:rPr>
              <w:t>Consecutive</w:t>
            </w:r>
          </w:p>
        </w:tc>
        <w:tc>
          <w:tcPr>
            <w:tcW w:w="1552" w:type="dxa"/>
            <w:tcBorders>
              <w:top w:val="nil"/>
              <w:left w:val="nil"/>
              <w:bottom w:val="nil"/>
              <w:right w:val="nil"/>
            </w:tcBorders>
            <w:shd w:val="clear" w:color="auto" w:fill="auto"/>
            <w:noWrap/>
            <w:vAlign w:val="bottom"/>
            <w:hideMark/>
          </w:tcPr>
          <w:p w14:paraId="3187287B" w14:textId="77777777" w:rsidR="008C0B63" w:rsidRDefault="008C0B63" w:rsidP="00050C8D">
            <w:pPr>
              <w:jc w:val="right"/>
              <w:rPr>
                <w:rFonts w:ascii="Calibri" w:hAnsi="Calibri" w:cs="Calibri"/>
                <w:color w:val="000000"/>
              </w:rPr>
            </w:pPr>
            <w:r>
              <w:rPr>
                <w:rFonts w:ascii="Calibri" w:hAnsi="Calibri" w:cs="Calibri"/>
                <w:color w:val="000000"/>
              </w:rPr>
              <w:t>31 (84%)</w:t>
            </w:r>
          </w:p>
        </w:tc>
        <w:tc>
          <w:tcPr>
            <w:tcW w:w="1436" w:type="dxa"/>
            <w:tcBorders>
              <w:top w:val="nil"/>
              <w:left w:val="nil"/>
              <w:bottom w:val="nil"/>
              <w:right w:val="nil"/>
            </w:tcBorders>
            <w:shd w:val="clear" w:color="auto" w:fill="auto"/>
            <w:noWrap/>
            <w:vAlign w:val="bottom"/>
            <w:hideMark/>
          </w:tcPr>
          <w:p w14:paraId="2928B254" w14:textId="77777777" w:rsidR="008C0B63" w:rsidRDefault="008C0B63" w:rsidP="00050C8D">
            <w:pPr>
              <w:jc w:val="right"/>
              <w:rPr>
                <w:rFonts w:ascii="Calibri" w:hAnsi="Calibri" w:cs="Calibri"/>
                <w:color w:val="000000"/>
              </w:rPr>
            </w:pPr>
            <w:r>
              <w:rPr>
                <w:rFonts w:ascii="Calibri" w:hAnsi="Calibri" w:cs="Calibri"/>
                <w:color w:val="000000"/>
              </w:rPr>
              <w:t>18 (72%)</w:t>
            </w:r>
          </w:p>
        </w:tc>
        <w:tc>
          <w:tcPr>
            <w:tcW w:w="1456" w:type="dxa"/>
            <w:tcBorders>
              <w:top w:val="nil"/>
              <w:left w:val="nil"/>
              <w:bottom w:val="nil"/>
              <w:right w:val="nil"/>
            </w:tcBorders>
            <w:shd w:val="clear" w:color="auto" w:fill="auto"/>
            <w:noWrap/>
            <w:vAlign w:val="bottom"/>
            <w:hideMark/>
          </w:tcPr>
          <w:p w14:paraId="194E15F9" w14:textId="77777777" w:rsidR="008C0B63" w:rsidRDefault="008C0B63" w:rsidP="00050C8D">
            <w:pPr>
              <w:jc w:val="right"/>
              <w:rPr>
                <w:rFonts w:ascii="Calibri" w:hAnsi="Calibri" w:cs="Calibri"/>
                <w:color w:val="000000"/>
              </w:rPr>
            </w:pPr>
            <w:r>
              <w:rPr>
                <w:rFonts w:ascii="Calibri" w:hAnsi="Calibri" w:cs="Calibri"/>
                <w:color w:val="000000"/>
              </w:rPr>
              <w:t>15 (88%)</w:t>
            </w:r>
          </w:p>
        </w:tc>
        <w:tc>
          <w:tcPr>
            <w:tcW w:w="1586" w:type="dxa"/>
            <w:tcBorders>
              <w:top w:val="nil"/>
              <w:left w:val="nil"/>
              <w:bottom w:val="nil"/>
              <w:right w:val="nil"/>
            </w:tcBorders>
            <w:shd w:val="clear" w:color="auto" w:fill="auto"/>
            <w:noWrap/>
            <w:vAlign w:val="bottom"/>
            <w:hideMark/>
          </w:tcPr>
          <w:p w14:paraId="63ADBE4B" w14:textId="77777777" w:rsidR="008C0B63" w:rsidRDefault="008C0B63" w:rsidP="00050C8D">
            <w:pPr>
              <w:jc w:val="right"/>
              <w:rPr>
                <w:rFonts w:ascii="Calibri" w:hAnsi="Calibri" w:cs="Calibri"/>
                <w:color w:val="000000"/>
              </w:rPr>
            </w:pPr>
            <w:r>
              <w:rPr>
                <w:rFonts w:ascii="Calibri" w:hAnsi="Calibri" w:cs="Calibri"/>
                <w:color w:val="000000"/>
              </w:rPr>
              <w:t>7 (70%)</w:t>
            </w:r>
          </w:p>
        </w:tc>
        <w:tc>
          <w:tcPr>
            <w:tcW w:w="1146" w:type="dxa"/>
            <w:tcBorders>
              <w:top w:val="nil"/>
              <w:left w:val="nil"/>
              <w:bottom w:val="nil"/>
              <w:right w:val="nil"/>
            </w:tcBorders>
            <w:shd w:val="clear" w:color="auto" w:fill="auto"/>
            <w:noWrap/>
            <w:vAlign w:val="bottom"/>
            <w:hideMark/>
          </w:tcPr>
          <w:p w14:paraId="1B6A3AB9" w14:textId="77777777" w:rsidR="008C0B63" w:rsidRDefault="008C0B63" w:rsidP="00050C8D">
            <w:pPr>
              <w:jc w:val="right"/>
              <w:rPr>
                <w:rFonts w:ascii="Calibri" w:hAnsi="Calibri" w:cs="Calibri"/>
                <w:color w:val="000000"/>
              </w:rPr>
            </w:pPr>
            <w:r>
              <w:rPr>
                <w:rFonts w:ascii="Calibri" w:hAnsi="Calibri" w:cs="Calibri"/>
                <w:color w:val="000000"/>
              </w:rPr>
              <w:t>3 (75%)</w:t>
            </w:r>
          </w:p>
        </w:tc>
        <w:tc>
          <w:tcPr>
            <w:tcW w:w="1104" w:type="dxa"/>
            <w:tcBorders>
              <w:top w:val="nil"/>
              <w:left w:val="nil"/>
              <w:bottom w:val="nil"/>
              <w:right w:val="nil"/>
            </w:tcBorders>
            <w:shd w:val="clear" w:color="auto" w:fill="auto"/>
            <w:noWrap/>
            <w:vAlign w:val="bottom"/>
            <w:hideMark/>
          </w:tcPr>
          <w:p w14:paraId="555B838D" w14:textId="77777777" w:rsidR="008C0B63" w:rsidRDefault="008C0B63" w:rsidP="00050C8D">
            <w:pPr>
              <w:jc w:val="right"/>
              <w:rPr>
                <w:rFonts w:ascii="Calibri" w:hAnsi="Calibri" w:cs="Calibri"/>
                <w:color w:val="000000"/>
              </w:rPr>
            </w:pPr>
            <w:r>
              <w:rPr>
                <w:rFonts w:ascii="Calibri" w:hAnsi="Calibri" w:cs="Calibri"/>
                <w:color w:val="000000"/>
              </w:rPr>
              <w:t>2 (67%)</w:t>
            </w:r>
          </w:p>
        </w:tc>
        <w:tc>
          <w:tcPr>
            <w:tcW w:w="1108" w:type="dxa"/>
            <w:tcBorders>
              <w:top w:val="nil"/>
              <w:left w:val="nil"/>
              <w:bottom w:val="nil"/>
              <w:right w:val="nil"/>
            </w:tcBorders>
            <w:shd w:val="clear" w:color="auto" w:fill="auto"/>
            <w:noWrap/>
            <w:vAlign w:val="bottom"/>
            <w:hideMark/>
          </w:tcPr>
          <w:p w14:paraId="32D2A8D7" w14:textId="77777777" w:rsidR="008C0B63" w:rsidRDefault="008C0B63" w:rsidP="00050C8D">
            <w:pPr>
              <w:jc w:val="right"/>
              <w:rPr>
                <w:rFonts w:ascii="Calibri" w:hAnsi="Calibri" w:cs="Calibri"/>
                <w:color w:val="000000"/>
              </w:rPr>
            </w:pPr>
            <w:r>
              <w:rPr>
                <w:rFonts w:ascii="Calibri" w:hAnsi="Calibri" w:cs="Calibri"/>
                <w:color w:val="000000"/>
              </w:rPr>
              <w:t>76</w:t>
            </w:r>
          </w:p>
        </w:tc>
      </w:tr>
      <w:tr w:rsidR="008C0B63" w14:paraId="2E460AC7" w14:textId="77777777" w:rsidTr="00050C8D">
        <w:trPr>
          <w:trHeight w:val="320"/>
          <w:jc w:val="center"/>
        </w:trPr>
        <w:tc>
          <w:tcPr>
            <w:tcW w:w="2520" w:type="dxa"/>
            <w:tcBorders>
              <w:top w:val="nil"/>
              <w:left w:val="nil"/>
              <w:bottom w:val="nil"/>
              <w:right w:val="nil"/>
            </w:tcBorders>
            <w:shd w:val="clear" w:color="auto" w:fill="auto"/>
            <w:noWrap/>
            <w:vAlign w:val="bottom"/>
            <w:hideMark/>
          </w:tcPr>
          <w:p w14:paraId="708CCA32" w14:textId="77777777" w:rsidR="008C0B63" w:rsidRDefault="008C0B63" w:rsidP="00050C8D">
            <w:pPr>
              <w:jc w:val="right"/>
              <w:rPr>
                <w:rFonts w:ascii="Calibri" w:hAnsi="Calibri" w:cs="Calibri"/>
                <w:color w:val="000000"/>
              </w:rPr>
            </w:pPr>
            <w:r>
              <w:rPr>
                <w:rFonts w:ascii="Calibri" w:hAnsi="Calibri" w:cs="Calibri"/>
                <w:color w:val="000000"/>
              </w:rPr>
              <w:t>Skip</w:t>
            </w:r>
          </w:p>
        </w:tc>
        <w:tc>
          <w:tcPr>
            <w:tcW w:w="1552" w:type="dxa"/>
            <w:tcBorders>
              <w:top w:val="nil"/>
              <w:left w:val="nil"/>
              <w:bottom w:val="nil"/>
              <w:right w:val="nil"/>
            </w:tcBorders>
            <w:shd w:val="clear" w:color="auto" w:fill="auto"/>
            <w:noWrap/>
            <w:vAlign w:val="bottom"/>
            <w:hideMark/>
          </w:tcPr>
          <w:p w14:paraId="6435D38D" w14:textId="77777777" w:rsidR="008C0B63" w:rsidRDefault="008C0B63" w:rsidP="00050C8D">
            <w:pPr>
              <w:jc w:val="right"/>
              <w:rPr>
                <w:rFonts w:ascii="Calibri" w:hAnsi="Calibri" w:cs="Calibri"/>
                <w:color w:val="000000"/>
              </w:rPr>
            </w:pPr>
            <w:r>
              <w:rPr>
                <w:rFonts w:ascii="Calibri" w:hAnsi="Calibri" w:cs="Calibri"/>
                <w:color w:val="000000"/>
              </w:rPr>
              <w:t>6 (19%)</w:t>
            </w:r>
          </w:p>
        </w:tc>
        <w:tc>
          <w:tcPr>
            <w:tcW w:w="1436" w:type="dxa"/>
            <w:tcBorders>
              <w:top w:val="nil"/>
              <w:left w:val="nil"/>
              <w:bottom w:val="nil"/>
              <w:right w:val="nil"/>
            </w:tcBorders>
            <w:shd w:val="clear" w:color="auto" w:fill="auto"/>
            <w:noWrap/>
            <w:vAlign w:val="bottom"/>
            <w:hideMark/>
          </w:tcPr>
          <w:p w14:paraId="0001BDF0" w14:textId="77777777" w:rsidR="008C0B63" w:rsidRDefault="008C0B63" w:rsidP="00050C8D">
            <w:pPr>
              <w:jc w:val="right"/>
              <w:rPr>
                <w:rFonts w:ascii="Calibri" w:hAnsi="Calibri" w:cs="Calibri"/>
                <w:color w:val="000000"/>
              </w:rPr>
            </w:pPr>
            <w:r>
              <w:rPr>
                <w:rFonts w:ascii="Calibri" w:hAnsi="Calibri" w:cs="Calibri"/>
                <w:color w:val="000000"/>
              </w:rPr>
              <w:t>7 (28%)</w:t>
            </w:r>
          </w:p>
        </w:tc>
        <w:tc>
          <w:tcPr>
            <w:tcW w:w="1456" w:type="dxa"/>
            <w:tcBorders>
              <w:top w:val="nil"/>
              <w:left w:val="nil"/>
              <w:bottom w:val="nil"/>
              <w:right w:val="nil"/>
            </w:tcBorders>
            <w:shd w:val="clear" w:color="auto" w:fill="auto"/>
            <w:noWrap/>
            <w:vAlign w:val="bottom"/>
            <w:hideMark/>
          </w:tcPr>
          <w:p w14:paraId="5DE06160" w14:textId="77777777" w:rsidR="008C0B63" w:rsidRDefault="008C0B63" w:rsidP="00050C8D">
            <w:pPr>
              <w:jc w:val="right"/>
              <w:rPr>
                <w:rFonts w:ascii="Calibri" w:hAnsi="Calibri" w:cs="Calibri"/>
                <w:color w:val="000000"/>
              </w:rPr>
            </w:pPr>
            <w:r>
              <w:rPr>
                <w:rFonts w:ascii="Calibri" w:hAnsi="Calibri" w:cs="Calibri"/>
                <w:color w:val="000000"/>
              </w:rPr>
              <w:t>2 (12%)</w:t>
            </w:r>
          </w:p>
        </w:tc>
        <w:tc>
          <w:tcPr>
            <w:tcW w:w="1586" w:type="dxa"/>
            <w:tcBorders>
              <w:top w:val="nil"/>
              <w:left w:val="nil"/>
              <w:bottom w:val="nil"/>
              <w:right w:val="nil"/>
            </w:tcBorders>
            <w:shd w:val="clear" w:color="auto" w:fill="auto"/>
            <w:noWrap/>
            <w:vAlign w:val="bottom"/>
            <w:hideMark/>
          </w:tcPr>
          <w:p w14:paraId="04047AC5" w14:textId="77777777" w:rsidR="008C0B63" w:rsidRDefault="008C0B63" w:rsidP="00050C8D">
            <w:pPr>
              <w:jc w:val="right"/>
              <w:rPr>
                <w:rFonts w:ascii="Calibri" w:hAnsi="Calibri" w:cs="Calibri"/>
                <w:color w:val="000000"/>
              </w:rPr>
            </w:pPr>
            <w:r>
              <w:rPr>
                <w:rFonts w:ascii="Calibri" w:hAnsi="Calibri" w:cs="Calibri"/>
                <w:color w:val="000000"/>
              </w:rPr>
              <w:t>3 (30%)</w:t>
            </w:r>
          </w:p>
        </w:tc>
        <w:tc>
          <w:tcPr>
            <w:tcW w:w="1146" w:type="dxa"/>
            <w:tcBorders>
              <w:top w:val="nil"/>
              <w:left w:val="nil"/>
              <w:bottom w:val="nil"/>
              <w:right w:val="nil"/>
            </w:tcBorders>
            <w:shd w:val="clear" w:color="auto" w:fill="auto"/>
            <w:noWrap/>
            <w:vAlign w:val="bottom"/>
            <w:hideMark/>
          </w:tcPr>
          <w:p w14:paraId="3AE67F34" w14:textId="77777777" w:rsidR="008C0B63" w:rsidRDefault="008C0B63" w:rsidP="00050C8D">
            <w:pPr>
              <w:jc w:val="right"/>
              <w:rPr>
                <w:rFonts w:ascii="Calibri" w:hAnsi="Calibri" w:cs="Calibri"/>
                <w:color w:val="000000"/>
              </w:rPr>
            </w:pPr>
            <w:r>
              <w:rPr>
                <w:rFonts w:ascii="Calibri" w:hAnsi="Calibri" w:cs="Calibri"/>
                <w:color w:val="000000"/>
              </w:rPr>
              <w:t>1 (25%)</w:t>
            </w:r>
          </w:p>
        </w:tc>
        <w:tc>
          <w:tcPr>
            <w:tcW w:w="1104" w:type="dxa"/>
            <w:tcBorders>
              <w:top w:val="nil"/>
              <w:left w:val="nil"/>
              <w:bottom w:val="nil"/>
              <w:right w:val="nil"/>
            </w:tcBorders>
            <w:shd w:val="clear" w:color="auto" w:fill="auto"/>
            <w:noWrap/>
            <w:vAlign w:val="bottom"/>
            <w:hideMark/>
          </w:tcPr>
          <w:p w14:paraId="37AACB1A" w14:textId="77777777" w:rsidR="008C0B63" w:rsidRDefault="008C0B63" w:rsidP="00050C8D">
            <w:pPr>
              <w:jc w:val="right"/>
              <w:rPr>
                <w:rFonts w:ascii="Calibri" w:hAnsi="Calibri" w:cs="Calibri"/>
                <w:color w:val="000000"/>
              </w:rPr>
            </w:pPr>
            <w:r>
              <w:rPr>
                <w:rFonts w:ascii="Calibri" w:hAnsi="Calibri" w:cs="Calibri"/>
                <w:color w:val="000000"/>
              </w:rPr>
              <w:t>1 (33%)</w:t>
            </w:r>
          </w:p>
        </w:tc>
        <w:tc>
          <w:tcPr>
            <w:tcW w:w="1108" w:type="dxa"/>
            <w:tcBorders>
              <w:top w:val="nil"/>
              <w:left w:val="nil"/>
              <w:bottom w:val="nil"/>
              <w:right w:val="nil"/>
            </w:tcBorders>
            <w:shd w:val="clear" w:color="auto" w:fill="auto"/>
            <w:noWrap/>
            <w:vAlign w:val="bottom"/>
            <w:hideMark/>
          </w:tcPr>
          <w:p w14:paraId="2E3E7CCA" w14:textId="77777777" w:rsidR="008C0B63" w:rsidRDefault="008C0B63" w:rsidP="00050C8D">
            <w:pPr>
              <w:jc w:val="right"/>
              <w:rPr>
                <w:rFonts w:ascii="Calibri" w:hAnsi="Calibri" w:cs="Calibri"/>
                <w:color w:val="000000"/>
              </w:rPr>
            </w:pPr>
            <w:r>
              <w:rPr>
                <w:rFonts w:ascii="Calibri" w:hAnsi="Calibri" w:cs="Calibri"/>
                <w:color w:val="000000"/>
              </w:rPr>
              <w:t>20</w:t>
            </w:r>
          </w:p>
        </w:tc>
      </w:tr>
      <w:tr w:rsidR="008C0B63" w14:paraId="40796DA8" w14:textId="77777777" w:rsidTr="00050C8D">
        <w:trPr>
          <w:trHeight w:val="320"/>
          <w:jc w:val="center"/>
        </w:trPr>
        <w:tc>
          <w:tcPr>
            <w:tcW w:w="2520" w:type="dxa"/>
            <w:tcBorders>
              <w:top w:val="nil"/>
              <w:left w:val="nil"/>
              <w:bottom w:val="nil"/>
              <w:right w:val="nil"/>
            </w:tcBorders>
            <w:shd w:val="clear" w:color="auto" w:fill="auto"/>
            <w:noWrap/>
            <w:vAlign w:val="bottom"/>
            <w:hideMark/>
          </w:tcPr>
          <w:p w14:paraId="50185360" w14:textId="77777777" w:rsidR="008C0B63" w:rsidRDefault="008C0B63" w:rsidP="00050C8D">
            <w:pPr>
              <w:rPr>
                <w:rFonts w:ascii="Calibri" w:hAnsi="Calibri" w:cs="Calibri"/>
                <w:color w:val="000000"/>
              </w:rPr>
            </w:pPr>
            <w:r>
              <w:rPr>
                <w:rFonts w:ascii="Calibri" w:hAnsi="Calibri" w:cs="Calibri"/>
                <w:color w:val="000000"/>
              </w:rPr>
              <w:t>Reconditioned</w:t>
            </w:r>
          </w:p>
        </w:tc>
        <w:tc>
          <w:tcPr>
            <w:tcW w:w="1552" w:type="dxa"/>
            <w:tcBorders>
              <w:top w:val="nil"/>
              <w:left w:val="nil"/>
              <w:bottom w:val="nil"/>
              <w:right w:val="nil"/>
            </w:tcBorders>
            <w:shd w:val="clear" w:color="auto" w:fill="auto"/>
            <w:noWrap/>
            <w:vAlign w:val="bottom"/>
            <w:hideMark/>
          </w:tcPr>
          <w:p w14:paraId="504376F8" w14:textId="77777777" w:rsidR="008C0B63" w:rsidRDefault="008C0B63" w:rsidP="00050C8D">
            <w:pPr>
              <w:jc w:val="right"/>
              <w:rPr>
                <w:rFonts w:ascii="Calibri" w:hAnsi="Calibri" w:cs="Calibri"/>
                <w:color w:val="000000"/>
              </w:rPr>
            </w:pPr>
            <w:r>
              <w:rPr>
                <w:rFonts w:ascii="Calibri" w:hAnsi="Calibri" w:cs="Calibri"/>
                <w:color w:val="000000"/>
              </w:rPr>
              <w:t>14</w:t>
            </w:r>
          </w:p>
        </w:tc>
        <w:tc>
          <w:tcPr>
            <w:tcW w:w="1436" w:type="dxa"/>
            <w:tcBorders>
              <w:top w:val="nil"/>
              <w:left w:val="nil"/>
              <w:bottom w:val="nil"/>
              <w:right w:val="nil"/>
            </w:tcBorders>
            <w:shd w:val="clear" w:color="auto" w:fill="auto"/>
            <w:noWrap/>
            <w:vAlign w:val="bottom"/>
            <w:hideMark/>
          </w:tcPr>
          <w:p w14:paraId="4737F3EA" w14:textId="77777777" w:rsidR="008C0B63" w:rsidRDefault="008C0B63" w:rsidP="00050C8D">
            <w:pPr>
              <w:jc w:val="right"/>
              <w:rPr>
                <w:rFonts w:ascii="Calibri" w:hAnsi="Calibri" w:cs="Calibri"/>
                <w:color w:val="000000"/>
              </w:rPr>
            </w:pPr>
            <w:r>
              <w:rPr>
                <w:rFonts w:ascii="Calibri" w:hAnsi="Calibri" w:cs="Calibri"/>
                <w:color w:val="000000"/>
              </w:rPr>
              <w:t>18</w:t>
            </w:r>
          </w:p>
        </w:tc>
        <w:tc>
          <w:tcPr>
            <w:tcW w:w="1456" w:type="dxa"/>
            <w:tcBorders>
              <w:top w:val="nil"/>
              <w:left w:val="nil"/>
              <w:bottom w:val="nil"/>
              <w:right w:val="nil"/>
            </w:tcBorders>
            <w:shd w:val="clear" w:color="auto" w:fill="auto"/>
            <w:noWrap/>
            <w:vAlign w:val="bottom"/>
            <w:hideMark/>
          </w:tcPr>
          <w:p w14:paraId="48954075" w14:textId="77777777" w:rsidR="008C0B63" w:rsidRDefault="008C0B63" w:rsidP="00050C8D">
            <w:pPr>
              <w:jc w:val="right"/>
              <w:rPr>
                <w:rFonts w:ascii="Calibri" w:hAnsi="Calibri" w:cs="Calibri"/>
                <w:color w:val="000000"/>
              </w:rPr>
            </w:pPr>
            <w:r>
              <w:rPr>
                <w:rFonts w:ascii="Calibri" w:hAnsi="Calibri" w:cs="Calibri"/>
                <w:color w:val="000000"/>
              </w:rPr>
              <w:t>6</w:t>
            </w:r>
          </w:p>
        </w:tc>
        <w:tc>
          <w:tcPr>
            <w:tcW w:w="1586" w:type="dxa"/>
            <w:tcBorders>
              <w:top w:val="nil"/>
              <w:left w:val="nil"/>
              <w:bottom w:val="nil"/>
              <w:right w:val="nil"/>
            </w:tcBorders>
            <w:shd w:val="clear" w:color="auto" w:fill="auto"/>
            <w:noWrap/>
            <w:vAlign w:val="bottom"/>
            <w:hideMark/>
          </w:tcPr>
          <w:p w14:paraId="20D6AA4A" w14:textId="77777777" w:rsidR="008C0B63" w:rsidRDefault="008C0B63" w:rsidP="00050C8D">
            <w:pPr>
              <w:jc w:val="right"/>
              <w:rPr>
                <w:rFonts w:ascii="Calibri" w:hAnsi="Calibri" w:cs="Calibri"/>
                <w:color w:val="000000"/>
              </w:rPr>
            </w:pPr>
            <w:r>
              <w:rPr>
                <w:rFonts w:ascii="Calibri" w:hAnsi="Calibri" w:cs="Calibri"/>
                <w:color w:val="000000"/>
              </w:rPr>
              <w:t>4</w:t>
            </w:r>
          </w:p>
        </w:tc>
        <w:tc>
          <w:tcPr>
            <w:tcW w:w="1146" w:type="dxa"/>
            <w:tcBorders>
              <w:top w:val="nil"/>
              <w:left w:val="nil"/>
              <w:bottom w:val="nil"/>
              <w:right w:val="nil"/>
            </w:tcBorders>
            <w:shd w:val="clear" w:color="auto" w:fill="auto"/>
            <w:noWrap/>
            <w:vAlign w:val="bottom"/>
            <w:hideMark/>
          </w:tcPr>
          <w:p w14:paraId="664F8DEE" w14:textId="77777777" w:rsidR="008C0B63" w:rsidRDefault="008C0B63" w:rsidP="00050C8D">
            <w:pPr>
              <w:jc w:val="right"/>
              <w:rPr>
                <w:rFonts w:ascii="Calibri" w:hAnsi="Calibri" w:cs="Calibri"/>
                <w:color w:val="000000"/>
              </w:rPr>
            </w:pPr>
            <w:r>
              <w:rPr>
                <w:rFonts w:ascii="Calibri" w:hAnsi="Calibri" w:cs="Calibri"/>
                <w:color w:val="000000"/>
              </w:rPr>
              <w:t>6</w:t>
            </w:r>
          </w:p>
        </w:tc>
        <w:tc>
          <w:tcPr>
            <w:tcW w:w="1104" w:type="dxa"/>
            <w:tcBorders>
              <w:top w:val="nil"/>
              <w:left w:val="nil"/>
              <w:bottom w:val="nil"/>
              <w:right w:val="nil"/>
            </w:tcBorders>
            <w:shd w:val="clear" w:color="auto" w:fill="auto"/>
            <w:noWrap/>
            <w:vAlign w:val="bottom"/>
            <w:hideMark/>
          </w:tcPr>
          <w:p w14:paraId="1504D461" w14:textId="77777777" w:rsidR="008C0B63" w:rsidRDefault="008C0B63" w:rsidP="00050C8D">
            <w:pPr>
              <w:jc w:val="right"/>
              <w:rPr>
                <w:rFonts w:ascii="Calibri" w:hAnsi="Calibri" w:cs="Calibri"/>
                <w:color w:val="000000"/>
              </w:rPr>
            </w:pPr>
          </w:p>
        </w:tc>
        <w:tc>
          <w:tcPr>
            <w:tcW w:w="1108" w:type="dxa"/>
            <w:tcBorders>
              <w:top w:val="nil"/>
              <w:left w:val="nil"/>
              <w:bottom w:val="nil"/>
              <w:right w:val="nil"/>
            </w:tcBorders>
            <w:shd w:val="clear" w:color="auto" w:fill="auto"/>
            <w:noWrap/>
            <w:vAlign w:val="bottom"/>
            <w:hideMark/>
          </w:tcPr>
          <w:p w14:paraId="75545CCF" w14:textId="77777777" w:rsidR="008C0B63" w:rsidRDefault="008C0B63" w:rsidP="00050C8D">
            <w:pPr>
              <w:jc w:val="right"/>
              <w:rPr>
                <w:rFonts w:ascii="Calibri" w:hAnsi="Calibri" w:cs="Calibri"/>
                <w:color w:val="000000"/>
              </w:rPr>
            </w:pPr>
            <w:r>
              <w:rPr>
                <w:rFonts w:ascii="Calibri" w:hAnsi="Calibri" w:cs="Calibri"/>
                <w:color w:val="000000"/>
              </w:rPr>
              <w:t>48</w:t>
            </w:r>
          </w:p>
        </w:tc>
      </w:tr>
      <w:tr w:rsidR="008C0B63" w14:paraId="37DBD1FF" w14:textId="77777777" w:rsidTr="00050C8D">
        <w:trPr>
          <w:trHeight w:val="320"/>
          <w:jc w:val="center"/>
        </w:trPr>
        <w:tc>
          <w:tcPr>
            <w:tcW w:w="2520" w:type="dxa"/>
            <w:tcBorders>
              <w:top w:val="nil"/>
              <w:left w:val="nil"/>
              <w:bottom w:val="nil"/>
              <w:right w:val="nil"/>
            </w:tcBorders>
            <w:shd w:val="clear" w:color="auto" w:fill="auto"/>
            <w:noWrap/>
            <w:vAlign w:val="bottom"/>
            <w:hideMark/>
          </w:tcPr>
          <w:p w14:paraId="0D7094A2" w14:textId="77777777" w:rsidR="008C0B63" w:rsidRDefault="008C0B63" w:rsidP="00050C8D">
            <w:pPr>
              <w:jc w:val="right"/>
              <w:rPr>
                <w:rFonts w:ascii="Calibri" w:hAnsi="Calibri" w:cs="Calibri"/>
                <w:color w:val="000000"/>
              </w:rPr>
            </w:pPr>
            <w:r>
              <w:rPr>
                <w:rFonts w:ascii="Calibri" w:hAnsi="Calibri" w:cs="Calibri"/>
                <w:color w:val="000000"/>
              </w:rPr>
              <w:t>Consecutive</w:t>
            </w:r>
          </w:p>
        </w:tc>
        <w:tc>
          <w:tcPr>
            <w:tcW w:w="1552" w:type="dxa"/>
            <w:tcBorders>
              <w:top w:val="nil"/>
              <w:left w:val="nil"/>
              <w:bottom w:val="nil"/>
              <w:right w:val="nil"/>
            </w:tcBorders>
            <w:shd w:val="clear" w:color="auto" w:fill="auto"/>
            <w:noWrap/>
            <w:vAlign w:val="bottom"/>
            <w:hideMark/>
          </w:tcPr>
          <w:p w14:paraId="3302D315" w14:textId="77777777" w:rsidR="008C0B63" w:rsidRDefault="008C0B63" w:rsidP="00050C8D">
            <w:pPr>
              <w:jc w:val="right"/>
              <w:rPr>
                <w:rFonts w:ascii="Calibri" w:hAnsi="Calibri" w:cs="Calibri"/>
                <w:color w:val="000000"/>
              </w:rPr>
            </w:pPr>
            <w:r>
              <w:rPr>
                <w:rFonts w:ascii="Calibri" w:hAnsi="Calibri" w:cs="Calibri"/>
                <w:color w:val="000000"/>
              </w:rPr>
              <w:t>7 (50%)</w:t>
            </w:r>
          </w:p>
        </w:tc>
        <w:tc>
          <w:tcPr>
            <w:tcW w:w="1436" w:type="dxa"/>
            <w:tcBorders>
              <w:top w:val="nil"/>
              <w:left w:val="nil"/>
              <w:bottom w:val="nil"/>
              <w:right w:val="nil"/>
            </w:tcBorders>
            <w:shd w:val="clear" w:color="auto" w:fill="auto"/>
            <w:noWrap/>
            <w:vAlign w:val="bottom"/>
            <w:hideMark/>
          </w:tcPr>
          <w:p w14:paraId="0E68AA5E" w14:textId="77777777" w:rsidR="008C0B63" w:rsidRDefault="008C0B63" w:rsidP="00050C8D">
            <w:pPr>
              <w:jc w:val="right"/>
              <w:rPr>
                <w:rFonts w:ascii="Calibri" w:hAnsi="Calibri" w:cs="Calibri"/>
                <w:color w:val="000000"/>
              </w:rPr>
            </w:pPr>
            <w:r>
              <w:rPr>
                <w:rFonts w:ascii="Calibri" w:hAnsi="Calibri" w:cs="Calibri"/>
                <w:color w:val="000000"/>
              </w:rPr>
              <w:t>12 (67%)</w:t>
            </w:r>
          </w:p>
        </w:tc>
        <w:tc>
          <w:tcPr>
            <w:tcW w:w="1456" w:type="dxa"/>
            <w:tcBorders>
              <w:top w:val="nil"/>
              <w:left w:val="nil"/>
              <w:bottom w:val="nil"/>
              <w:right w:val="nil"/>
            </w:tcBorders>
            <w:shd w:val="clear" w:color="auto" w:fill="auto"/>
            <w:noWrap/>
            <w:vAlign w:val="bottom"/>
            <w:hideMark/>
          </w:tcPr>
          <w:p w14:paraId="605C948A" w14:textId="77777777" w:rsidR="008C0B63" w:rsidRDefault="008C0B63" w:rsidP="00050C8D">
            <w:pPr>
              <w:jc w:val="right"/>
              <w:rPr>
                <w:rFonts w:ascii="Calibri" w:hAnsi="Calibri" w:cs="Calibri"/>
                <w:color w:val="000000"/>
              </w:rPr>
            </w:pPr>
            <w:r>
              <w:rPr>
                <w:rFonts w:ascii="Calibri" w:hAnsi="Calibri" w:cs="Calibri"/>
                <w:color w:val="000000"/>
              </w:rPr>
              <w:t>1 (17%)</w:t>
            </w:r>
          </w:p>
        </w:tc>
        <w:tc>
          <w:tcPr>
            <w:tcW w:w="1586" w:type="dxa"/>
            <w:tcBorders>
              <w:top w:val="nil"/>
              <w:left w:val="nil"/>
              <w:bottom w:val="nil"/>
              <w:right w:val="nil"/>
            </w:tcBorders>
            <w:shd w:val="clear" w:color="auto" w:fill="auto"/>
            <w:noWrap/>
            <w:vAlign w:val="bottom"/>
            <w:hideMark/>
          </w:tcPr>
          <w:p w14:paraId="5ABB5B68" w14:textId="77777777" w:rsidR="008C0B63" w:rsidRDefault="008C0B63" w:rsidP="00050C8D">
            <w:pPr>
              <w:jc w:val="right"/>
              <w:rPr>
                <w:rFonts w:ascii="Calibri" w:hAnsi="Calibri" w:cs="Calibri"/>
                <w:color w:val="000000"/>
              </w:rPr>
            </w:pPr>
            <w:r>
              <w:rPr>
                <w:rFonts w:ascii="Calibri" w:hAnsi="Calibri" w:cs="Calibri"/>
                <w:color w:val="000000"/>
              </w:rPr>
              <w:t>2 (50%)</w:t>
            </w:r>
          </w:p>
        </w:tc>
        <w:tc>
          <w:tcPr>
            <w:tcW w:w="1146" w:type="dxa"/>
            <w:tcBorders>
              <w:top w:val="nil"/>
              <w:left w:val="nil"/>
              <w:bottom w:val="nil"/>
              <w:right w:val="nil"/>
            </w:tcBorders>
            <w:shd w:val="clear" w:color="auto" w:fill="auto"/>
            <w:noWrap/>
            <w:vAlign w:val="bottom"/>
            <w:hideMark/>
          </w:tcPr>
          <w:p w14:paraId="60AE867C" w14:textId="77777777" w:rsidR="008C0B63" w:rsidRDefault="008C0B63" w:rsidP="00050C8D">
            <w:pPr>
              <w:jc w:val="right"/>
              <w:rPr>
                <w:rFonts w:ascii="Calibri" w:hAnsi="Calibri" w:cs="Calibri"/>
                <w:color w:val="000000"/>
              </w:rPr>
            </w:pPr>
            <w:r>
              <w:rPr>
                <w:rFonts w:ascii="Calibri" w:hAnsi="Calibri" w:cs="Calibri"/>
                <w:color w:val="000000"/>
              </w:rPr>
              <w:t>3 (50%)</w:t>
            </w:r>
          </w:p>
        </w:tc>
        <w:tc>
          <w:tcPr>
            <w:tcW w:w="1104" w:type="dxa"/>
            <w:tcBorders>
              <w:top w:val="nil"/>
              <w:left w:val="nil"/>
              <w:bottom w:val="nil"/>
              <w:right w:val="nil"/>
            </w:tcBorders>
            <w:shd w:val="clear" w:color="auto" w:fill="auto"/>
            <w:noWrap/>
            <w:vAlign w:val="bottom"/>
            <w:hideMark/>
          </w:tcPr>
          <w:p w14:paraId="226A3DDB" w14:textId="77777777" w:rsidR="008C0B63" w:rsidRDefault="008C0B63" w:rsidP="00050C8D">
            <w:pPr>
              <w:jc w:val="right"/>
              <w:rPr>
                <w:rFonts w:ascii="Calibri" w:hAnsi="Calibri" w:cs="Calibri"/>
                <w:color w:val="000000"/>
              </w:rPr>
            </w:pPr>
          </w:p>
        </w:tc>
        <w:tc>
          <w:tcPr>
            <w:tcW w:w="1108" w:type="dxa"/>
            <w:tcBorders>
              <w:top w:val="nil"/>
              <w:left w:val="nil"/>
              <w:bottom w:val="nil"/>
              <w:right w:val="nil"/>
            </w:tcBorders>
            <w:shd w:val="clear" w:color="auto" w:fill="auto"/>
            <w:noWrap/>
            <w:vAlign w:val="bottom"/>
            <w:hideMark/>
          </w:tcPr>
          <w:p w14:paraId="60D3C93B" w14:textId="77777777" w:rsidR="008C0B63" w:rsidRDefault="008C0B63" w:rsidP="00050C8D">
            <w:pPr>
              <w:jc w:val="right"/>
              <w:rPr>
                <w:rFonts w:ascii="Calibri" w:hAnsi="Calibri" w:cs="Calibri"/>
                <w:color w:val="000000"/>
              </w:rPr>
            </w:pPr>
            <w:r>
              <w:rPr>
                <w:rFonts w:ascii="Calibri" w:hAnsi="Calibri" w:cs="Calibri"/>
                <w:color w:val="000000"/>
              </w:rPr>
              <w:t>25</w:t>
            </w:r>
          </w:p>
        </w:tc>
      </w:tr>
      <w:tr w:rsidR="008C0B63" w14:paraId="5BCF83C2" w14:textId="77777777" w:rsidTr="00050C8D">
        <w:trPr>
          <w:trHeight w:val="320"/>
          <w:jc w:val="center"/>
        </w:trPr>
        <w:tc>
          <w:tcPr>
            <w:tcW w:w="2520" w:type="dxa"/>
            <w:tcBorders>
              <w:top w:val="nil"/>
              <w:left w:val="nil"/>
              <w:bottom w:val="nil"/>
              <w:right w:val="nil"/>
            </w:tcBorders>
            <w:shd w:val="clear" w:color="auto" w:fill="auto"/>
            <w:noWrap/>
            <w:vAlign w:val="bottom"/>
            <w:hideMark/>
          </w:tcPr>
          <w:p w14:paraId="0713FD41" w14:textId="77777777" w:rsidR="008C0B63" w:rsidRDefault="008C0B63" w:rsidP="00050C8D">
            <w:pPr>
              <w:jc w:val="right"/>
              <w:rPr>
                <w:rFonts w:ascii="Calibri" w:hAnsi="Calibri" w:cs="Calibri"/>
                <w:color w:val="000000"/>
              </w:rPr>
            </w:pPr>
            <w:r>
              <w:rPr>
                <w:rFonts w:ascii="Calibri" w:hAnsi="Calibri" w:cs="Calibri"/>
                <w:color w:val="000000"/>
              </w:rPr>
              <w:t>Skip</w:t>
            </w:r>
          </w:p>
        </w:tc>
        <w:tc>
          <w:tcPr>
            <w:tcW w:w="1552" w:type="dxa"/>
            <w:tcBorders>
              <w:top w:val="nil"/>
              <w:left w:val="nil"/>
              <w:bottom w:val="nil"/>
              <w:right w:val="nil"/>
            </w:tcBorders>
            <w:shd w:val="clear" w:color="auto" w:fill="auto"/>
            <w:noWrap/>
            <w:vAlign w:val="bottom"/>
            <w:hideMark/>
          </w:tcPr>
          <w:p w14:paraId="24E76362" w14:textId="77777777" w:rsidR="008C0B63" w:rsidRDefault="008C0B63" w:rsidP="00050C8D">
            <w:pPr>
              <w:jc w:val="right"/>
              <w:rPr>
                <w:rFonts w:ascii="Calibri" w:hAnsi="Calibri" w:cs="Calibri"/>
                <w:color w:val="000000"/>
              </w:rPr>
            </w:pPr>
            <w:r>
              <w:rPr>
                <w:rFonts w:ascii="Calibri" w:hAnsi="Calibri" w:cs="Calibri"/>
                <w:color w:val="000000"/>
              </w:rPr>
              <w:t>7 (50%)</w:t>
            </w:r>
          </w:p>
        </w:tc>
        <w:tc>
          <w:tcPr>
            <w:tcW w:w="1436" w:type="dxa"/>
            <w:tcBorders>
              <w:top w:val="nil"/>
              <w:left w:val="nil"/>
              <w:bottom w:val="nil"/>
              <w:right w:val="nil"/>
            </w:tcBorders>
            <w:shd w:val="clear" w:color="auto" w:fill="auto"/>
            <w:noWrap/>
            <w:vAlign w:val="bottom"/>
            <w:hideMark/>
          </w:tcPr>
          <w:p w14:paraId="5BDC65FD" w14:textId="77777777" w:rsidR="008C0B63" w:rsidRDefault="008C0B63" w:rsidP="00050C8D">
            <w:pPr>
              <w:jc w:val="right"/>
              <w:rPr>
                <w:rFonts w:ascii="Calibri" w:hAnsi="Calibri" w:cs="Calibri"/>
                <w:color w:val="000000"/>
              </w:rPr>
            </w:pPr>
            <w:r>
              <w:rPr>
                <w:rFonts w:ascii="Calibri" w:hAnsi="Calibri" w:cs="Calibri"/>
                <w:color w:val="000000"/>
              </w:rPr>
              <w:t>6 (33%)</w:t>
            </w:r>
          </w:p>
        </w:tc>
        <w:tc>
          <w:tcPr>
            <w:tcW w:w="1456" w:type="dxa"/>
            <w:tcBorders>
              <w:top w:val="nil"/>
              <w:left w:val="nil"/>
              <w:bottom w:val="nil"/>
              <w:right w:val="nil"/>
            </w:tcBorders>
            <w:shd w:val="clear" w:color="auto" w:fill="auto"/>
            <w:noWrap/>
            <w:vAlign w:val="bottom"/>
            <w:hideMark/>
          </w:tcPr>
          <w:p w14:paraId="31418E60" w14:textId="77777777" w:rsidR="008C0B63" w:rsidRDefault="008C0B63" w:rsidP="00050C8D">
            <w:pPr>
              <w:jc w:val="right"/>
              <w:rPr>
                <w:rFonts w:ascii="Calibri" w:hAnsi="Calibri" w:cs="Calibri"/>
                <w:color w:val="000000"/>
              </w:rPr>
            </w:pPr>
            <w:r>
              <w:rPr>
                <w:rFonts w:ascii="Calibri" w:hAnsi="Calibri" w:cs="Calibri"/>
                <w:color w:val="000000"/>
              </w:rPr>
              <w:t>5 (83%)</w:t>
            </w:r>
          </w:p>
        </w:tc>
        <w:tc>
          <w:tcPr>
            <w:tcW w:w="1586" w:type="dxa"/>
            <w:tcBorders>
              <w:top w:val="nil"/>
              <w:left w:val="nil"/>
              <w:bottom w:val="nil"/>
              <w:right w:val="nil"/>
            </w:tcBorders>
            <w:shd w:val="clear" w:color="auto" w:fill="auto"/>
            <w:noWrap/>
            <w:vAlign w:val="bottom"/>
            <w:hideMark/>
          </w:tcPr>
          <w:p w14:paraId="3AFFCF31" w14:textId="77777777" w:rsidR="008C0B63" w:rsidRDefault="008C0B63" w:rsidP="00050C8D">
            <w:pPr>
              <w:jc w:val="right"/>
              <w:rPr>
                <w:rFonts w:ascii="Calibri" w:hAnsi="Calibri" w:cs="Calibri"/>
                <w:color w:val="000000"/>
              </w:rPr>
            </w:pPr>
            <w:r>
              <w:rPr>
                <w:rFonts w:ascii="Calibri" w:hAnsi="Calibri" w:cs="Calibri"/>
                <w:color w:val="000000"/>
              </w:rPr>
              <w:t>2 (50%)</w:t>
            </w:r>
          </w:p>
        </w:tc>
        <w:tc>
          <w:tcPr>
            <w:tcW w:w="1146" w:type="dxa"/>
            <w:tcBorders>
              <w:top w:val="nil"/>
              <w:left w:val="nil"/>
              <w:bottom w:val="nil"/>
              <w:right w:val="nil"/>
            </w:tcBorders>
            <w:shd w:val="clear" w:color="auto" w:fill="auto"/>
            <w:noWrap/>
            <w:vAlign w:val="bottom"/>
            <w:hideMark/>
          </w:tcPr>
          <w:p w14:paraId="02BC6E3C" w14:textId="77777777" w:rsidR="008C0B63" w:rsidRDefault="008C0B63" w:rsidP="00050C8D">
            <w:pPr>
              <w:jc w:val="right"/>
              <w:rPr>
                <w:rFonts w:ascii="Calibri" w:hAnsi="Calibri" w:cs="Calibri"/>
                <w:color w:val="000000"/>
              </w:rPr>
            </w:pPr>
            <w:r>
              <w:rPr>
                <w:rFonts w:ascii="Calibri" w:hAnsi="Calibri" w:cs="Calibri"/>
                <w:color w:val="000000"/>
              </w:rPr>
              <w:t>3 (50%)</w:t>
            </w:r>
          </w:p>
        </w:tc>
        <w:tc>
          <w:tcPr>
            <w:tcW w:w="1104" w:type="dxa"/>
            <w:tcBorders>
              <w:top w:val="nil"/>
              <w:left w:val="nil"/>
              <w:bottom w:val="nil"/>
              <w:right w:val="nil"/>
            </w:tcBorders>
            <w:shd w:val="clear" w:color="auto" w:fill="auto"/>
            <w:noWrap/>
            <w:vAlign w:val="bottom"/>
            <w:hideMark/>
          </w:tcPr>
          <w:p w14:paraId="11DDA8B3" w14:textId="77777777" w:rsidR="008C0B63" w:rsidRDefault="008C0B63" w:rsidP="00050C8D">
            <w:pPr>
              <w:jc w:val="right"/>
              <w:rPr>
                <w:rFonts w:ascii="Calibri" w:hAnsi="Calibri" w:cs="Calibri"/>
                <w:color w:val="000000"/>
              </w:rPr>
            </w:pPr>
          </w:p>
        </w:tc>
        <w:tc>
          <w:tcPr>
            <w:tcW w:w="1108" w:type="dxa"/>
            <w:tcBorders>
              <w:top w:val="nil"/>
              <w:left w:val="nil"/>
              <w:bottom w:val="nil"/>
              <w:right w:val="nil"/>
            </w:tcBorders>
            <w:shd w:val="clear" w:color="auto" w:fill="auto"/>
            <w:noWrap/>
            <w:vAlign w:val="bottom"/>
            <w:hideMark/>
          </w:tcPr>
          <w:p w14:paraId="7F9D97A5" w14:textId="77777777" w:rsidR="008C0B63" w:rsidRDefault="008C0B63" w:rsidP="00050C8D">
            <w:pPr>
              <w:jc w:val="right"/>
              <w:rPr>
                <w:rFonts w:ascii="Calibri" w:hAnsi="Calibri" w:cs="Calibri"/>
                <w:color w:val="000000"/>
              </w:rPr>
            </w:pPr>
            <w:r>
              <w:rPr>
                <w:rFonts w:ascii="Calibri" w:hAnsi="Calibri" w:cs="Calibri"/>
                <w:color w:val="000000"/>
              </w:rPr>
              <w:t>23</w:t>
            </w:r>
          </w:p>
        </w:tc>
      </w:tr>
      <w:tr w:rsidR="008C0B63" w14:paraId="3A17A208" w14:textId="77777777" w:rsidTr="00050C8D">
        <w:trPr>
          <w:trHeight w:val="320"/>
          <w:jc w:val="center"/>
        </w:trPr>
        <w:tc>
          <w:tcPr>
            <w:tcW w:w="2520" w:type="dxa"/>
            <w:tcBorders>
              <w:top w:val="nil"/>
              <w:left w:val="nil"/>
              <w:bottom w:val="single" w:sz="4" w:space="0" w:color="auto"/>
              <w:right w:val="nil"/>
            </w:tcBorders>
            <w:shd w:val="clear" w:color="auto" w:fill="auto"/>
            <w:noWrap/>
            <w:vAlign w:val="bottom"/>
            <w:hideMark/>
          </w:tcPr>
          <w:p w14:paraId="42FE9C31" w14:textId="77777777" w:rsidR="008C0B63" w:rsidRDefault="008C0B63" w:rsidP="00050C8D">
            <w:pPr>
              <w:rPr>
                <w:rFonts w:ascii="Calibri" w:hAnsi="Calibri" w:cs="Calibri"/>
                <w:color w:val="000000"/>
              </w:rPr>
            </w:pPr>
            <w:r>
              <w:rPr>
                <w:rFonts w:ascii="Calibri" w:hAnsi="Calibri" w:cs="Calibri"/>
                <w:color w:val="000000"/>
              </w:rPr>
              <w:t>Total</w:t>
            </w:r>
          </w:p>
        </w:tc>
        <w:tc>
          <w:tcPr>
            <w:tcW w:w="1552" w:type="dxa"/>
            <w:tcBorders>
              <w:top w:val="nil"/>
              <w:left w:val="nil"/>
              <w:bottom w:val="single" w:sz="4" w:space="0" w:color="auto"/>
              <w:right w:val="nil"/>
            </w:tcBorders>
            <w:shd w:val="clear" w:color="auto" w:fill="auto"/>
            <w:noWrap/>
            <w:vAlign w:val="bottom"/>
            <w:hideMark/>
          </w:tcPr>
          <w:p w14:paraId="3CBAE129" w14:textId="77777777" w:rsidR="008C0B63" w:rsidRDefault="008C0B63" w:rsidP="00050C8D">
            <w:pPr>
              <w:jc w:val="right"/>
              <w:rPr>
                <w:rFonts w:ascii="Calibri" w:hAnsi="Calibri" w:cs="Calibri"/>
                <w:color w:val="000000"/>
              </w:rPr>
            </w:pPr>
            <w:r>
              <w:rPr>
                <w:rFonts w:ascii="Calibri" w:hAnsi="Calibri" w:cs="Calibri"/>
                <w:color w:val="000000"/>
              </w:rPr>
              <w:t>51</w:t>
            </w:r>
          </w:p>
        </w:tc>
        <w:tc>
          <w:tcPr>
            <w:tcW w:w="1436" w:type="dxa"/>
            <w:tcBorders>
              <w:top w:val="nil"/>
              <w:left w:val="nil"/>
              <w:bottom w:val="single" w:sz="4" w:space="0" w:color="auto"/>
              <w:right w:val="nil"/>
            </w:tcBorders>
            <w:shd w:val="clear" w:color="auto" w:fill="auto"/>
            <w:noWrap/>
            <w:vAlign w:val="bottom"/>
            <w:hideMark/>
          </w:tcPr>
          <w:p w14:paraId="685CC82B" w14:textId="77777777" w:rsidR="008C0B63" w:rsidRDefault="008C0B63" w:rsidP="00050C8D">
            <w:pPr>
              <w:jc w:val="right"/>
              <w:rPr>
                <w:rFonts w:ascii="Calibri" w:hAnsi="Calibri" w:cs="Calibri"/>
                <w:color w:val="000000"/>
              </w:rPr>
            </w:pPr>
            <w:r>
              <w:rPr>
                <w:rFonts w:ascii="Calibri" w:hAnsi="Calibri" w:cs="Calibri"/>
                <w:color w:val="000000"/>
              </w:rPr>
              <w:t>43</w:t>
            </w:r>
          </w:p>
        </w:tc>
        <w:tc>
          <w:tcPr>
            <w:tcW w:w="1456" w:type="dxa"/>
            <w:tcBorders>
              <w:top w:val="nil"/>
              <w:left w:val="nil"/>
              <w:bottom w:val="single" w:sz="4" w:space="0" w:color="auto"/>
              <w:right w:val="nil"/>
            </w:tcBorders>
            <w:shd w:val="clear" w:color="auto" w:fill="auto"/>
            <w:noWrap/>
            <w:vAlign w:val="bottom"/>
            <w:hideMark/>
          </w:tcPr>
          <w:p w14:paraId="4A781780" w14:textId="77777777" w:rsidR="008C0B63" w:rsidRDefault="008C0B63" w:rsidP="00050C8D">
            <w:pPr>
              <w:jc w:val="right"/>
              <w:rPr>
                <w:rFonts w:ascii="Calibri" w:hAnsi="Calibri" w:cs="Calibri"/>
                <w:color w:val="000000"/>
              </w:rPr>
            </w:pPr>
            <w:r>
              <w:rPr>
                <w:rFonts w:ascii="Calibri" w:hAnsi="Calibri" w:cs="Calibri"/>
                <w:color w:val="000000"/>
              </w:rPr>
              <w:t>23</w:t>
            </w:r>
          </w:p>
        </w:tc>
        <w:tc>
          <w:tcPr>
            <w:tcW w:w="1586" w:type="dxa"/>
            <w:tcBorders>
              <w:top w:val="nil"/>
              <w:left w:val="nil"/>
              <w:bottom w:val="single" w:sz="4" w:space="0" w:color="auto"/>
              <w:right w:val="nil"/>
            </w:tcBorders>
            <w:shd w:val="clear" w:color="auto" w:fill="auto"/>
            <w:noWrap/>
            <w:vAlign w:val="bottom"/>
            <w:hideMark/>
          </w:tcPr>
          <w:p w14:paraId="7C2A6954" w14:textId="77777777" w:rsidR="008C0B63" w:rsidRDefault="008C0B63" w:rsidP="00050C8D">
            <w:pPr>
              <w:jc w:val="right"/>
              <w:rPr>
                <w:rFonts w:ascii="Calibri" w:hAnsi="Calibri" w:cs="Calibri"/>
                <w:color w:val="000000"/>
              </w:rPr>
            </w:pPr>
            <w:r>
              <w:rPr>
                <w:rFonts w:ascii="Calibri" w:hAnsi="Calibri" w:cs="Calibri"/>
                <w:color w:val="000000"/>
              </w:rPr>
              <w:t>14</w:t>
            </w:r>
          </w:p>
        </w:tc>
        <w:tc>
          <w:tcPr>
            <w:tcW w:w="1146" w:type="dxa"/>
            <w:tcBorders>
              <w:top w:val="nil"/>
              <w:left w:val="nil"/>
              <w:bottom w:val="single" w:sz="4" w:space="0" w:color="auto"/>
              <w:right w:val="nil"/>
            </w:tcBorders>
            <w:shd w:val="clear" w:color="auto" w:fill="auto"/>
            <w:noWrap/>
            <w:vAlign w:val="bottom"/>
            <w:hideMark/>
          </w:tcPr>
          <w:p w14:paraId="0217C7EF" w14:textId="77777777" w:rsidR="008C0B63" w:rsidRDefault="008C0B63" w:rsidP="00050C8D">
            <w:pPr>
              <w:jc w:val="right"/>
              <w:rPr>
                <w:rFonts w:ascii="Calibri" w:hAnsi="Calibri" w:cs="Calibri"/>
                <w:color w:val="000000"/>
              </w:rPr>
            </w:pPr>
            <w:r>
              <w:rPr>
                <w:rFonts w:ascii="Calibri" w:hAnsi="Calibri" w:cs="Calibri"/>
                <w:color w:val="000000"/>
              </w:rPr>
              <w:t>10</w:t>
            </w:r>
          </w:p>
        </w:tc>
        <w:tc>
          <w:tcPr>
            <w:tcW w:w="1104" w:type="dxa"/>
            <w:tcBorders>
              <w:top w:val="nil"/>
              <w:left w:val="nil"/>
              <w:bottom w:val="single" w:sz="4" w:space="0" w:color="auto"/>
              <w:right w:val="nil"/>
            </w:tcBorders>
            <w:shd w:val="clear" w:color="auto" w:fill="auto"/>
            <w:noWrap/>
            <w:vAlign w:val="bottom"/>
            <w:hideMark/>
          </w:tcPr>
          <w:p w14:paraId="655DDE95" w14:textId="77777777" w:rsidR="008C0B63" w:rsidRDefault="008C0B63" w:rsidP="00050C8D">
            <w:pPr>
              <w:jc w:val="right"/>
              <w:rPr>
                <w:rFonts w:ascii="Calibri" w:hAnsi="Calibri" w:cs="Calibri"/>
                <w:color w:val="000000"/>
              </w:rPr>
            </w:pPr>
            <w:r>
              <w:rPr>
                <w:rFonts w:ascii="Calibri" w:hAnsi="Calibri" w:cs="Calibri"/>
                <w:color w:val="000000"/>
              </w:rPr>
              <w:t>3</w:t>
            </w:r>
          </w:p>
        </w:tc>
        <w:tc>
          <w:tcPr>
            <w:tcW w:w="1108" w:type="dxa"/>
            <w:tcBorders>
              <w:top w:val="nil"/>
              <w:left w:val="nil"/>
              <w:bottom w:val="single" w:sz="4" w:space="0" w:color="auto"/>
              <w:right w:val="nil"/>
            </w:tcBorders>
            <w:shd w:val="clear" w:color="auto" w:fill="auto"/>
            <w:noWrap/>
            <w:vAlign w:val="bottom"/>
            <w:hideMark/>
          </w:tcPr>
          <w:p w14:paraId="5D30F443" w14:textId="77777777" w:rsidR="008C0B63" w:rsidRDefault="008C0B63" w:rsidP="00050C8D">
            <w:pPr>
              <w:jc w:val="right"/>
              <w:rPr>
                <w:rFonts w:ascii="Calibri" w:hAnsi="Calibri" w:cs="Calibri"/>
                <w:color w:val="000000"/>
              </w:rPr>
            </w:pPr>
            <w:r>
              <w:rPr>
                <w:rFonts w:ascii="Calibri" w:hAnsi="Calibri" w:cs="Calibri"/>
                <w:color w:val="000000"/>
              </w:rPr>
              <w:t>144</w:t>
            </w:r>
          </w:p>
        </w:tc>
      </w:tr>
    </w:tbl>
    <w:p w14:paraId="37AFD1C4" w14:textId="77777777" w:rsidR="008C0B63" w:rsidRDefault="008C0B63" w:rsidP="008C0B63"/>
    <w:p w14:paraId="32C8EA74" w14:textId="77777777" w:rsidR="008C0B63" w:rsidRDefault="008C0B63">
      <w:pPr>
        <w:rPr>
          <w:rFonts w:asciiTheme="minorHAnsi" w:hAnsiTheme="minorHAnsi" w:cstheme="minorHAnsi"/>
        </w:rPr>
      </w:pPr>
      <w:r>
        <w:rPr>
          <w:rFonts w:asciiTheme="minorHAnsi" w:hAnsiTheme="minorHAnsi" w:cstheme="minorHAnsi"/>
        </w:rPr>
        <w:br w:type="page"/>
      </w:r>
    </w:p>
    <w:p w14:paraId="5D0383D2" w14:textId="508E0A09" w:rsidR="006472D8" w:rsidRDefault="006472D8" w:rsidP="006472D8">
      <w:pPr>
        <w:spacing w:line="480" w:lineRule="auto"/>
        <w:rPr>
          <w:rFonts w:asciiTheme="minorHAnsi" w:hAnsiTheme="minorHAnsi" w:cstheme="minorHAnsi"/>
        </w:rPr>
      </w:pPr>
      <w:r w:rsidRPr="008575B6">
        <w:rPr>
          <w:rFonts w:asciiTheme="minorHAnsi" w:hAnsiTheme="minorHAnsi" w:cstheme="minorHAnsi"/>
        </w:rPr>
        <w:lastRenderedPageBreak/>
        <w:t xml:space="preserve">Supplemental Table </w:t>
      </w:r>
      <w:r w:rsidR="008C0B63">
        <w:rPr>
          <w:rFonts w:asciiTheme="minorHAnsi" w:hAnsiTheme="minorHAnsi" w:cstheme="minorHAnsi"/>
        </w:rPr>
        <w:t>3</w:t>
      </w:r>
      <w:r w:rsidRPr="008575B6">
        <w:rPr>
          <w:rFonts w:asciiTheme="minorHAnsi" w:hAnsiTheme="minorHAnsi" w:cstheme="minorHAnsi"/>
        </w:rPr>
        <w:t xml:space="preserve">. </w:t>
      </w:r>
      <w:r>
        <w:rPr>
          <w:rFonts w:asciiTheme="minorHAnsi" w:hAnsiTheme="minorHAnsi" w:cstheme="minorHAnsi"/>
        </w:rPr>
        <w:t>N</w:t>
      </w:r>
      <w:r w:rsidRPr="008575B6">
        <w:rPr>
          <w:rFonts w:asciiTheme="minorHAnsi" w:hAnsiTheme="minorHAnsi" w:cstheme="minorHAnsi"/>
        </w:rPr>
        <w:t xml:space="preserve">atural and </w:t>
      </w:r>
      <w:r>
        <w:rPr>
          <w:rFonts w:asciiTheme="minorHAnsi" w:hAnsiTheme="minorHAnsi" w:cstheme="minorHAnsi"/>
        </w:rPr>
        <w:t>R</w:t>
      </w:r>
      <w:r w:rsidRPr="008575B6">
        <w:rPr>
          <w:rFonts w:asciiTheme="minorHAnsi" w:hAnsiTheme="minorHAnsi" w:cstheme="minorHAnsi"/>
        </w:rPr>
        <w:t xml:space="preserve">econditioned </w:t>
      </w:r>
      <w:r>
        <w:rPr>
          <w:rFonts w:asciiTheme="minorHAnsi" w:hAnsiTheme="minorHAnsi" w:cstheme="minorHAnsi"/>
        </w:rPr>
        <w:t>repeat</w:t>
      </w:r>
      <w:r w:rsidRPr="008575B6">
        <w:rPr>
          <w:rFonts w:asciiTheme="minorHAnsi" w:hAnsiTheme="minorHAnsi" w:cstheme="minorHAnsi"/>
        </w:rPr>
        <w:t xml:space="preserve"> spawners that assign</w:t>
      </w:r>
      <w:r>
        <w:rPr>
          <w:rFonts w:asciiTheme="minorHAnsi" w:hAnsiTheme="minorHAnsi" w:cstheme="minorHAnsi"/>
        </w:rPr>
        <w:t>ed</w:t>
      </w:r>
      <w:r w:rsidRPr="008575B6">
        <w:rPr>
          <w:rFonts w:asciiTheme="minorHAnsi" w:hAnsiTheme="minorHAnsi" w:cstheme="minorHAnsi"/>
        </w:rPr>
        <w:t xml:space="preserve"> to each </w:t>
      </w:r>
      <w:r>
        <w:rPr>
          <w:rFonts w:asciiTheme="minorHAnsi" w:hAnsiTheme="minorHAnsi" w:cstheme="minorHAnsi"/>
        </w:rPr>
        <w:t>genetic stock</w:t>
      </w:r>
      <w:r w:rsidRPr="008575B6">
        <w:rPr>
          <w:rFonts w:asciiTheme="minorHAnsi" w:hAnsiTheme="minorHAnsi" w:cstheme="minorHAnsi"/>
        </w:rPr>
        <w:t>.</w:t>
      </w:r>
      <w:r>
        <w:rPr>
          <w:rFonts w:asciiTheme="minorHAnsi" w:hAnsiTheme="minorHAnsi" w:cstheme="minorHAnsi"/>
        </w:rPr>
        <w:t xml:space="preserve"> </w:t>
      </w:r>
    </w:p>
    <w:p w14:paraId="6AE500E1" w14:textId="77777777" w:rsidR="006472D8" w:rsidRDefault="006472D8" w:rsidP="006472D8"/>
    <w:tbl>
      <w:tblPr>
        <w:tblW w:w="6290" w:type="dxa"/>
        <w:jc w:val="center"/>
        <w:tblLook w:val="04A0" w:firstRow="1" w:lastRow="0" w:firstColumn="1" w:lastColumn="0" w:noHBand="0" w:noVBand="1"/>
      </w:tblPr>
      <w:tblGrid>
        <w:gridCol w:w="1096"/>
        <w:gridCol w:w="1156"/>
        <w:gridCol w:w="718"/>
        <w:gridCol w:w="818"/>
        <w:gridCol w:w="862"/>
        <w:gridCol w:w="773"/>
        <w:gridCol w:w="980"/>
      </w:tblGrid>
      <w:tr w:rsidR="006472D8" w14:paraId="765CB513" w14:textId="77777777" w:rsidTr="00050C8D">
        <w:trPr>
          <w:trHeight w:val="320"/>
          <w:jc w:val="center"/>
        </w:trPr>
        <w:tc>
          <w:tcPr>
            <w:tcW w:w="1096" w:type="dxa"/>
            <w:tcBorders>
              <w:top w:val="single" w:sz="4" w:space="0" w:color="auto"/>
              <w:left w:val="nil"/>
              <w:bottom w:val="single" w:sz="4" w:space="0" w:color="auto"/>
              <w:right w:val="nil"/>
            </w:tcBorders>
            <w:shd w:val="clear" w:color="auto" w:fill="auto"/>
            <w:noWrap/>
            <w:vAlign w:val="bottom"/>
            <w:hideMark/>
          </w:tcPr>
          <w:p w14:paraId="6E5F9FA9" w14:textId="77777777" w:rsidR="006472D8" w:rsidRDefault="006472D8" w:rsidP="00050C8D">
            <w:pPr>
              <w:jc w:val="right"/>
              <w:rPr>
                <w:rFonts w:ascii="Calibri" w:hAnsi="Calibri" w:cs="Calibri"/>
                <w:color w:val="000000"/>
              </w:rPr>
            </w:pPr>
            <w:r>
              <w:rPr>
                <w:rFonts w:ascii="Calibri" w:hAnsi="Calibri" w:cs="Calibri"/>
                <w:color w:val="000000"/>
              </w:rPr>
              <w:t>MPG</w:t>
            </w:r>
          </w:p>
        </w:tc>
        <w:tc>
          <w:tcPr>
            <w:tcW w:w="1156" w:type="dxa"/>
            <w:tcBorders>
              <w:top w:val="single" w:sz="4" w:space="0" w:color="auto"/>
              <w:left w:val="nil"/>
              <w:bottom w:val="single" w:sz="4" w:space="0" w:color="auto"/>
              <w:right w:val="nil"/>
            </w:tcBorders>
            <w:shd w:val="clear" w:color="auto" w:fill="auto"/>
            <w:noWrap/>
            <w:vAlign w:val="bottom"/>
            <w:hideMark/>
          </w:tcPr>
          <w:p w14:paraId="657D1432" w14:textId="6B00CA6B" w:rsidR="006472D8" w:rsidRDefault="006472D8" w:rsidP="00050C8D">
            <w:pPr>
              <w:jc w:val="right"/>
              <w:rPr>
                <w:rFonts w:ascii="Calibri" w:hAnsi="Calibri" w:cs="Calibri"/>
                <w:color w:val="000000"/>
              </w:rPr>
            </w:pPr>
            <w:r>
              <w:rPr>
                <w:rFonts w:ascii="Calibri" w:hAnsi="Calibri" w:cs="Calibri"/>
                <w:color w:val="000000"/>
              </w:rPr>
              <w:t>G</w:t>
            </w:r>
            <w:ins w:id="12" w:author="Mike Ackerman" w:date="2025-07-21T16:05:00Z">
              <w:r w:rsidR="00455100">
                <w:rPr>
                  <w:rFonts w:ascii="Calibri" w:hAnsi="Calibri" w:cs="Calibri"/>
                  <w:color w:val="000000"/>
                </w:rPr>
                <w:t>enetic Stock</w:t>
              </w:r>
            </w:ins>
            <w:del w:id="13" w:author="Mike Ackerman" w:date="2025-07-21T16:05:00Z">
              <w:r w:rsidDel="00455100">
                <w:rPr>
                  <w:rFonts w:ascii="Calibri" w:hAnsi="Calibri" w:cs="Calibri"/>
                  <w:color w:val="000000"/>
                </w:rPr>
                <w:delText>SI</w:delText>
              </w:r>
            </w:del>
          </w:p>
        </w:tc>
        <w:tc>
          <w:tcPr>
            <w:tcW w:w="1536" w:type="dxa"/>
            <w:gridSpan w:val="2"/>
            <w:tcBorders>
              <w:top w:val="single" w:sz="4" w:space="0" w:color="auto"/>
              <w:left w:val="nil"/>
              <w:bottom w:val="single" w:sz="4" w:space="0" w:color="auto"/>
              <w:right w:val="nil"/>
            </w:tcBorders>
            <w:shd w:val="clear" w:color="auto" w:fill="auto"/>
            <w:noWrap/>
            <w:vAlign w:val="bottom"/>
            <w:hideMark/>
          </w:tcPr>
          <w:p w14:paraId="0A7CC179" w14:textId="77777777" w:rsidR="006472D8" w:rsidRDefault="006472D8" w:rsidP="00050C8D">
            <w:pPr>
              <w:jc w:val="center"/>
              <w:rPr>
                <w:rFonts w:ascii="Calibri" w:hAnsi="Calibri" w:cs="Calibri"/>
                <w:color w:val="000000"/>
              </w:rPr>
            </w:pPr>
            <w:r>
              <w:rPr>
                <w:rFonts w:ascii="Calibri" w:hAnsi="Calibri" w:cs="Calibri"/>
                <w:color w:val="000000"/>
              </w:rPr>
              <w:t>Natural</w:t>
            </w:r>
          </w:p>
        </w:tc>
        <w:tc>
          <w:tcPr>
            <w:tcW w:w="1522" w:type="dxa"/>
            <w:gridSpan w:val="2"/>
            <w:tcBorders>
              <w:top w:val="single" w:sz="4" w:space="0" w:color="auto"/>
              <w:left w:val="nil"/>
              <w:bottom w:val="single" w:sz="4" w:space="0" w:color="auto"/>
              <w:right w:val="nil"/>
            </w:tcBorders>
            <w:shd w:val="clear" w:color="auto" w:fill="auto"/>
            <w:noWrap/>
            <w:vAlign w:val="bottom"/>
            <w:hideMark/>
          </w:tcPr>
          <w:p w14:paraId="6F16E35F" w14:textId="77777777" w:rsidR="006472D8" w:rsidRDefault="006472D8" w:rsidP="00050C8D">
            <w:pPr>
              <w:jc w:val="center"/>
              <w:rPr>
                <w:rFonts w:ascii="Calibri" w:hAnsi="Calibri" w:cs="Calibri"/>
                <w:color w:val="000000"/>
              </w:rPr>
            </w:pPr>
            <w:r>
              <w:rPr>
                <w:rFonts w:ascii="Calibri" w:hAnsi="Calibri" w:cs="Calibri"/>
                <w:color w:val="000000"/>
              </w:rPr>
              <w:t>Reconditioned</w:t>
            </w:r>
          </w:p>
        </w:tc>
        <w:tc>
          <w:tcPr>
            <w:tcW w:w="980" w:type="dxa"/>
            <w:tcBorders>
              <w:top w:val="single" w:sz="4" w:space="0" w:color="auto"/>
              <w:left w:val="nil"/>
              <w:bottom w:val="single" w:sz="4" w:space="0" w:color="auto"/>
              <w:right w:val="nil"/>
            </w:tcBorders>
            <w:shd w:val="clear" w:color="auto" w:fill="auto"/>
            <w:noWrap/>
            <w:vAlign w:val="bottom"/>
            <w:hideMark/>
          </w:tcPr>
          <w:p w14:paraId="5C1D97FD" w14:textId="77777777" w:rsidR="006472D8" w:rsidRDefault="006472D8" w:rsidP="00050C8D">
            <w:pPr>
              <w:jc w:val="right"/>
              <w:rPr>
                <w:rFonts w:ascii="Calibri" w:hAnsi="Calibri" w:cs="Calibri"/>
                <w:color w:val="000000"/>
              </w:rPr>
            </w:pPr>
            <w:r>
              <w:rPr>
                <w:rFonts w:ascii="Calibri" w:hAnsi="Calibri" w:cs="Calibri"/>
                <w:color w:val="000000"/>
              </w:rPr>
              <w:t>Total</w:t>
            </w:r>
          </w:p>
        </w:tc>
      </w:tr>
      <w:tr w:rsidR="006472D8" w14:paraId="51201AED" w14:textId="77777777" w:rsidTr="00050C8D">
        <w:trPr>
          <w:trHeight w:val="320"/>
          <w:jc w:val="center"/>
        </w:trPr>
        <w:tc>
          <w:tcPr>
            <w:tcW w:w="1096" w:type="dxa"/>
            <w:tcBorders>
              <w:top w:val="nil"/>
              <w:left w:val="nil"/>
              <w:bottom w:val="nil"/>
              <w:right w:val="nil"/>
            </w:tcBorders>
            <w:shd w:val="clear" w:color="auto" w:fill="auto"/>
            <w:noWrap/>
            <w:vAlign w:val="bottom"/>
            <w:hideMark/>
          </w:tcPr>
          <w:p w14:paraId="5D9B96E2" w14:textId="77777777" w:rsidR="006472D8" w:rsidRDefault="006472D8" w:rsidP="00050C8D">
            <w:pPr>
              <w:jc w:val="right"/>
              <w:rPr>
                <w:rFonts w:ascii="Calibri" w:hAnsi="Calibri" w:cs="Calibri"/>
                <w:color w:val="000000"/>
              </w:rPr>
            </w:pPr>
            <w:r>
              <w:rPr>
                <w:rFonts w:ascii="Calibri" w:hAnsi="Calibri" w:cs="Calibri"/>
                <w:color w:val="000000"/>
              </w:rPr>
              <w:t>GRROND</w:t>
            </w:r>
          </w:p>
        </w:tc>
        <w:tc>
          <w:tcPr>
            <w:tcW w:w="1156" w:type="dxa"/>
            <w:tcBorders>
              <w:top w:val="nil"/>
              <w:left w:val="nil"/>
              <w:bottom w:val="nil"/>
              <w:right w:val="nil"/>
            </w:tcBorders>
            <w:shd w:val="clear" w:color="auto" w:fill="auto"/>
            <w:noWrap/>
            <w:vAlign w:val="bottom"/>
            <w:hideMark/>
          </w:tcPr>
          <w:p w14:paraId="34F8350B" w14:textId="77777777" w:rsidR="006472D8" w:rsidRDefault="006472D8" w:rsidP="00050C8D">
            <w:pPr>
              <w:jc w:val="right"/>
              <w:rPr>
                <w:rFonts w:ascii="Calibri" w:hAnsi="Calibri" w:cs="Calibri"/>
                <w:color w:val="000000"/>
              </w:rPr>
            </w:pPr>
            <w:r>
              <w:rPr>
                <w:rFonts w:ascii="Calibri" w:hAnsi="Calibri" w:cs="Calibri"/>
                <w:color w:val="000000"/>
              </w:rPr>
              <w:t>GRROND</w:t>
            </w:r>
          </w:p>
        </w:tc>
        <w:tc>
          <w:tcPr>
            <w:tcW w:w="718" w:type="dxa"/>
            <w:tcBorders>
              <w:top w:val="nil"/>
              <w:left w:val="nil"/>
              <w:bottom w:val="nil"/>
              <w:right w:val="nil"/>
            </w:tcBorders>
            <w:shd w:val="clear" w:color="auto" w:fill="auto"/>
            <w:noWrap/>
            <w:vAlign w:val="bottom"/>
            <w:hideMark/>
          </w:tcPr>
          <w:p w14:paraId="3117B1C7" w14:textId="77777777" w:rsidR="006472D8" w:rsidRDefault="006472D8" w:rsidP="00050C8D">
            <w:pPr>
              <w:jc w:val="right"/>
              <w:rPr>
                <w:rFonts w:ascii="Calibri" w:hAnsi="Calibri" w:cs="Calibri"/>
                <w:color w:val="000000"/>
              </w:rPr>
            </w:pPr>
            <w:r>
              <w:rPr>
                <w:rFonts w:ascii="Calibri" w:hAnsi="Calibri" w:cs="Calibri"/>
                <w:color w:val="000000"/>
              </w:rPr>
              <w:t>37</w:t>
            </w:r>
          </w:p>
        </w:tc>
        <w:tc>
          <w:tcPr>
            <w:tcW w:w="818" w:type="dxa"/>
            <w:tcBorders>
              <w:top w:val="nil"/>
              <w:left w:val="nil"/>
              <w:bottom w:val="nil"/>
              <w:right w:val="nil"/>
            </w:tcBorders>
            <w:shd w:val="clear" w:color="auto" w:fill="auto"/>
            <w:noWrap/>
            <w:vAlign w:val="bottom"/>
            <w:hideMark/>
          </w:tcPr>
          <w:p w14:paraId="750BDD68" w14:textId="77777777" w:rsidR="006472D8" w:rsidRDefault="006472D8" w:rsidP="00050C8D">
            <w:pPr>
              <w:jc w:val="right"/>
              <w:rPr>
                <w:rFonts w:ascii="Calibri" w:hAnsi="Calibri" w:cs="Calibri"/>
                <w:color w:val="000000"/>
              </w:rPr>
            </w:pPr>
            <w:r>
              <w:rPr>
                <w:rFonts w:ascii="Calibri" w:hAnsi="Calibri" w:cs="Calibri"/>
                <w:color w:val="000000"/>
              </w:rPr>
              <w:t>73%</w:t>
            </w:r>
          </w:p>
        </w:tc>
        <w:tc>
          <w:tcPr>
            <w:tcW w:w="802" w:type="dxa"/>
            <w:tcBorders>
              <w:top w:val="nil"/>
              <w:left w:val="nil"/>
              <w:bottom w:val="nil"/>
              <w:right w:val="nil"/>
            </w:tcBorders>
            <w:shd w:val="clear" w:color="auto" w:fill="auto"/>
            <w:noWrap/>
            <w:vAlign w:val="bottom"/>
            <w:hideMark/>
          </w:tcPr>
          <w:p w14:paraId="6339CEDF" w14:textId="77777777" w:rsidR="006472D8" w:rsidRDefault="006472D8" w:rsidP="00050C8D">
            <w:pPr>
              <w:jc w:val="right"/>
              <w:rPr>
                <w:rFonts w:ascii="Calibri" w:hAnsi="Calibri" w:cs="Calibri"/>
                <w:color w:val="000000"/>
              </w:rPr>
            </w:pPr>
            <w:r>
              <w:rPr>
                <w:rFonts w:ascii="Calibri" w:hAnsi="Calibri" w:cs="Calibri"/>
                <w:color w:val="000000"/>
              </w:rPr>
              <w:t>14</w:t>
            </w:r>
          </w:p>
        </w:tc>
        <w:tc>
          <w:tcPr>
            <w:tcW w:w="720" w:type="dxa"/>
            <w:tcBorders>
              <w:top w:val="nil"/>
              <w:left w:val="nil"/>
              <w:bottom w:val="nil"/>
              <w:right w:val="nil"/>
            </w:tcBorders>
            <w:shd w:val="clear" w:color="auto" w:fill="auto"/>
            <w:noWrap/>
            <w:vAlign w:val="bottom"/>
            <w:hideMark/>
          </w:tcPr>
          <w:p w14:paraId="3BC23706" w14:textId="77777777" w:rsidR="006472D8" w:rsidRDefault="006472D8" w:rsidP="00050C8D">
            <w:pPr>
              <w:jc w:val="right"/>
              <w:rPr>
                <w:rFonts w:ascii="Calibri" w:hAnsi="Calibri" w:cs="Calibri"/>
                <w:color w:val="000000"/>
              </w:rPr>
            </w:pPr>
            <w:r>
              <w:rPr>
                <w:rFonts w:ascii="Calibri" w:hAnsi="Calibri" w:cs="Calibri"/>
                <w:color w:val="000000"/>
              </w:rPr>
              <w:t>27%</w:t>
            </w:r>
          </w:p>
        </w:tc>
        <w:tc>
          <w:tcPr>
            <w:tcW w:w="980" w:type="dxa"/>
            <w:tcBorders>
              <w:top w:val="nil"/>
              <w:left w:val="nil"/>
              <w:bottom w:val="nil"/>
              <w:right w:val="nil"/>
            </w:tcBorders>
            <w:shd w:val="clear" w:color="auto" w:fill="auto"/>
            <w:noWrap/>
            <w:vAlign w:val="bottom"/>
            <w:hideMark/>
          </w:tcPr>
          <w:p w14:paraId="24C5BE3E" w14:textId="77777777" w:rsidR="006472D8" w:rsidRDefault="006472D8" w:rsidP="00050C8D">
            <w:pPr>
              <w:jc w:val="right"/>
              <w:rPr>
                <w:rFonts w:ascii="Calibri" w:hAnsi="Calibri" w:cs="Calibri"/>
                <w:color w:val="000000"/>
              </w:rPr>
            </w:pPr>
            <w:r>
              <w:rPr>
                <w:rFonts w:ascii="Calibri" w:hAnsi="Calibri" w:cs="Calibri"/>
                <w:color w:val="000000"/>
              </w:rPr>
              <w:t>51</w:t>
            </w:r>
          </w:p>
        </w:tc>
      </w:tr>
      <w:tr w:rsidR="006472D8" w14:paraId="06D9A54D" w14:textId="77777777" w:rsidTr="00050C8D">
        <w:trPr>
          <w:trHeight w:val="320"/>
          <w:jc w:val="center"/>
        </w:trPr>
        <w:tc>
          <w:tcPr>
            <w:tcW w:w="1096" w:type="dxa"/>
            <w:tcBorders>
              <w:top w:val="nil"/>
              <w:left w:val="nil"/>
              <w:bottom w:val="nil"/>
              <w:right w:val="nil"/>
            </w:tcBorders>
            <w:shd w:val="clear" w:color="auto" w:fill="auto"/>
            <w:noWrap/>
            <w:vAlign w:val="bottom"/>
            <w:hideMark/>
          </w:tcPr>
          <w:p w14:paraId="57B5DE19" w14:textId="77777777" w:rsidR="006472D8" w:rsidRDefault="006472D8" w:rsidP="00050C8D">
            <w:pPr>
              <w:jc w:val="right"/>
              <w:rPr>
                <w:rFonts w:ascii="Calibri" w:hAnsi="Calibri" w:cs="Calibri"/>
                <w:color w:val="000000"/>
              </w:rPr>
            </w:pPr>
            <w:r>
              <w:rPr>
                <w:rFonts w:ascii="Calibri" w:hAnsi="Calibri" w:cs="Calibri"/>
                <w:color w:val="000000"/>
              </w:rPr>
              <w:t>IMNAHA</w:t>
            </w:r>
          </w:p>
        </w:tc>
        <w:tc>
          <w:tcPr>
            <w:tcW w:w="1156" w:type="dxa"/>
            <w:tcBorders>
              <w:top w:val="nil"/>
              <w:left w:val="nil"/>
              <w:bottom w:val="nil"/>
              <w:right w:val="nil"/>
            </w:tcBorders>
            <w:shd w:val="clear" w:color="auto" w:fill="auto"/>
            <w:noWrap/>
            <w:vAlign w:val="bottom"/>
            <w:hideMark/>
          </w:tcPr>
          <w:p w14:paraId="7716436A" w14:textId="77777777" w:rsidR="006472D8" w:rsidRDefault="006472D8" w:rsidP="00050C8D">
            <w:pPr>
              <w:jc w:val="right"/>
              <w:rPr>
                <w:rFonts w:ascii="Calibri" w:hAnsi="Calibri" w:cs="Calibri"/>
                <w:color w:val="000000"/>
              </w:rPr>
            </w:pPr>
            <w:r>
              <w:rPr>
                <w:rFonts w:ascii="Calibri" w:hAnsi="Calibri" w:cs="Calibri"/>
                <w:color w:val="000000"/>
              </w:rPr>
              <w:t>IMNAHA</w:t>
            </w:r>
          </w:p>
        </w:tc>
        <w:tc>
          <w:tcPr>
            <w:tcW w:w="718" w:type="dxa"/>
            <w:tcBorders>
              <w:top w:val="nil"/>
              <w:left w:val="nil"/>
              <w:bottom w:val="nil"/>
              <w:right w:val="nil"/>
            </w:tcBorders>
            <w:shd w:val="clear" w:color="auto" w:fill="auto"/>
            <w:noWrap/>
            <w:vAlign w:val="bottom"/>
            <w:hideMark/>
          </w:tcPr>
          <w:p w14:paraId="2C252DA6" w14:textId="77777777" w:rsidR="006472D8" w:rsidRDefault="006472D8" w:rsidP="00050C8D">
            <w:pPr>
              <w:jc w:val="right"/>
              <w:rPr>
                <w:rFonts w:ascii="Calibri" w:hAnsi="Calibri" w:cs="Calibri"/>
                <w:color w:val="000000"/>
              </w:rPr>
            </w:pPr>
            <w:r>
              <w:rPr>
                <w:rFonts w:ascii="Calibri" w:hAnsi="Calibri" w:cs="Calibri"/>
                <w:color w:val="000000"/>
              </w:rPr>
              <w:t>4</w:t>
            </w:r>
          </w:p>
        </w:tc>
        <w:tc>
          <w:tcPr>
            <w:tcW w:w="818" w:type="dxa"/>
            <w:tcBorders>
              <w:top w:val="nil"/>
              <w:left w:val="nil"/>
              <w:bottom w:val="nil"/>
              <w:right w:val="nil"/>
            </w:tcBorders>
            <w:shd w:val="clear" w:color="auto" w:fill="auto"/>
            <w:noWrap/>
            <w:vAlign w:val="bottom"/>
            <w:hideMark/>
          </w:tcPr>
          <w:p w14:paraId="295501C3" w14:textId="77777777" w:rsidR="006472D8" w:rsidRDefault="006472D8" w:rsidP="00050C8D">
            <w:pPr>
              <w:jc w:val="right"/>
              <w:rPr>
                <w:rFonts w:ascii="Calibri" w:hAnsi="Calibri" w:cs="Calibri"/>
                <w:color w:val="000000"/>
              </w:rPr>
            </w:pPr>
            <w:r>
              <w:rPr>
                <w:rFonts w:ascii="Calibri" w:hAnsi="Calibri" w:cs="Calibri"/>
                <w:color w:val="000000"/>
              </w:rPr>
              <w:t>40%</w:t>
            </w:r>
          </w:p>
        </w:tc>
        <w:tc>
          <w:tcPr>
            <w:tcW w:w="802" w:type="dxa"/>
            <w:tcBorders>
              <w:top w:val="nil"/>
              <w:left w:val="nil"/>
              <w:bottom w:val="nil"/>
              <w:right w:val="nil"/>
            </w:tcBorders>
            <w:shd w:val="clear" w:color="auto" w:fill="auto"/>
            <w:noWrap/>
            <w:vAlign w:val="bottom"/>
            <w:hideMark/>
          </w:tcPr>
          <w:p w14:paraId="3D31621E" w14:textId="77777777" w:rsidR="006472D8" w:rsidRDefault="006472D8" w:rsidP="00050C8D">
            <w:pPr>
              <w:jc w:val="right"/>
              <w:rPr>
                <w:rFonts w:ascii="Calibri" w:hAnsi="Calibri" w:cs="Calibri"/>
                <w:color w:val="000000"/>
              </w:rPr>
            </w:pPr>
            <w:r>
              <w:rPr>
                <w:rFonts w:ascii="Calibri" w:hAnsi="Calibri" w:cs="Calibri"/>
                <w:color w:val="000000"/>
              </w:rPr>
              <w:t>6</w:t>
            </w:r>
          </w:p>
        </w:tc>
        <w:tc>
          <w:tcPr>
            <w:tcW w:w="720" w:type="dxa"/>
            <w:tcBorders>
              <w:top w:val="nil"/>
              <w:left w:val="nil"/>
              <w:bottom w:val="nil"/>
              <w:right w:val="nil"/>
            </w:tcBorders>
            <w:shd w:val="clear" w:color="auto" w:fill="auto"/>
            <w:noWrap/>
            <w:vAlign w:val="bottom"/>
            <w:hideMark/>
          </w:tcPr>
          <w:p w14:paraId="2A8DEF4B" w14:textId="77777777" w:rsidR="006472D8" w:rsidRDefault="006472D8" w:rsidP="00050C8D">
            <w:pPr>
              <w:jc w:val="right"/>
              <w:rPr>
                <w:rFonts w:ascii="Calibri" w:hAnsi="Calibri" w:cs="Calibri"/>
                <w:color w:val="000000"/>
              </w:rPr>
            </w:pPr>
            <w:r>
              <w:rPr>
                <w:rFonts w:ascii="Calibri" w:hAnsi="Calibri" w:cs="Calibri"/>
                <w:color w:val="000000"/>
              </w:rPr>
              <w:t>60%</w:t>
            </w:r>
          </w:p>
        </w:tc>
        <w:tc>
          <w:tcPr>
            <w:tcW w:w="980" w:type="dxa"/>
            <w:tcBorders>
              <w:top w:val="nil"/>
              <w:left w:val="nil"/>
              <w:bottom w:val="nil"/>
              <w:right w:val="nil"/>
            </w:tcBorders>
            <w:shd w:val="clear" w:color="auto" w:fill="auto"/>
            <w:noWrap/>
            <w:vAlign w:val="bottom"/>
            <w:hideMark/>
          </w:tcPr>
          <w:p w14:paraId="2221D448" w14:textId="77777777" w:rsidR="006472D8" w:rsidRDefault="006472D8" w:rsidP="00050C8D">
            <w:pPr>
              <w:jc w:val="right"/>
              <w:rPr>
                <w:rFonts w:ascii="Calibri" w:hAnsi="Calibri" w:cs="Calibri"/>
                <w:color w:val="000000"/>
              </w:rPr>
            </w:pPr>
            <w:r>
              <w:rPr>
                <w:rFonts w:ascii="Calibri" w:hAnsi="Calibri" w:cs="Calibri"/>
                <w:color w:val="000000"/>
              </w:rPr>
              <w:t>10</w:t>
            </w:r>
          </w:p>
        </w:tc>
      </w:tr>
      <w:tr w:rsidR="006472D8" w14:paraId="418F9347" w14:textId="77777777" w:rsidTr="00050C8D">
        <w:trPr>
          <w:trHeight w:val="320"/>
          <w:jc w:val="center"/>
        </w:trPr>
        <w:tc>
          <w:tcPr>
            <w:tcW w:w="1096" w:type="dxa"/>
            <w:tcBorders>
              <w:top w:val="nil"/>
              <w:left w:val="nil"/>
              <w:bottom w:val="nil"/>
              <w:right w:val="nil"/>
            </w:tcBorders>
            <w:shd w:val="clear" w:color="auto" w:fill="auto"/>
            <w:noWrap/>
            <w:vAlign w:val="bottom"/>
            <w:hideMark/>
          </w:tcPr>
          <w:p w14:paraId="66A737F6" w14:textId="77777777" w:rsidR="006472D8" w:rsidRDefault="006472D8" w:rsidP="00050C8D">
            <w:pPr>
              <w:jc w:val="right"/>
              <w:rPr>
                <w:rFonts w:ascii="Calibri" w:hAnsi="Calibri" w:cs="Calibri"/>
                <w:color w:val="000000"/>
              </w:rPr>
            </w:pPr>
            <w:r>
              <w:rPr>
                <w:rFonts w:ascii="Calibri" w:hAnsi="Calibri" w:cs="Calibri"/>
                <w:color w:val="000000"/>
              </w:rPr>
              <w:t>LSNAKE</w:t>
            </w:r>
          </w:p>
        </w:tc>
        <w:tc>
          <w:tcPr>
            <w:tcW w:w="1156" w:type="dxa"/>
            <w:tcBorders>
              <w:top w:val="nil"/>
              <w:left w:val="nil"/>
              <w:bottom w:val="nil"/>
              <w:right w:val="nil"/>
            </w:tcBorders>
            <w:shd w:val="clear" w:color="auto" w:fill="auto"/>
            <w:noWrap/>
            <w:vAlign w:val="bottom"/>
            <w:hideMark/>
          </w:tcPr>
          <w:p w14:paraId="381AD307" w14:textId="77777777" w:rsidR="006472D8" w:rsidRDefault="006472D8" w:rsidP="00050C8D">
            <w:pPr>
              <w:jc w:val="right"/>
              <w:rPr>
                <w:rFonts w:ascii="Calibri" w:hAnsi="Calibri" w:cs="Calibri"/>
                <w:color w:val="000000"/>
              </w:rPr>
            </w:pPr>
            <w:r>
              <w:rPr>
                <w:rFonts w:ascii="Calibri" w:hAnsi="Calibri" w:cs="Calibri"/>
                <w:color w:val="000000"/>
              </w:rPr>
              <w:t>LSNAKE</w:t>
            </w:r>
          </w:p>
        </w:tc>
        <w:tc>
          <w:tcPr>
            <w:tcW w:w="718" w:type="dxa"/>
            <w:tcBorders>
              <w:top w:val="nil"/>
              <w:left w:val="nil"/>
              <w:bottom w:val="nil"/>
              <w:right w:val="nil"/>
            </w:tcBorders>
            <w:shd w:val="clear" w:color="auto" w:fill="auto"/>
            <w:noWrap/>
            <w:vAlign w:val="bottom"/>
            <w:hideMark/>
          </w:tcPr>
          <w:p w14:paraId="781E7447" w14:textId="77777777" w:rsidR="006472D8" w:rsidRDefault="006472D8" w:rsidP="00050C8D">
            <w:pPr>
              <w:jc w:val="right"/>
              <w:rPr>
                <w:rFonts w:ascii="Calibri" w:hAnsi="Calibri" w:cs="Calibri"/>
                <w:color w:val="000000"/>
              </w:rPr>
            </w:pPr>
            <w:r>
              <w:rPr>
                <w:rFonts w:ascii="Calibri" w:hAnsi="Calibri" w:cs="Calibri"/>
                <w:color w:val="000000"/>
              </w:rPr>
              <w:t>10</w:t>
            </w:r>
          </w:p>
        </w:tc>
        <w:tc>
          <w:tcPr>
            <w:tcW w:w="818" w:type="dxa"/>
            <w:tcBorders>
              <w:top w:val="nil"/>
              <w:left w:val="nil"/>
              <w:bottom w:val="nil"/>
              <w:right w:val="nil"/>
            </w:tcBorders>
            <w:shd w:val="clear" w:color="auto" w:fill="auto"/>
            <w:noWrap/>
            <w:vAlign w:val="bottom"/>
            <w:hideMark/>
          </w:tcPr>
          <w:p w14:paraId="435FC599" w14:textId="77777777" w:rsidR="006472D8" w:rsidRDefault="006472D8" w:rsidP="00050C8D">
            <w:pPr>
              <w:jc w:val="right"/>
              <w:rPr>
                <w:rFonts w:ascii="Calibri" w:hAnsi="Calibri" w:cs="Calibri"/>
                <w:color w:val="000000"/>
              </w:rPr>
            </w:pPr>
            <w:r>
              <w:rPr>
                <w:rFonts w:ascii="Calibri" w:hAnsi="Calibri" w:cs="Calibri"/>
                <w:color w:val="000000"/>
              </w:rPr>
              <w:t>71%</w:t>
            </w:r>
          </w:p>
        </w:tc>
        <w:tc>
          <w:tcPr>
            <w:tcW w:w="802" w:type="dxa"/>
            <w:tcBorders>
              <w:top w:val="nil"/>
              <w:left w:val="nil"/>
              <w:bottom w:val="nil"/>
              <w:right w:val="nil"/>
            </w:tcBorders>
            <w:shd w:val="clear" w:color="auto" w:fill="auto"/>
            <w:noWrap/>
            <w:vAlign w:val="bottom"/>
            <w:hideMark/>
          </w:tcPr>
          <w:p w14:paraId="4C2C5786" w14:textId="77777777" w:rsidR="006472D8" w:rsidRDefault="006472D8" w:rsidP="00050C8D">
            <w:pPr>
              <w:jc w:val="right"/>
              <w:rPr>
                <w:rFonts w:ascii="Calibri" w:hAnsi="Calibri" w:cs="Calibri"/>
                <w:color w:val="000000"/>
              </w:rPr>
            </w:pPr>
            <w:r>
              <w:rPr>
                <w:rFonts w:ascii="Calibri" w:hAnsi="Calibri" w:cs="Calibri"/>
                <w:color w:val="000000"/>
              </w:rPr>
              <w:t>4</w:t>
            </w:r>
          </w:p>
        </w:tc>
        <w:tc>
          <w:tcPr>
            <w:tcW w:w="720" w:type="dxa"/>
            <w:tcBorders>
              <w:top w:val="nil"/>
              <w:left w:val="nil"/>
              <w:bottom w:val="nil"/>
              <w:right w:val="nil"/>
            </w:tcBorders>
            <w:shd w:val="clear" w:color="auto" w:fill="auto"/>
            <w:noWrap/>
            <w:vAlign w:val="bottom"/>
            <w:hideMark/>
          </w:tcPr>
          <w:p w14:paraId="5C267A75" w14:textId="77777777" w:rsidR="006472D8" w:rsidRDefault="006472D8" w:rsidP="00050C8D">
            <w:pPr>
              <w:jc w:val="right"/>
              <w:rPr>
                <w:rFonts w:ascii="Calibri" w:hAnsi="Calibri" w:cs="Calibri"/>
                <w:color w:val="000000"/>
              </w:rPr>
            </w:pPr>
            <w:r>
              <w:rPr>
                <w:rFonts w:ascii="Calibri" w:hAnsi="Calibri" w:cs="Calibri"/>
                <w:color w:val="000000"/>
              </w:rPr>
              <w:t>29%</w:t>
            </w:r>
          </w:p>
        </w:tc>
        <w:tc>
          <w:tcPr>
            <w:tcW w:w="980" w:type="dxa"/>
            <w:tcBorders>
              <w:top w:val="nil"/>
              <w:left w:val="nil"/>
              <w:bottom w:val="nil"/>
              <w:right w:val="nil"/>
            </w:tcBorders>
            <w:shd w:val="clear" w:color="auto" w:fill="auto"/>
            <w:noWrap/>
            <w:vAlign w:val="bottom"/>
            <w:hideMark/>
          </w:tcPr>
          <w:p w14:paraId="4B34BEFB" w14:textId="77777777" w:rsidR="006472D8" w:rsidRDefault="006472D8" w:rsidP="00050C8D">
            <w:pPr>
              <w:jc w:val="right"/>
              <w:rPr>
                <w:rFonts w:ascii="Calibri" w:hAnsi="Calibri" w:cs="Calibri"/>
                <w:color w:val="000000"/>
              </w:rPr>
            </w:pPr>
            <w:r>
              <w:rPr>
                <w:rFonts w:ascii="Calibri" w:hAnsi="Calibri" w:cs="Calibri"/>
                <w:color w:val="000000"/>
              </w:rPr>
              <w:t>14</w:t>
            </w:r>
          </w:p>
        </w:tc>
      </w:tr>
      <w:tr w:rsidR="006472D8" w14:paraId="2FA7CEE5" w14:textId="77777777" w:rsidTr="00050C8D">
        <w:trPr>
          <w:trHeight w:val="320"/>
          <w:jc w:val="center"/>
        </w:trPr>
        <w:tc>
          <w:tcPr>
            <w:tcW w:w="1096" w:type="dxa"/>
            <w:tcBorders>
              <w:top w:val="nil"/>
              <w:left w:val="nil"/>
              <w:bottom w:val="nil"/>
              <w:right w:val="nil"/>
            </w:tcBorders>
            <w:shd w:val="clear" w:color="auto" w:fill="auto"/>
            <w:noWrap/>
            <w:vAlign w:val="bottom"/>
            <w:hideMark/>
          </w:tcPr>
          <w:p w14:paraId="3C11DA71" w14:textId="77777777" w:rsidR="006472D8" w:rsidRDefault="006472D8" w:rsidP="00050C8D">
            <w:pPr>
              <w:jc w:val="right"/>
              <w:rPr>
                <w:rFonts w:ascii="Calibri" w:hAnsi="Calibri" w:cs="Calibri"/>
                <w:color w:val="000000"/>
              </w:rPr>
            </w:pPr>
            <w:r>
              <w:rPr>
                <w:rFonts w:ascii="Calibri" w:hAnsi="Calibri" w:cs="Calibri"/>
                <w:color w:val="000000"/>
              </w:rPr>
              <w:t>CLWR</w:t>
            </w:r>
          </w:p>
        </w:tc>
        <w:tc>
          <w:tcPr>
            <w:tcW w:w="1156" w:type="dxa"/>
            <w:tcBorders>
              <w:top w:val="nil"/>
              <w:left w:val="nil"/>
              <w:bottom w:val="nil"/>
              <w:right w:val="nil"/>
            </w:tcBorders>
            <w:shd w:val="clear" w:color="auto" w:fill="auto"/>
            <w:noWrap/>
            <w:vAlign w:val="bottom"/>
            <w:hideMark/>
          </w:tcPr>
          <w:p w14:paraId="13F5FE1D" w14:textId="77777777" w:rsidR="006472D8" w:rsidRDefault="006472D8" w:rsidP="00050C8D">
            <w:pPr>
              <w:jc w:val="right"/>
              <w:rPr>
                <w:rFonts w:ascii="Calibri" w:hAnsi="Calibri" w:cs="Calibri"/>
                <w:color w:val="000000"/>
              </w:rPr>
            </w:pPr>
            <w:r>
              <w:rPr>
                <w:rFonts w:ascii="Calibri" w:hAnsi="Calibri" w:cs="Calibri"/>
                <w:color w:val="000000"/>
              </w:rPr>
              <w:t>LOCLWR</w:t>
            </w:r>
          </w:p>
        </w:tc>
        <w:tc>
          <w:tcPr>
            <w:tcW w:w="718" w:type="dxa"/>
            <w:tcBorders>
              <w:top w:val="nil"/>
              <w:left w:val="nil"/>
              <w:bottom w:val="nil"/>
              <w:right w:val="nil"/>
            </w:tcBorders>
            <w:shd w:val="clear" w:color="auto" w:fill="auto"/>
            <w:noWrap/>
            <w:vAlign w:val="bottom"/>
            <w:hideMark/>
          </w:tcPr>
          <w:p w14:paraId="5F2268F0" w14:textId="77777777" w:rsidR="006472D8" w:rsidRDefault="006472D8" w:rsidP="00050C8D">
            <w:pPr>
              <w:jc w:val="right"/>
              <w:rPr>
                <w:rFonts w:ascii="Calibri" w:hAnsi="Calibri" w:cs="Calibri"/>
                <w:color w:val="000000"/>
              </w:rPr>
            </w:pPr>
            <w:r>
              <w:rPr>
                <w:rFonts w:ascii="Calibri" w:hAnsi="Calibri" w:cs="Calibri"/>
                <w:color w:val="000000"/>
              </w:rPr>
              <w:t>11</w:t>
            </w:r>
          </w:p>
        </w:tc>
        <w:tc>
          <w:tcPr>
            <w:tcW w:w="818" w:type="dxa"/>
            <w:tcBorders>
              <w:top w:val="nil"/>
              <w:left w:val="nil"/>
              <w:bottom w:val="nil"/>
              <w:right w:val="nil"/>
            </w:tcBorders>
            <w:shd w:val="clear" w:color="auto" w:fill="auto"/>
            <w:noWrap/>
            <w:vAlign w:val="bottom"/>
            <w:hideMark/>
          </w:tcPr>
          <w:p w14:paraId="4620A730" w14:textId="77777777" w:rsidR="006472D8" w:rsidRDefault="006472D8" w:rsidP="00050C8D">
            <w:pPr>
              <w:jc w:val="right"/>
              <w:rPr>
                <w:rFonts w:ascii="Calibri" w:hAnsi="Calibri" w:cs="Calibri"/>
                <w:color w:val="000000"/>
              </w:rPr>
            </w:pPr>
            <w:r>
              <w:rPr>
                <w:rFonts w:ascii="Calibri" w:hAnsi="Calibri" w:cs="Calibri"/>
                <w:color w:val="000000"/>
              </w:rPr>
              <w:t>85%</w:t>
            </w:r>
          </w:p>
        </w:tc>
        <w:tc>
          <w:tcPr>
            <w:tcW w:w="802" w:type="dxa"/>
            <w:tcBorders>
              <w:top w:val="nil"/>
              <w:left w:val="nil"/>
              <w:bottom w:val="nil"/>
              <w:right w:val="nil"/>
            </w:tcBorders>
            <w:shd w:val="clear" w:color="auto" w:fill="auto"/>
            <w:noWrap/>
            <w:vAlign w:val="bottom"/>
            <w:hideMark/>
          </w:tcPr>
          <w:p w14:paraId="6DBABAC5" w14:textId="77777777" w:rsidR="006472D8" w:rsidRDefault="006472D8" w:rsidP="00050C8D">
            <w:pPr>
              <w:jc w:val="right"/>
              <w:rPr>
                <w:rFonts w:ascii="Calibri" w:hAnsi="Calibri" w:cs="Calibri"/>
                <w:color w:val="000000"/>
              </w:rPr>
            </w:pPr>
            <w:r>
              <w:rPr>
                <w:rFonts w:ascii="Calibri" w:hAnsi="Calibri" w:cs="Calibri"/>
                <w:color w:val="000000"/>
              </w:rPr>
              <w:t>2</w:t>
            </w:r>
          </w:p>
        </w:tc>
        <w:tc>
          <w:tcPr>
            <w:tcW w:w="720" w:type="dxa"/>
            <w:tcBorders>
              <w:top w:val="nil"/>
              <w:left w:val="nil"/>
              <w:bottom w:val="nil"/>
              <w:right w:val="nil"/>
            </w:tcBorders>
            <w:shd w:val="clear" w:color="auto" w:fill="auto"/>
            <w:noWrap/>
            <w:vAlign w:val="bottom"/>
            <w:hideMark/>
          </w:tcPr>
          <w:p w14:paraId="2F9C0BB5" w14:textId="77777777" w:rsidR="006472D8" w:rsidRDefault="006472D8" w:rsidP="00050C8D">
            <w:pPr>
              <w:jc w:val="right"/>
              <w:rPr>
                <w:rFonts w:ascii="Calibri" w:hAnsi="Calibri" w:cs="Calibri"/>
                <w:color w:val="000000"/>
              </w:rPr>
            </w:pPr>
            <w:r>
              <w:rPr>
                <w:rFonts w:ascii="Calibri" w:hAnsi="Calibri" w:cs="Calibri"/>
                <w:color w:val="000000"/>
              </w:rPr>
              <w:t>15%</w:t>
            </w:r>
          </w:p>
        </w:tc>
        <w:tc>
          <w:tcPr>
            <w:tcW w:w="980" w:type="dxa"/>
            <w:tcBorders>
              <w:top w:val="nil"/>
              <w:left w:val="nil"/>
              <w:bottom w:val="nil"/>
              <w:right w:val="nil"/>
            </w:tcBorders>
            <w:shd w:val="clear" w:color="auto" w:fill="auto"/>
            <w:noWrap/>
            <w:vAlign w:val="bottom"/>
            <w:hideMark/>
          </w:tcPr>
          <w:p w14:paraId="1079E736" w14:textId="77777777" w:rsidR="006472D8" w:rsidRDefault="006472D8" w:rsidP="00050C8D">
            <w:pPr>
              <w:jc w:val="right"/>
              <w:rPr>
                <w:rFonts w:ascii="Calibri" w:hAnsi="Calibri" w:cs="Calibri"/>
                <w:color w:val="000000"/>
              </w:rPr>
            </w:pPr>
            <w:r>
              <w:rPr>
                <w:rFonts w:ascii="Calibri" w:hAnsi="Calibri" w:cs="Calibri"/>
                <w:color w:val="000000"/>
              </w:rPr>
              <w:t>13</w:t>
            </w:r>
          </w:p>
        </w:tc>
      </w:tr>
      <w:tr w:rsidR="006472D8" w14:paraId="253E7FF8" w14:textId="77777777" w:rsidTr="00050C8D">
        <w:trPr>
          <w:trHeight w:val="320"/>
          <w:jc w:val="center"/>
        </w:trPr>
        <w:tc>
          <w:tcPr>
            <w:tcW w:w="1096" w:type="dxa"/>
            <w:tcBorders>
              <w:top w:val="nil"/>
              <w:left w:val="nil"/>
              <w:bottom w:val="nil"/>
              <w:right w:val="nil"/>
            </w:tcBorders>
            <w:shd w:val="clear" w:color="auto" w:fill="auto"/>
            <w:noWrap/>
            <w:vAlign w:val="bottom"/>
            <w:hideMark/>
          </w:tcPr>
          <w:p w14:paraId="53B8FD95" w14:textId="77777777" w:rsidR="006472D8" w:rsidRDefault="006472D8" w:rsidP="00050C8D">
            <w:pPr>
              <w:jc w:val="right"/>
              <w:rPr>
                <w:rFonts w:ascii="Calibri" w:hAnsi="Calibri" w:cs="Calibri"/>
                <w:color w:val="000000"/>
              </w:rPr>
            </w:pPr>
          </w:p>
        </w:tc>
        <w:tc>
          <w:tcPr>
            <w:tcW w:w="1156" w:type="dxa"/>
            <w:tcBorders>
              <w:top w:val="nil"/>
              <w:left w:val="nil"/>
              <w:bottom w:val="nil"/>
              <w:right w:val="nil"/>
            </w:tcBorders>
            <w:shd w:val="clear" w:color="auto" w:fill="auto"/>
            <w:noWrap/>
            <w:vAlign w:val="bottom"/>
            <w:hideMark/>
          </w:tcPr>
          <w:p w14:paraId="7AE52786" w14:textId="77777777" w:rsidR="006472D8" w:rsidRDefault="006472D8" w:rsidP="00050C8D">
            <w:pPr>
              <w:jc w:val="right"/>
              <w:rPr>
                <w:rFonts w:ascii="Calibri" w:hAnsi="Calibri" w:cs="Calibri"/>
                <w:color w:val="000000"/>
              </w:rPr>
            </w:pPr>
            <w:r>
              <w:rPr>
                <w:rFonts w:ascii="Calibri" w:hAnsi="Calibri" w:cs="Calibri"/>
                <w:color w:val="000000"/>
              </w:rPr>
              <w:t>UPCLWR</w:t>
            </w:r>
          </w:p>
        </w:tc>
        <w:tc>
          <w:tcPr>
            <w:tcW w:w="718" w:type="dxa"/>
            <w:tcBorders>
              <w:top w:val="nil"/>
              <w:left w:val="nil"/>
              <w:bottom w:val="nil"/>
              <w:right w:val="nil"/>
            </w:tcBorders>
            <w:shd w:val="clear" w:color="auto" w:fill="auto"/>
            <w:noWrap/>
            <w:vAlign w:val="bottom"/>
            <w:hideMark/>
          </w:tcPr>
          <w:p w14:paraId="442A3D2F" w14:textId="77777777" w:rsidR="006472D8" w:rsidRDefault="006472D8" w:rsidP="00050C8D">
            <w:pPr>
              <w:jc w:val="right"/>
              <w:rPr>
                <w:rFonts w:ascii="Calibri" w:hAnsi="Calibri" w:cs="Calibri"/>
                <w:color w:val="000000"/>
              </w:rPr>
            </w:pPr>
            <w:r>
              <w:rPr>
                <w:rFonts w:ascii="Calibri" w:hAnsi="Calibri" w:cs="Calibri"/>
                <w:color w:val="000000"/>
              </w:rPr>
              <w:t>4</w:t>
            </w:r>
          </w:p>
        </w:tc>
        <w:tc>
          <w:tcPr>
            <w:tcW w:w="818" w:type="dxa"/>
            <w:tcBorders>
              <w:top w:val="nil"/>
              <w:left w:val="nil"/>
              <w:bottom w:val="nil"/>
              <w:right w:val="nil"/>
            </w:tcBorders>
            <w:shd w:val="clear" w:color="auto" w:fill="auto"/>
            <w:noWrap/>
            <w:vAlign w:val="bottom"/>
            <w:hideMark/>
          </w:tcPr>
          <w:p w14:paraId="237A1782" w14:textId="77777777" w:rsidR="006472D8" w:rsidRDefault="006472D8" w:rsidP="00050C8D">
            <w:pPr>
              <w:jc w:val="right"/>
              <w:rPr>
                <w:rFonts w:ascii="Calibri" w:hAnsi="Calibri" w:cs="Calibri"/>
                <w:color w:val="000000"/>
              </w:rPr>
            </w:pPr>
            <w:r>
              <w:rPr>
                <w:rFonts w:ascii="Calibri" w:hAnsi="Calibri" w:cs="Calibri"/>
                <w:color w:val="000000"/>
              </w:rPr>
              <w:t>67%</w:t>
            </w:r>
          </w:p>
        </w:tc>
        <w:tc>
          <w:tcPr>
            <w:tcW w:w="802" w:type="dxa"/>
            <w:tcBorders>
              <w:top w:val="nil"/>
              <w:left w:val="nil"/>
              <w:bottom w:val="nil"/>
              <w:right w:val="nil"/>
            </w:tcBorders>
            <w:shd w:val="clear" w:color="auto" w:fill="auto"/>
            <w:noWrap/>
            <w:vAlign w:val="bottom"/>
            <w:hideMark/>
          </w:tcPr>
          <w:p w14:paraId="1DE48B21" w14:textId="77777777" w:rsidR="006472D8" w:rsidRDefault="006472D8" w:rsidP="00050C8D">
            <w:pPr>
              <w:jc w:val="right"/>
              <w:rPr>
                <w:rFonts w:ascii="Calibri" w:hAnsi="Calibri" w:cs="Calibri"/>
                <w:color w:val="000000"/>
              </w:rPr>
            </w:pPr>
            <w:r>
              <w:rPr>
                <w:rFonts w:ascii="Calibri" w:hAnsi="Calibri" w:cs="Calibri"/>
                <w:color w:val="000000"/>
              </w:rPr>
              <w:t>2</w:t>
            </w:r>
          </w:p>
        </w:tc>
        <w:tc>
          <w:tcPr>
            <w:tcW w:w="720" w:type="dxa"/>
            <w:tcBorders>
              <w:top w:val="nil"/>
              <w:left w:val="nil"/>
              <w:bottom w:val="nil"/>
              <w:right w:val="nil"/>
            </w:tcBorders>
            <w:shd w:val="clear" w:color="auto" w:fill="auto"/>
            <w:noWrap/>
            <w:vAlign w:val="bottom"/>
            <w:hideMark/>
          </w:tcPr>
          <w:p w14:paraId="63BA2D9A" w14:textId="77777777" w:rsidR="006472D8" w:rsidRDefault="006472D8" w:rsidP="00050C8D">
            <w:pPr>
              <w:jc w:val="right"/>
              <w:rPr>
                <w:rFonts w:ascii="Calibri" w:hAnsi="Calibri" w:cs="Calibri"/>
                <w:color w:val="000000"/>
              </w:rPr>
            </w:pPr>
            <w:r>
              <w:rPr>
                <w:rFonts w:ascii="Calibri" w:hAnsi="Calibri" w:cs="Calibri"/>
                <w:color w:val="000000"/>
              </w:rPr>
              <w:t>33%</w:t>
            </w:r>
          </w:p>
        </w:tc>
        <w:tc>
          <w:tcPr>
            <w:tcW w:w="980" w:type="dxa"/>
            <w:tcBorders>
              <w:top w:val="nil"/>
              <w:left w:val="nil"/>
              <w:bottom w:val="nil"/>
              <w:right w:val="nil"/>
            </w:tcBorders>
            <w:shd w:val="clear" w:color="auto" w:fill="auto"/>
            <w:noWrap/>
            <w:vAlign w:val="bottom"/>
            <w:hideMark/>
          </w:tcPr>
          <w:p w14:paraId="78746B1F" w14:textId="77777777" w:rsidR="006472D8" w:rsidRDefault="006472D8" w:rsidP="00050C8D">
            <w:pPr>
              <w:jc w:val="right"/>
              <w:rPr>
                <w:rFonts w:ascii="Calibri" w:hAnsi="Calibri" w:cs="Calibri"/>
                <w:color w:val="000000"/>
              </w:rPr>
            </w:pPr>
            <w:r>
              <w:rPr>
                <w:rFonts w:ascii="Calibri" w:hAnsi="Calibri" w:cs="Calibri"/>
                <w:color w:val="000000"/>
              </w:rPr>
              <w:t>6</w:t>
            </w:r>
          </w:p>
        </w:tc>
      </w:tr>
      <w:tr w:rsidR="006472D8" w14:paraId="25C94C52" w14:textId="77777777" w:rsidTr="00050C8D">
        <w:trPr>
          <w:trHeight w:val="320"/>
          <w:jc w:val="center"/>
        </w:trPr>
        <w:tc>
          <w:tcPr>
            <w:tcW w:w="1096" w:type="dxa"/>
            <w:tcBorders>
              <w:top w:val="nil"/>
              <w:left w:val="nil"/>
              <w:bottom w:val="nil"/>
              <w:right w:val="nil"/>
            </w:tcBorders>
            <w:shd w:val="clear" w:color="auto" w:fill="auto"/>
            <w:noWrap/>
            <w:vAlign w:val="bottom"/>
            <w:hideMark/>
          </w:tcPr>
          <w:p w14:paraId="69C022BC" w14:textId="77777777" w:rsidR="006472D8" w:rsidRDefault="006472D8" w:rsidP="00050C8D">
            <w:pPr>
              <w:jc w:val="right"/>
              <w:rPr>
                <w:rFonts w:ascii="Calibri" w:hAnsi="Calibri" w:cs="Calibri"/>
                <w:color w:val="000000"/>
              </w:rPr>
            </w:pPr>
          </w:p>
        </w:tc>
        <w:tc>
          <w:tcPr>
            <w:tcW w:w="1156" w:type="dxa"/>
            <w:tcBorders>
              <w:top w:val="nil"/>
              <w:left w:val="nil"/>
              <w:bottom w:val="nil"/>
              <w:right w:val="nil"/>
            </w:tcBorders>
            <w:shd w:val="clear" w:color="auto" w:fill="auto"/>
            <w:noWrap/>
            <w:vAlign w:val="bottom"/>
            <w:hideMark/>
          </w:tcPr>
          <w:p w14:paraId="0B0177BE" w14:textId="77777777" w:rsidR="006472D8" w:rsidRDefault="006472D8" w:rsidP="00050C8D">
            <w:pPr>
              <w:jc w:val="right"/>
              <w:rPr>
                <w:rFonts w:ascii="Calibri" w:hAnsi="Calibri" w:cs="Calibri"/>
                <w:color w:val="000000"/>
              </w:rPr>
            </w:pPr>
            <w:r>
              <w:rPr>
                <w:rFonts w:ascii="Calibri" w:hAnsi="Calibri" w:cs="Calibri"/>
                <w:color w:val="000000"/>
              </w:rPr>
              <w:t>SFCLWR</w:t>
            </w:r>
          </w:p>
        </w:tc>
        <w:tc>
          <w:tcPr>
            <w:tcW w:w="718" w:type="dxa"/>
            <w:tcBorders>
              <w:top w:val="nil"/>
              <w:left w:val="nil"/>
              <w:bottom w:val="nil"/>
              <w:right w:val="nil"/>
            </w:tcBorders>
            <w:shd w:val="clear" w:color="auto" w:fill="auto"/>
            <w:noWrap/>
            <w:vAlign w:val="bottom"/>
            <w:hideMark/>
          </w:tcPr>
          <w:p w14:paraId="525B67A6" w14:textId="77777777" w:rsidR="006472D8" w:rsidRDefault="006472D8" w:rsidP="00050C8D">
            <w:pPr>
              <w:jc w:val="right"/>
              <w:rPr>
                <w:rFonts w:ascii="Calibri" w:hAnsi="Calibri" w:cs="Calibri"/>
                <w:color w:val="000000"/>
              </w:rPr>
            </w:pPr>
            <w:r>
              <w:rPr>
                <w:rFonts w:ascii="Calibri" w:hAnsi="Calibri" w:cs="Calibri"/>
                <w:color w:val="000000"/>
              </w:rPr>
              <w:t>2</w:t>
            </w:r>
          </w:p>
        </w:tc>
        <w:tc>
          <w:tcPr>
            <w:tcW w:w="818" w:type="dxa"/>
            <w:tcBorders>
              <w:top w:val="nil"/>
              <w:left w:val="nil"/>
              <w:bottom w:val="nil"/>
              <w:right w:val="nil"/>
            </w:tcBorders>
            <w:shd w:val="clear" w:color="auto" w:fill="auto"/>
            <w:noWrap/>
            <w:vAlign w:val="bottom"/>
            <w:hideMark/>
          </w:tcPr>
          <w:p w14:paraId="17A42AEA" w14:textId="77777777" w:rsidR="006472D8" w:rsidRDefault="006472D8" w:rsidP="00050C8D">
            <w:pPr>
              <w:jc w:val="right"/>
              <w:rPr>
                <w:rFonts w:ascii="Calibri" w:hAnsi="Calibri" w:cs="Calibri"/>
                <w:color w:val="000000"/>
              </w:rPr>
            </w:pPr>
            <w:r>
              <w:rPr>
                <w:rFonts w:ascii="Calibri" w:hAnsi="Calibri" w:cs="Calibri"/>
                <w:color w:val="000000"/>
              </w:rPr>
              <w:t>50%</w:t>
            </w:r>
          </w:p>
        </w:tc>
        <w:tc>
          <w:tcPr>
            <w:tcW w:w="802" w:type="dxa"/>
            <w:tcBorders>
              <w:top w:val="nil"/>
              <w:left w:val="nil"/>
              <w:bottom w:val="nil"/>
              <w:right w:val="nil"/>
            </w:tcBorders>
            <w:shd w:val="clear" w:color="auto" w:fill="auto"/>
            <w:noWrap/>
            <w:vAlign w:val="bottom"/>
            <w:hideMark/>
          </w:tcPr>
          <w:p w14:paraId="100F2429" w14:textId="77777777" w:rsidR="006472D8" w:rsidRDefault="006472D8" w:rsidP="00050C8D">
            <w:pPr>
              <w:jc w:val="right"/>
              <w:rPr>
                <w:rFonts w:ascii="Calibri" w:hAnsi="Calibri" w:cs="Calibri"/>
                <w:color w:val="000000"/>
              </w:rPr>
            </w:pPr>
            <w:r>
              <w:rPr>
                <w:rFonts w:ascii="Calibri" w:hAnsi="Calibri" w:cs="Calibri"/>
                <w:color w:val="000000"/>
              </w:rPr>
              <w:t>2</w:t>
            </w:r>
          </w:p>
        </w:tc>
        <w:tc>
          <w:tcPr>
            <w:tcW w:w="720" w:type="dxa"/>
            <w:tcBorders>
              <w:top w:val="nil"/>
              <w:left w:val="nil"/>
              <w:bottom w:val="nil"/>
              <w:right w:val="nil"/>
            </w:tcBorders>
            <w:shd w:val="clear" w:color="auto" w:fill="auto"/>
            <w:noWrap/>
            <w:vAlign w:val="bottom"/>
            <w:hideMark/>
          </w:tcPr>
          <w:p w14:paraId="2FEAE182" w14:textId="77777777" w:rsidR="006472D8" w:rsidRDefault="006472D8" w:rsidP="00050C8D">
            <w:pPr>
              <w:jc w:val="right"/>
              <w:rPr>
                <w:rFonts w:ascii="Calibri" w:hAnsi="Calibri" w:cs="Calibri"/>
                <w:color w:val="000000"/>
              </w:rPr>
            </w:pPr>
            <w:r>
              <w:rPr>
                <w:rFonts w:ascii="Calibri" w:hAnsi="Calibri" w:cs="Calibri"/>
                <w:color w:val="000000"/>
              </w:rPr>
              <w:t>50%</w:t>
            </w:r>
          </w:p>
        </w:tc>
        <w:tc>
          <w:tcPr>
            <w:tcW w:w="980" w:type="dxa"/>
            <w:tcBorders>
              <w:top w:val="nil"/>
              <w:left w:val="nil"/>
              <w:bottom w:val="nil"/>
              <w:right w:val="nil"/>
            </w:tcBorders>
            <w:shd w:val="clear" w:color="auto" w:fill="auto"/>
            <w:noWrap/>
            <w:vAlign w:val="bottom"/>
            <w:hideMark/>
          </w:tcPr>
          <w:p w14:paraId="60D9FCEF" w14:textId="77777777" w:rsidR="006472D8" w:rsidRDefault="006472D8" w:rsidP="00050C8D">
            <w:pPr>
              <w:jc w:val="right"/>
              <w:rPr>
                <w:rFonts w:ascii="Calibri" w:hAnsi="Calibri" w:cs="Calibri"/>
                <w:color w:val="000000"/>
              </w:rPr>
            </w:pPr>
            <w:r>
              <w:rPr>
                <w:rFonts w:ascii="Calibri" w:hAnsi="Calibri" w:cs="Calibri"/>
                <w:color w:val="000000"/>
              </w:rPr>
              <w:t>4</w:t>
            </w:r>
          </w:p>
        </w:tc>
      </w:tr>
      <w:tr w:rsidR="006472D8" w14:paraId="0FAF00EA" w14:textId="77777777" w:rsidTr="00050C8D">
        <w:trPr>
          <w:trHeight w:val="320"/>
          <w:jc w:val="center"/>
        </w:trPr>
        <w:tc>
          <w:tcPr>
            <w:tcW w:w="1096" w:type="dxa"/>
            <w:tcBorders>
              <w:top w:val="nil"/>
              <w:left w:val="nil"/>
              <w:bottom w:val="nil"/>
              <w:right w:val="nil"/>
            </w:tcBorders>
            <w:shd w:val="clear" w:color="auto" w:fill="auto"/>
            <w:noWrap/>
            <w:vAlign w:val="bottom"/>
            <w:hideMark/>
          </w:tcPr>
          <w:p w14:paraId="3681A40E" w14:textId="77777777" w:rsidR="006472D8" w:rsidRDefault="006472D8" w:rsidP="00050C8D">
            <w:pPr>
              <w:jc w:val="right"/>
              <w:rPr>
                <w:rFonts w:ascii="Calibri" w:hAnsi="Calibri" w:cs="Calibri"/>
                <w:color w:val="000000"/>
              </w:rPr>
            </w:pPr>
            <w:r>
              <w:rPr>
                <w:rFonts w:ascii="Calibri" w:hAnsi="Calibri" w:cs="Calibri"/>
                <w:color w:val="000000"/>
              </w:rPr>
              <w:t>SALM</w:t>
            </w:r>
          </w:p>
        </w:tc>
        <w:tc>
          <w:tcPr>
            <w:tcW w:w="1156" w:type="dxa"/>
            <w:tcBorders>
              <w:top w:val="nil"/>
              <w:left w:val="nil"/>
              <w:bottom w:val="nil"/>
              <w:right w:val="nil"/>
            </w:tcBorders>
            <w:shd w:val="clear" w:color="auto" w:fill="auto"/>
            <w:noWrap/>
            <w:vAlign w:val="bottom"/>
            <w:hideMark/>
          </w:tcPr>
          <w:p w14:paraId="267F84C1" w14:textId="77777777" w:rsidR="006472D8" w:rsidRDefault="006472D8" w:rsidP="00050C8D">
            <w:pPr>
              <w:jc w:val="right"/>
              <w:rPr>
                <w:rFonts w:ascii="Calibri" w:hAnsi="Calibri" w:cs="Calibri"/>
                <w:color w:val="000000"/>
              </w:rPr>
            </w:pPr>
            <w:r>
              <w:rPr>
                <w:rFonts w:ascii="Calibri" w:hAnsi="Calibri" w:cs="Calibri"/>
                <w:color w:val="000000"/>
              </w:rPr>
              <w:t>LOSALM</w:t>
            </w:r>
          </w:p>
        </w:tc>
        <w:tc>
          <w:tcPr>
            <w:tcW w:w="718" w:type="dxa"/>
            <w:tcBorders>
              <w:top w:val="nil"/>
              <w:left w:val="nil"/>
              <w:bottom w:val="nil"/>
              <w:right w:val="nil"/>
            </w:tcBorders>
            <w:shd w:val="clear" w:color="auto" w:fill="auto"/>
            <w:noWrap/>
            <w:vAlign w:val="bottom"/>
            <w:hideMark/>
          </w:tcPr>
          <w:p w14:paraId="0514A786" w14:textId="77777777" w:rsidR="006472D8" w:rsidRDefault="006472D8" w:rsidP="00050C8D">
            <w:pPr>
              <w:jc w:val="right"/>
              <w:rPr>
                <w:rFonts w:ascii="Calibri" w:hAnsi="Calibri" w:cs="Calibri"/>
                <w:color w:val="000000"/>
              </w:rPr>
            </w:pPr>
            <w:r>
              <w:rPr>
                <w:rFonts w:ascii="Calibri" w:hAnsi="Calibri" w:cs="Calibri"/>
                <w:color w:val="000000"/>
              </w:rPr>
              <w:t>3</w:t>
            </w:r>
          </w:p>
        </w:tc>
        <w:tc>
          <w:tcPr>
            <w:tcW w:w="818" w:type="dxa"/>
            <w:tcBorders>
              <w:top w:val="nil"/>
              <w:left w:val="nil"/>
              <w:bottom w:val="nil"/>
              <w:right w:val="nil"/>
            </w:tcBorders>
            <w:shd w:val="clear" w:color="auto" w:fill="auto"/>
            <w:noWrap/>
            <w:vAlign w:val="bottom"/>
            <w:hideMark/>
          </w:tcPr>
          <w:p w14:paraId="046B7721" w14:textId="77777777" w:rsidR="006472D8" w:rsidRDefault="006472D8" w:rsidP="00050C8D">
            <w:pPr>
              <w:jc w:val="right"/>
              <w:rPr>
                <w:rFonts w:ascii="Calibri" w:hAnsi="Calibri" w:cs="Calibri"/>
                <w:color w:val="000000"/>
              </w:rPr>
            </w:pPr>
            <w:r>
              <w:rPr>
                <w:rFonts w:ascii="Calibri" w:hAnsi="Calibri" w:cs="Calibri"/>
                <w:color w:val="000000"/>
              </w:rPr>
              <w:t>75%</w:t>
            </w:r>
          </w:p>
        </w:tc>
        <w:tc>
          <w:tcPr>
            <w:tcW w:w="802" w:type="dxa"/>
            <w:tcBorders>
              <w:top w:val="nil"/>
              <w:left w:val="nil"/>
              <w:bottom w:val="nil"/>
              <w:right w:val="nil"/>
            </w:tcBorders>
            <w:shd w:val="clear" w:color="auto" w:fill="auto"/>
            <w:noWrap/>
            <w:vAlign w:val="bottom"/>
            <w:hideMark/>
          </w:tcPr>
          <w:p w14:paraId="29C5F05A" w14:textId="77777777" w:rsidR="006472D8" w:rsidRDefault="006472D8" w:rsidP="00050C8D">
            <w:pPr>
              <w:jc w:val="right"/>
              <w:rPr>
                <w:rFonts w:ascii="Calibri" w:hAnsi="Calibri" w:cs="Calibri"/>
                <w:color w:val="000000"/>
              </w:rPr>
            </w:pPr>
            <w:r>
              <w:rPr>
                <w:rFonts w:ascii="Calibri" w:hAnsi="Calibri" w:cs="Calibri"/>
                <w:color w:val="000000"/>
              </w:rPr>
              <w:t>1</w:t>
            </w:r>
          </w:p>
        </w:tc>
        <w:tc>
          <w:tcPr>
            <w:tcW w:w="720" w:type="dxa"/>
            <w:tcBorders>
              <w:top w:val="nil"/>
              <w:left w:val="nil"/>
              <w:bottom w:val="nil"/>
              <w:right w:val="nil"/>
            </w:tcBorders>
            <w:shd w:val="clear" w:color="auto" w:fill="auto"/>
            <w:noWrap/>
            <w:vAlign w:val="bottom"/>
            <w:hideMark/>
          </w:tcPr>
          <w:p w14:paraId="29A26B7D" w14:textId="77777777" w:rsidR="006472D8" w:rsidRDefault="006472D8" w:rsidP="00050C8D">
            <w:pPr>
              <w:jc w:val="right"/>
              <w:rPr>
                <w:rFonts w:ascii="Calibri" w:hAnsi="Calibri" w:cs="Calibri"/>
                <w:color w:val="000000"/>
              </w:rPr>
            </w:pPr>
            <w:r>
              <w:rPr>
                <w:rFonts w:ascii="Calibri" w:hAnsi="Calibri" w:cs="Calibri"/>
                <w:color w:val="000000"/>
              </w:rPr>
              <w:t>25%</w:t>
            </w:r>
          </w:p>
        </w:tc>
        <w:tc>
          <w:tcPr>
            <w:tcW w:w="980" w:type="dxa"/>
            <w:tcBorders>
              <w:top w:val="nil"/>
              <w:left w:val="nil"/>
              <w:bottom w:val="nil"/>
              <w:right w:val="nil"/>
            </w:tcBorders>
            <w:shd w:val="clear" w:color="auto" w:fill="auto"/>
            <w:noWrap/>
            <w:vAlign w:val="bottom"/>
            <w:hideMark/>
          </w:tcPr>
          <w:p w14:paraId="57025620" w14:textId="77777777" w:rsidR="006472D8" w:rsidRDefault="006472D8" w:rsidP="00050C8D">
            <w:pPr>
              <w:jc w:val="right"/>
              <w:rPr>
                <w:rFonts w:ascii="Calibri" w:hAnsi="Calibri" w:cs="Calibri"/>
                <w:color w:val="000000"/>
              </w:rPr>
            </w:pPr>
            <w:r>
              <w:rPr>
                <w:rFonts w:ascii="Calibri" w:hAnsi="Calibri" w:cs="Calibri"/>
                <w:color w:val="000000"/>
              </w:rPr>
              <w:t>4</w:t>
            </w:r>
          </w:p>
        </w:tc>
      </w:tr>
      <w:tr w:rsidR="006472D8" w14:paraId="3EF000D0" w14:textId="77777777" w:rsidTr="00050C8D">
        <w:trPr>
          <w:trHeight w:val="320"/>
          <w:jc w:val="center"/>
        </w:trPr>
        <w:tc>
          <w:tcPr>
            <w:tcW w:w="1096" w:type="dxa"/>
            <w:tcBorders>
              <w:top w:val="nil"/>
              <w:left w:val="nil"/>
              <w:bottom w:val="nil"/>
              <w:right w:val="nil"/>
            </w:tcBorders>
            <w:shd w:val="clear" w:color="auto" w:fill="auto"/>
            <w:noWrap/>
            <w:vAlign w:val="bottom"/>
            <w:hideMark/>
          </w:tcPr>
          <w:p w14:paraId="47C2CB14" w14:textId="77777777" w:rsidR="006472D8" w:rsidRDefault="006472D8" w:rsidP="00050C8D">
            <w:pPr>
              <w:jc w:val="right"/>
              <w:rPr>
                <w:rFonts w:ascii="Calibri" w:hAnsi="Calibri" w:cs="Calibri"/>
                <w:color w:val="000000"/>
              </w:rPr>
            </w:pPr>
          </w:p>
        </w:tc>
        <w:tc>
          <w:tcPr>
            <w:tcW w:w="1156" w:type="dxa"/>
            <w:tcBorders>
              <w:top w:val="nil"/>
              <w:left w:val="nil"/>
              <w:bottom w:val="nil"/>
              <w:right w:val="nil"/>
            </w:tcBorders>
            <w:shd w:val="clear" w:color="auto" w:fill="auto"/>
            <w:noWrap/>
            <w:vAlign w:val="bottom"/>
            <w:hideMark/>
          </w:tcPr>
          <w:p w14:paraId="16F58F57" w14:textId="77777777" w:rsidR="006472D8" w:rsidRDefault="006472D8" w:rsidP="00050C8D">
            <w:pPr>
              <w:jc w:val="right"/>
              <w:rPr>
                <w:rFonts w:ascii="Calibri" w:hAnsi="Calibri" w:cs="Calibri"/>
                <w:color w:val="000000"/>
              </w:rPr>
            </w:pPr>
            <w:r>
              <w:rPr>
                <w:rFonts w:ascii="Calibri" w:hAnsi="Calibri" w:cs="Calibri"/>
                <w:color w:val="000000"/>
              </w:rPr>
              <w:t>MFSALM</w:t>
            </w:r>
          </w:p>
        </w:tc>
        <w:tc>
          <w:tcPr>
            <w:tcW w:w="718" w:type="dxa"/>
            <w:tcBorders>
              <w:top w:val="nil"/>
              <w:left w:val="nil"/>
              <w:bottom w:val="nil"/>
              <w:right w:val="nil"/>
            </w:tcBorders>
            <w:shd w:val="clear" w:color="auto" w:fill="auto"/>
            <w:noWrap/>
            <w:vAlign w:val="bottom"/>
            <w:hideMark/>
          </w:tcPr>
          <w:p w14:paraId="6588C49C" w14:textId="77777777" w:rsidR="006472D8" w:rsidRDefault="006472D8" w:rsidP="00050C8D">
            <w:pPr>
              <w:jc w:val="right"/>
              <w:rPr>
                <w:rFonts w:ascii="Calibri" w:hAnsi="Calibri" w:cs="Calibri"/>
                <w:color w:val="000000"/>
              </w:rPr>
            </w:pPr>
            <w:r>
              <w:rPr>
                <w:rFonts w:ascii="Calibri" w:hAnsi="Calibri" w:cs="Calibri"/>
                <w:color w:val="000000"/>
              </w:rPr>
              <w:t>5</w:t>
            </w:r>
          </w:p>
        </w:tc>
        <w:tc>
          <w:tcPr>
            <w:tcW w:w="818" w:type="dxa"/>
            <w:tcBorders>
              <w:top w:val="nil"/>
              <w:left w:val="nil"/>
              <w:bottom w:val="nil"/>
              <w:right w:val="nil"/>
            </w:tcBorders>
            <w:shd w:val="clear" w:color="auto" w:fill="auto"/>
            <w:noWrap/>
            <w:vAlign w:val="bottom"/>
            <w:hideMark/>
          </w:tcPr>
          <w:p w14:paraId="4AEB83DD" w14:textId="77777777" w:rsidR="006472D8" w:rsidRDefault="006472D8" w:rsidP="00050C8D">
            <w:pPr>
              <w:jc w:val="right"/>
              <w:rPr>
                <w:rFonts w:ascii="Calibri" w:hAnsi="Calibri" w:cs="Calibri"/>
                <w:color w:val="000000"/>
              </w:rPr>
            </w:pPr>
            <w:r>
              <w:rPr>
                <w:rFonts w:ascii="Calibri" w:hAnsi="Calibri" w:cs="Calibri"/>
                <w:color w:val="000000"/>
              </w:rPr>
              <w:t>50%</w:t>
            </w:r>
          </w:p>
        </w:tc>
        <w:tc>
          <w:tcPr>
            <w:tcW w:w="802" w:type="dxa"/>
            <w:tcBorders>
              <w:top w:val="nil"/>
              <w:left w:val="nil"/>
              <w:bottom w:val="nil"/>
              <w:right w:val="nil"/>
            </w:tcBorders>
            <w:shd w:val="clear" w:color="auto" w:fill="auto"/>
            <w:noWrap/>
            <w:vAlign w:val="bottom"/>
            <w:hideMark/>
          </w:tcPr>
          <w:p w14:paraId="482EA467" w14:textId="77777777" w:rsidR="006472D8" w:rsidRDefault="006472D8" w:rsidP="00050C8D">
            <w:pPr>
              <w:jc w:val="right"/>
              <w:rPr>
                <w:rFonts w:ascii="Calibri" w:hAnsi="Calibri" w:cs="Calibri"/>
                <w:color w:val="000000"/>
              </w:rPr>
            </w:pPr>
            <w:r>
              <w:rPr>
                <w:rFonts w:ascii="Calibri" w:hAnsi="Calibri" w:cs="Calibri"/>
                <w:color w:val="000000"/>
              </w:rPr>
              <w:t>5</w:t>
            </w:r>
          </w:p>
        </w:tc>
        <w:tc>
          <w:tcPr>
            <w:tcW w:w="720" w:type="dxa"/>
            <w:tcBorders>
              <w:top w:val="nil"/>
              <w:left w:val="nil"/>
              <w:bottom w:val="nil"/>
              <w:right w:val="nil"/>
            </w:tcBorders>
            <w:shd w:val="clear" w:color="auto" w:fill="auto"/>
            <w:noWrap/>
            <w:vAlign w:val="bottom"/>
            <w:hideMark/>
          </w:tcPr>
          <w:p w14:paraId="4065EB92" w14:textId="77777777" w:rsidR="006472D8" w:rsidRDefault="006472D8" w:rsidP="00050C8D">
            <w:pPr>
              <w:jc w:val="right"/>
              <w:rPr>
                <w:rFonts w:ascii="Calibri" w:hAnsi="Calibri" w:cs="Calibri"/>
                <w:color w:val="000000"/>
              </w:rPr>
            </w:pPr>
            <w:r>
              <w:rPr>
                <w:rFonts w:ascii="Calibri" w:hAnsi="Calibri" w:cs="Calibri"/>
                <w:color w:val="000000"/>
              </w:rPr>
              <w:t>50%</w:t>
            </w:r>
          </w:p>
        </w:tc>
        <w:tc>
          <w:tcPr>
            <w:tcW w:w="980" w:type="dxa"/>
            <w:tcBorders>
              <w:top w:val="nil"/>
              <w:left w:val="nil"/>
              <w:bottom w:val="nil"/>
              <w:right w:val="nil"/>
            </w:tcBorders>
            <w:shd w:val="clear" w:color="auto" w:fill="auto"/>
            <w:noWrap/>
            <w:vAlign w:val="bottom"/>
            <w:hideMark/>
          </w:tcPr>
          <w:p w14:paraId="210B05F3" w14:textId="77777777" w:rsidR="006472D8" w:rsidRDefault="006472D8" w:rsidP="00050C8D">
            <w:pPr>
              <w:jc w:val="right"/>
              <w:rPr>
                <w:rFonts w:ascii="Calibri" w:hAnsi="Calibri" w:cs="Calibri"/>
                <w:color w:val="000000"/>
              </w:rPr>
            </w:pPr>
            <w:r>
              <w:rPr>
                <w:rFonts w:ascii="Calibri" w:hAnsi="Calibri" w:cs="Calibri"/>
                <w:color w:val="000000"/>
              </w:rPr>
              <w:t>10</w:t>
            </w:r>
          </w:p>
        </w:tc>
      </w:tr>
      <w:tr w:rsidR="006472D8" w14:paraId="43F01928" w14:textId="77777777" w:rsidTr="00050C8D">
        <w:trPr>
          <w:trHeight w:val="320"/>
          <w:jc w:val="center"/>
        </w:trPr>
        <w:tc>
          <w:tcPr>
            <w:tcW w:w="1096" w:type="dxa"/>
            <w:tcBorders>
              <w:top w:val="nil"/>
              <w:left w:val="nil"/>
              <w:bottom w:val="nil"/>
              <w:right w:val="nil"/>
            </w:tcBorders>
            <w:shd w:val="clear" w:color="auto" w:fill="auto"/>
            <w:noWrap/>
            <w:vAlign w:val="bottom"/>
            <w:hideMark/>
          </w:tcPr>
          <w:p w14:paraId="185BF49F" w14:textId="77777777" w:rsidR="006472D8" w:rsidRDefault="006472D8" w:rsidP="00050C8D">
            <w:pPr>
              <w:jc w:val="right"/>
              <w:rPr>
                <w:rFonts w:ascii="Calibri" w:hAnsi="Calibri" w:cs="Calibri"/>
                <w:color w:val="000000"/>
              </w:rPr>
            </w:pPr>
          </w:p>
        </w:tc>
        <w:tc>
          <w:tcPr>
            <w:tcW w:w="1156" w:type="dxa"/>
            <w:tcBorders>
              <w:top w:val="nil"/>
              <w:left w:val="nil"/>
              <w:bottom w:val="nil"/>
              <w:right w:val="nil"/>
            </w:tcBorders>
            <w:shd w:val="clear" w:color="auto" w:fill="auto"/>
            <w:noWrap/>
            <w:vAlign w:val="bottom"/>
            <w:hideMark/>
          </w:tcPr>
          <w:p w14:paraId="1AC42F10" w14:textId="77777777" w:rsidR="006472D8" w:rsidRDefault="006472D8" w:rsidP="00050C8D">
            <w:pPr>
              <w:jc w:val="right"/>
              <w:rPr>
                <w:rFonts w:ascii="Calibri" w:hAnsi="Calibri" w:cs="Calibri"/>
                <w:color w:val="000000"/>
              </w:rPr>
            </w:pPr>
            <w:r>
              <w:rPr>
                <w:rFonts w:ascii="Calibri" w:hAnsi="Calibri" w:cs="Calibri"/>
                <w:color w:val="000000"/>
              </w:rPr>
              <w:t>SFSALM</w:t>
            </w:r>
          </w:p>
        </w:tc>
        <w:tc>
          <w:tcPr>
            <w:tcW w:w="718" w:type="dxa"/>
            <w:tcBorders>
              <w:top w:val="nil"/>
              <w:left w:val="nil"/>
              <w:bottom w:val="nil"/>
              <w:right w:val="nil"/>
            </w:tcBorders>
            <w:shd w:val="clear" w:color="auto" w:fill="auto"/>
            <w:noWrap/>
            <w:vAlign w:val="bottom"/>
            <w:hideMark/>
          </w:tcPr>
          <w:p w14:paraId="734E2E3C" w14:textId="77777777" w:rsidR="006472D8" w:rsidRDefault="006472D8" w:rsidP="00050C8D">
            <w:pPr>
              <w:jc w:val="right"/>
              <w:rPr>
                <w:rFonts w:ascii="Calibri" w:hAnsi="Calibri" w:cs="Calibri"/>
                <w:color w:val="000000"/>
              </w:rPr>
            </w:pPr>
            <w:r>
              <w:rPr>
                <w:rFonts w:ascii="Calibri" w:hAnsi="Calibri" w:cs="Calibri"/>
                <w:color w:val="000000"/>
              </w:rPr>
              <w:t>2</w:t>
            </w:r>
          </w:p>
        </w:tc>
        <w:tc>
          <w:tcPr>
            <w:tcW w:w="818" w:type="dxa"/>
            <w:tcBorders>
              <w:top w:val="nil"/>
              <w:left w:val="nil"/>
              <w:bottom w:val="nil"/>
              <w:right w:val="nil"/>
            </w:tcBorders>
            <w:shd w:val="clear" w:color="auto" w:fill="auto"/>
            <w:noWrap/>
            <w:vAlign w:val="bottom"/>
            <w:hideMark/>
          </w:tcPr>
          <w:p w14:paraId="1950A132" w14:textId="77777777" w:rsidR="006472D8" w:rsidRDefault="006472D8" w:rsidP="00050C8D">
            <w:pPr>
              <w:jc w:val="right"/>
              <w:rPr>
                <w:rFonts w:ascii="Calibri" w:hAnsi="Calibri" w:cs="Calibri"/>
                <w:color w:val="000000"/>
              </w:rPr>
            </w:pPr>
            <w:r>
              <w:rPr>
                <w:rFonts w:ascii="Calibri" w:hAnsi="Calibri" w:cs="Calibri"/>
                <w:color w:val="000000"/>
              </w:rPr>
              <w:t>50%</w:t>
            </w:r>
          </w:p>
        </w:tc>
        <w:tc>
          <w:tcPr>
            <w:tcW w:w="802" w:type="dxa"/>
            <w:tcBorders>
              <w:top w:val="nil"/>
              <w:left w:val="nil"/>
              <w:bottom w:val="nil"/>
              <w:right w:val="nil"/>
            </w:tcBorders>
            <w:shd w:val="clear" w:color="auto" w:fill="auto"/>
            <w:noWrap/>
            <w:vAlign w:val="bottom"/>
            <w:hideMark/>
          </w:tcPr>
          <w:p w14:paraId="4544B622" w14:textId="77777777" w:rsidR="006472D8" w:rsidRDefault="006472D8" w:rsidP="00050C8D">
            <w:pPr>
              <w:jc w:val="right"/>
              <w:rPr>
                <w:rFonts w:ascii="Calibri" w:hAnsi="Calibri" w:cs="Calibri"/>
                <w:color w:val="000000"/>
              </w:rPr>
            </w:pPr>
            <w:r>
              <w:rPr>
                <w:rFonts w:ascii="Calibri" w:hAnsi="Calibri" w:cs="Calibri"/>
                <w:color w:val="000000"/>
              </w:rPr>
              <w:t>2</w:t>
            </w:r>
          </w:p>
        </w:tc>
        <w:tc>
          <w:tcPr>
            <w:tcW w:w="720" w:type="dxa"/>
            <w:tcBorders>
              <w:top w:val="nil"/>
              <w:left w:val="nil"/>
              <w:bottom w:val="nil"/>
              <w:right w:val="nil"/>
            </w:tcBorders>
            <w:shd w:val="clear" w:color="auto" w:fill="auto"/>
            <w:noWrap/>
            <w:vAlign w:val="bottom"/>
            <w:hideMark/>
          </w:tcPr>
          <w:p w14:paraId="780C0E50" w14:textId="77777777" w:rsidR="006472D8" w:rsidRDefault="006472D8" w:rsidP="00050C8D">
            <w:pPr>
              <w:jc w:val="right"/>
              <w:rPr>
                <w:rFonts w:ascii="Calibri" w:hAnsi="Calibri" w:cs="Calibri"/>
                <w:color w:val="000000"/>
              </w:rPr>
            </w:pPr>
            <w:r>
              <w:rPr>
                <w:rFonts w:ascii="Calibri" w:hAnsi="Calibri" w:cs="Calibri"/>
                <w:color w:val="000000"/>
              </w:rPr>
              <w:t>50%</w:t>
            </w:r>
          </w:p>
        </w:tc>
        <w:tc>
          <w:tcPr>
            <w:tcW w:w="980" w:type="dxa"/>
            <w:tcBorders>
              <w:top w:val="nil"/>
              <w:left w:val="nil"/>
              <w:bottom w:val="nil"/>
              <w:right w:val="nil"/>
            </w:tcBorders>
            <w:shd w:val="clear" w:color="auto" w:fill="auto"/>
            <w:noWrap/>
            <w:vAlign w:val="bottom"/>
            <w:hideMark/>
          </w:tcPr>
          <w:p w14:paraId="018E1CB6" w14:textId="77777777" w:rsidR="006472D8" w:rsidRDefault="006472D8" w:rsidP="00050C8D">
            <w:pPr>
              <w:jc w:val="right"/>
              <w:rPr>
                <w:rFonts w:ascii="Calibri" w:hAnsi="Calibri" w:cs="Calibri"/>
                <w:color w:val="000000"/>
              </w:rPr>
            </w:pPr>
            <w:r>
              <w:rPr>
                <w:rFonts w:ascii="Calibri" w:hAnsi="Calibri" w:cs="Calibri"/>
                <w:color w:val="000000"/>
              </w:rPr>
              <w:t>4</w:t>
            </w:r>
          </w:p>
        </w:tc>
      </w:tr>
      <w:tr w:rsidR="006472D8" w14:paraId="0B6D5595" w14:textId="77777777" w:rsidTr="00050C8D">
        <w:trPr>
          <w:trHeight w:val="320"/>
          <w:jc w:val="center"/>
        </w:trPr>
        <w:tc>
          <w:tcPr>
            <w:tcW w:w="1096" w:type="dxa"/>
            <w:tcBorders>
              <w:top w:val="nil"/>
              <w:left w:val="nil"/>
              <w:bottom w:val="nil"/>
              <w:right w:val="nil"/>
            </w:tcBorders>
            <w:shd w:val="clear" w:color="auto" w:fill="auto"/>
            <w:noWrap/>
            <w:vAlign w:val="bottom"/>
            <w:hideMark/>
          </w:tcPr>
          <w:p w14:paraId="6D01DF5C" w14:textId="77777777" w:rsidR="006472D8" w:rsidRDefault="006472D8" w:rsidP="00050C8D">
            <w:pPr>
              <w:jc w:val="right"/>
              <w:rPr>
                <w:rFonts w:ascii="Calibri" w:hAnsi="Calibri" w:cs="Calibri"/>
                <w:color w:val="000000"/>
              </w:rPr>
            </w:pPr>
          </w:p>
        </w:tc>
        <w:tc>
          <w:tcPr>
            <w:tcW w:w="1156" w:type="dxa"/>
            <w:tcBorders>
              <w:top w:val="nil"/>
              <w:left w:val="nil"/>
              <w:bottom w:val="nil"/>
              <w:right w:val="nil"/>
            </w:tcBorders>
            <w:shd w:val="clear" w:color="auto" w:fill="auto"/>
            <w:noWrap/>
            <w:vAlign w:val="bottom"/>
            <w:hideMark/>
          </w:tcPr>
          <w:p w14:paraId="7BE2AAD4" w14:textId="77777777" w:rsidR="006472D8" w:rsidRDefault="006472D8" w:rsidP="00050C8D">
            <w:pPr>
              <w:jc w:val="right"/>
              <w:rPr>
                <w:rFonts w:ascii="Calibri" w:hAnsi="Calibri" w:cs="Calibri"/>
                <w:color w:val="000000"/>
              </w:rPr>
            </w:pPr>
            <w:r>
              <w:rPr>
                <w:rFonts w:ascii="Calibri" w:hAnsi="Calibri" w:cs="Calibri"/>
                <w:color w:val="000000"/>
              </w:rPr>
              <w:t>UPSALM</w:t>
            </w:r>
          </w:p>
        </w:tc>
        <w:tc>
          <w:tcPr>
            <w:tcW w:w="718" w:type="dxa"/>
            <w:tcBorders>
              <w:top w:val="nil"/>
              <w:left w:val="nil"/>
              <w:bottom w:val="nil"/>
              <w:right w:val="nil"/>
            </w:tcBorders>
            <w:shd w:val="clear" w:color="auto" w:fill="auto"/>
            <w:noWrap/>
            <w:vAlign w:val="bottom"/>
            <w:hideMark/>
          </w:tcPr>
          <w:p w14:paraId="41C0821F" w14:textId="77777777" w:rsidR="006472D8" w:rsidRDefault="006472D8" w:rsidP="00050C8D">
            <w:pPr>
              <w:jc w:val="right"/>
              <w:rPr>
                <w:rFonts w:ascii="Calibri" w:hAnsi="Calibri" w:cs="Calibri"/>
                <w:color w:val="000000"/>
              </w:rPr>
            </w:pPr>
            <w:r>
              <w:rPr>
                <w:rFonts w:ascii="Calibri" w:hAnsi="Calibri" w:cs="Calibri"/>
                <w:color w:val="000000"/>
              </w:rPr>
              <w:t>15</w:t>
            </w:r>
          </w:p>
        </w:tc>
        <w:tc>
          <w:tcPr>
            <w:tcW w:w="818" w:type="dxa"/>
            <w:tcBorders>
              <w:top w:val="nil"/>
              <w:left w:val="nil"/>
              <w:bottom w:val="nil"/>
              <w:right w:val="nil"/>
            </w:tcBorders>
            <w:shd w:val="clear" w:color="auto" w:fill="auto"/>
            <w:noWrap/>
            <w:vAlign w:val="bottom"/>
            <w:hideMark/>
          </w:tcPr>
          <w:p w14:paraId="114CC9E3" w14:textId="77777777" w:rsidR="006472D8" w:rsidRDefault="006472D8" w:rsidP="00050C8D">
            <w:pPr>
              <w:jc w:val="right"/>
              <w:rPr>
                <w:rFonts w:ascii="Calibri" w:hAnsi="Calibri" w:cs="Calibri"/>
                <w:color w:val="000000"/>
              </w:rPr>
            </w:pPr>
            <w:r>
              <w:rPr>
                <w:rFonts w:ascii="Calibri" w:hAnsi="Calibri" w:cs="Calibri"/>
                <w:color w:val="000000"/>
              </w:rPr>
              <w:t>60%</w:t>
            </w:r>
          </w:p>
        </w:tc>
        <w:tc>
          <w:tcPr>
            <w:tcW w:w="802" w:type="dxa"/>
            <w:tcBorders>
              <w:top w:val="nil"/>
              <w:left w:val="nil"/>
              <w:bottom w:val="nil"/>
              <w:right w:val="nil"/>
            </w:tcBorders>
            <w:shd w:val="clear" w:color="auto" w:fill="auto"/>
            <w:noWrap/>
            <w:vAlign w:val="bottom"/>
            <w:hideMark/>
          </w:tcPr>
          <w:p w14:paraId="49E9CF26" w14:textId="77777777" w:rsidR="006472D8" w:rsidRDefault="006472D8" w:rsidP="00050C8D">
            <w:pPr>
              <w:jc w:val="right"/>
              <w:rPr>
                <w:rFonts w:ascii="Calibri" w:hAnsi="Calibri" w:cs="Calibri"/>
                <w:color w:val="000000"/>
              </w:rPr>
            </w:pPr>
            <w:r>
              <w:rPr>
                <w:rFonts w:ascii="Calibri" w:hAnsi="Calibri" w:cs="Calibri"/>
                <w:color w:val="000000"/>
              </w:rPr>
              <w:t>10</w:t>
            </w:r>
          </w:p>
        </w:tc>
        <w:tc>
          <w:tcPr>
            <w:tcW w:w="720" w:type="dxa"/>
            <w:tcBorders>
              <w:top w:val="nil"/>
              <w:left w:val="nil"/>
              <w:bottom w:val="nil"/>
              <w:right w:val="nil"/>
            </w:tcBorders>
            <w:shd w:val="clear" w:color="auto" w:fill="auto"/>
            <w:noWrap/>
            <w:vAlign w:val="bottom"/>
            <w:hideMark/>
          </w:tcPr>
          <w:p w14:paraId="29BCBBCC" w14:textId="77777777" w:rsidR="006472D8" w:rsidRDefault="006472D8" w:rsidP="00050C8D">
            <w:pPr>
              <w:jc w:val="right"/>
              <w:rPr>
                <w:rFonts w:ascii="Calibri" w:hAnsi="Calibri" w:cs="Calibri"/>
                <w:color w:val="000000"/>
              </w:rPr>
            </w:pPr>
            <w:r>
              <w:rPr>
                <w:rFonts w:ascii="Calibri" w:hAnsi="Calibri" w:cs="Calibri"/>
                <w:color w:val="000000"/>
              </w:rPr>
              <w:t>40%</w:t>
            </w:r>
          </w:p>
        </w:tc>
        <w:tc>
          <w:tcPr>
            <w:tcW w:w="980" w:type="dxa"/>
            <w:tcBorders>
              <w:top w:val="nil"/>
              <w:left w:val="nil"/>
              <w:bottom w:val="nil"/>
              <w:right w:val="nil"/>
            </w:tcBorders>
            <w:shd w:val="clear" w:color="auto" w:fill="auto"/>
            <w:noWrap/>
            <w:vAlign w:val="bottom"/>
            <w:hideMark/>
          </w:tcPr>
          <w:p w14:paraId="487D5687" w14:textId="77777777" w:rsidR="006472D8" w:rsidRDefault="006472D8" w:rsidP="00050C8D">
            <w:pPr>
              <w:jc w:val="right"/>
              <w:rPr>
                <w:rFonts w:ascii="Calibri" w:hAnsi="Calibri" w:cs="Calibri"/>
                <w:color w:val="000000"/>
              </w:rPr>
            </w:pPr>
            <w:r>
              <w:rPr>
                <w:rFonts w:ascii="Calibri" w:hAnsi="Calibri" w:cs="Calibri"/>
                <w:color w:val="000000"/>
              </w:rPr>
              <w:t>25</w:t>
            </w:r>
          </w:p>
        </w:tc>
      </w:tr>
      <w:tr w:rsidR="006472D8" w14:paraId="3FC32830" w14:textId="77777777" w:rsidTr="00050C8D">
        <w:trPr>
          <w:trHeight w:val="320"/>
          <w:jc w:val="center"/>
        </w:trPr>
        <w:tc>
          <w:tcPr>
            <w:tcW w:w="1096" w:type="dxa"/>
            <w:tcBorders>
              <w:top w:val="nil"/>
              <w:left w:val="nil"/>
              <w:bottom w:val="nil"/>
              <w:right w:val="nil"/>
            </w:tcBorders>
            <w:shd w:val="clear" w:color="auto" w:fill="auto"/>
            <w:noWrap/>
            <w:vAlign w:val="bottom"/>
            <w:hideMark/>
          </w:tcPr>
          <w:p w14:paraId="7C78F51D" w14:textId="77777777" w:rsidR="006472D8" w:rsidRDefault="006472D8" w:rsidP="00050C8D">
            <w:pPr>
              <w:jc w:val="right"/>
              <w:rPr>
                <w:rFonts w:ascii="Calibri" w:hAnsi="Calibri" w:cs="Calibri"/>
                <w:color w:val="000000"/>
              </w:rPr>
            </w:pPr>
            <w:r>
              <w:rPr>
                <w:rFonts w:ascii="Calibri" w:hAnsi="Calibri" w:cs="Calibri"/>
                <w:color w:val="000000"/>
              </w:rPr>
              <w:t>NG</w:t>
            </w:r>
          </w:p>
        </w:tc>
        <w:tc>
          <w:tcPr>
            <w:tcW w:w="1156" w:type="dxa"/>
            <w:tcBorders>
              <w:top w:val="nil"/>
              <w:left w:val="nil"/>
              <w:bottom w:val="nil"/>
              <w:right w:val="nil"/>
            </w:tcBorders>
            <w:shd w:val="clear" w:color="auto" w:fill="auto"/>
            <w:noWrap/>
            <w:vAlign w:val="bottom"/>
            <w:hideMark/>
          </w:tcPr>
          <w:p w14:paraId="47605E62" w14:textId="77777777" w:rsidR="006472D8" w:rsidRDefault="006472D8" w:rsidP="00050C8D">
            <w:pPr>
              <w:jc w:val="right"/>
              <w:rPr>
                <w:rFonts w:ascii="Calibri" w:hAnsi="Calibri" w:cs="Calibri"/>
                <w:color w:val="000000"/>
              </w:rPr>
            </w:pPr>
            <w:r>
              <w:rPr>
                <w:rFonts w:ascii="Calibri" w:hAnsi="Calibri" w:cs="Calibri"/>
                <w:color w:val="000000"/>
              </w:rPr>
              <w:t>NG</w:t>
            </w:r>
          </w:p>
        </w:tc>
        <w:tc>
          <w:tcPr>
            <w:tcW w:w="718" w:type="dxa"/>
            <w:tcBorders>
              <w:top w:val="nil"/>
              <w:left w:val="nil"/>
              <w:bottom w:val="nil"/>
              <w:right w:val="nil"/>
            </w:tcBorders>
            <w:shd w:val="clear" w:color="auto" w:fill="auto"/>
            <w:noWrap/>
            <w:vAlign w:val="bottom"/>
            <w:hideMark/>
          </w:tcPr>
          <w:p w14:paraId="5711B163" w14:textId="77777777" w:rsidR="006472D8" w:rsidRDefault="006472D8" w:rsidP="00050C8D">
            <w:pPr>
              <w:jc w:val="right"/>
              <w:rPr>
                <w:rFonts w:ascii="Calibri" w:hAnsi="Calibri" w:cs="Calibri"/>
                <w:color w:val="000000"/>
              </w:rPr>
            </w:pPr>
            <w:r>
              <w:rPr>
                <w:rFonts w:ascii="Calibri" w:hAnsi="Calibri" w:cs="Calibri"/>
                <w:color w:val="000000"/>
              </w:rPr>
              <w:t>3</w:t>
            </w:r>
          </w:p>
        </w:tc>
        <w:tc>
          <w:tcPr>
            <w:tcW w:w="818" w:type="dxa"/>
            <w:tcBorders>
              <w:top w:val="nil"/>
              <w:left w:val="nil"/>
              <w:bottom w:val="nil"/>
              <w:right w:val="nil"/>
            </w:tcBorders>
            <w:shd w:val="clear" w:color="auto" w:fill="auto"/>
            <w:noWrap/>
            <w:vAlign w:val="bottom"/>
            <w:hideMark/>
          </w:tcPr>
          <w:p w14:paraId="5CCF105C" w14:textId="77777777" w:rsidR="006472D8" w:rsidRDefault="006472D8" w:rsidP="00050C8D">
            <w:pPr>
              <w:jc w:val="right"/>
              <w:rPr>
                <w:rFonts w:ascii="Calibri" w:hAnsi="Calibri" w:cs="Calibri"/>
                <w:color w:val="000000"/>
              </w:rPr>
            </w:pPr>
            <w:r>
              <w:rPr>
                <w:rFonts w:ascii="Calibri" w:hAnsi="Calibri" w:cs="Calibri"/>
                <w:color w:val="000000"/>
              </w:rPr>
              <w:t>100%</w:t>
            </w:r>
          </w:p>
        </w:tc>
        <w:tc>
          <w:tcPr>
            <w:tcW w:w="802" w:type="dxa"/>
            <w:tcBorders>
              <w:top w:val="nil"/>
              <w:left w:val="nil"/>
              <w:bottom w:val="nil"/>
              <w:right w:val="nil"/>
            </w:tcBorders>
            <w:shd w:val="clear" w:color="auto" w:fill="auto"/>
            <w:noWrap/>
            <w:vAlign w:val="bottom"/>
            <w:hideMark/>
          </w:tcPr>
          <w:p w14:paraId="0EB37AC2" w14:textId="77777777" w:rsidR="006472D8" w:rsidRDefault="006472D8" w:rsidP="00050C8D">
            <w:pPr>
              <w:jc w:val="right"/>
              <w:rPr>
                <w:rFonts w:ascii="Calibri" w:hAnsi="Calibri" w:cs="Calibri"/>
                <w:color w:val="000000"/>
              </w:rPr>
            </w:pPr>
          </w:p>
        </w:tc>
        <w:tc>
          <w:tcPr>
            <w:tcW w:w="720" w:type="dxa"/>
            <w:tcBorders>
              <w:top w:val="nil"/>
              <w:left w:val="nil"/>
              <w:bottom w:val="nil"/>
              <w:right w:val="nil"/>
            </w:tcBorders>
            <w:shd w:val="clear" w:color="auto" w:fill="auto"/>
            <w:noWrap/>
            <w:vAlign w:val="bottom"/>
            <w:hideMark/>
          </w:tcPr>
          <w:p w14:paraId="16791615" w14:textId="77777777" w:rsidR="006472D8" w:rsidRDefault="006472D8" w:rsidP="00050C8D">
            <w:pPr>
              <w:jc w:val="right"/>
              <w:rPr>
                <w:rFonts w:ascii="Calibri" w:hAnsi="Calibri" w:cs="Calibri"/>
                <w:color w:val="000000"/>
              </w:rPr>
            </w:pPr>
            <w:r>
              <w:rPr>
                <w:rFonts w:ascii="Calibri" w:hAnsi="Calibri" w:cs="Calibri"/>
                <w:color w:val="000000"/>
              </w:rPr>
              <w:t>0%</w:t>
            </w:r>
          </w:p>
        </w:tc>
        <w:tc>
          <w:tcPr>
            <w:tcW w:w="980" w:type="dxa"/>
            <w:tcBorders>
              <w:top w:val="nil"/>
              <w:left w:val="nil"/>
              <w:bottom w:val="nil"/>
              <w:right w:val="nil"/>
            </w:tcBorders>
            <w:shd w:val="clear" w:color="auto" w:fill="auto"/>
            <w:noWrap/>
            <w:vAlign w:val="bottom"/>
            <w:hideMark/>
          </w:tcPr>
          <w:p w14:paraId="3E50E08C" w14:textId="77777777" w:rsidR="006472D8" w:rsidRDefault="006472D8" w:rsidP="00050C8D">
            <w:pPr>
              <w:jc w:val="right"/>
              <w:rPr>
                <w:rFonts w:ascii="Calibri" w:hAnsi="Calibri" w:cs="Calibri"/>
                <w:color w:val="000000"/>
              </w:rPr>
            </w:pPr>
            <w:r>
              <w:rPr>
                <w:rFonts w:ascii="Calibri" w:hAnsi="Calibri" w:cs="Calibri"/>
                <w:color w:val="000000"/>
              </w:rPr>
              <w:t>3</w:t>
            </w:r>
          </w:p>
        </w:tc>
      </w:tr>
      <w:tr w:rsidR="006472D8" w14:paraId="56E708C3" w14:textId="77777777" w:rsidTr="00050C8D">
        <w:trPr>
          <w:trHeight w:val="320"/>
          <w:jc w:val="center"/>
        </w:trPr>
        <w:tc>
          <w:tcPr>
            <w:tcW w:w="1096" w:type="dxa"/>
            <w:tcBorders>
              <w:top w:val="nil"/>
              <w:left w:val="nil"/>
              <w:bottom w:val="single" w:sz="4" w:space="0" w:color="auto"/>
              <w:right w:val="nil"/>
            </w:tcBorders>
            <w:shd w:val="clear" w:color="auto" w:fill="auto"/>
            <w:noWrap/>
            <w:vAlign w:val="bottom"/>
            <w:hideMark/>
          </w:tcPr>
          <w:p w14:paraId="3CE97E4C" w14:textId="77777777" w:rsidR="006472D8" w:rsidRDefault="006472D8" w:rsidP="00050C8D">
            <w:pPr>
              <w:jc w:val="right"/>
              <w:rPr>
                <w:rFonts w:ascii="Calibri" w:hAnsi="Calibri" w:cs="Calibri"/>
                <w:color w:val="000000"/>
              </w:rPr>
            </w:pPr>
            <w:r>
              <w:rPr>
                <w:rFonts w:ascii="Calibri" w:hAnsi="Calibri" w:cs="Calibri"/>
                <w:color w:val="000000"/>
              </w:rPr>
              <w:t> </w:t>
            </w:r>
          </w:p>
        </w:tc>
        <w:tc>
          <w:tcPr>
            <w:tcW w:w="1156" w:type="dxa"/>
            <w:tcBorders>
              <w:top w:val="nil"/>
              <w:left w:val="nil"/>
              <w:bottom w:val="single" w:sz="4" w:space="0" w:color="auto"/>
              <w:right w:val="nil"/>
            </w:tcBorders>
            <w:shd w:val="clear" w:color="auto" w:fill="auto"/>
            <w:noWrap/>
            <w:vAlign w:val="bottom"/>
            <w:hideMark/>
          </w:tcPr>
          <w:p w14:paraId="649F00AD" w14:textId="77777777" w:rsidR="006472D8" w:rsidRDefault="006472D8" w:rsidP="00050C8D">
            <w:pPr>
              <w:jc w:val="right"/>
              <w:rPr>
                <w:rFonts w:ascii="Calibri" w:hAnsi="Calibri" w:cs="Calibri"/>
                <w:color w:val="000000"/>
              </w:rPr>
            </w:pPr>
            <w:r>
              <w:rPr>
                <w:rFonts w:ascii="Calibri" w:hAnsi="Calibri" w:cs="Calibri"/>
                <w:color w:val="000000"/>
              </w:rPr>
              <w:t>Total</w:t>
            </w:r>
          </w:p>
        </w:tc>
        <w:tc>
          <w:tcPr>
            <w:tcW w:w="718" w:type="dxa"/>
            <w:tcBorders>
              <w:top w:val="nil"/>
              <w:left w:val="nil"/>
              <w:bottom w:val="single" w:sz="4" w:space="0" w:color="auto"/>
              <w:right w:val="nil"/>
            </w:tcBorders>
            <w:shd w:val="clear" w:color="auto" w:fill="auto"/>
            <w:noWrap/>
            <w:vAlign w:val="bottom"/>
            <w:hideMark/>
          </w:tcPr>
          <w:p w14:paraId="42E9C93C" w14:textId="77777777" w:rsidR="006472D8" w:rsidRDefault="006472D8" w:rsidP="00050C8D">
            <w:pPr>
              <w:jc w:val="right"/>
              <w:rPr>
                <w:rFonts w:ascii="Calibri" w:hAnsi="Calibri" w:cs="Calibri"/>
                <w:color w:val="000000"/>
              </w:rPr>
            </w:pPr>
            <w:r>
              <w:rPr>
                <w:rFonts w:ascii="Calibri" w:hAnsi="Calibri" w:cs="Calibri"/>
                <w:color w:val="000000"/>
              </w:rPr>
              <w:t>96</w:t>
            </w:r>
          </w:p>
        </w:tc>
        <w:tc>
          <w:tcPr>
            <w:tcW w:w="818" w:type="dxa"/>
            <w:tcBorders>
              <w:top w:val="nil"/>
              <w:left w:val="nil"/>
              <w:bottom w:val="single" w:sz="4" w:space="0" w:color="auto"/>
              <w:right w:val="nil"/>
            </w:tcBorders>
            <w:shd w:val="clear" w:color="auto" w:fill="auto"/>
            <w:noWrap/>
            <w:vAlign w:val="bottom"/>
            <w:hideMark/>
          </w:tcPr>
          <w:p w14:paraId="1DD9DB37" w14:textId="77777777" w:rsidR="006472D8" w:rsidRDefault="006472D8" w:rsidP="00050C8D">
            <w:pPr>
              <w:jc w:val="right"/>
              <w:rPr>
                <w:rFonts w:ascii="Calibri" w:hAnsi="Calibri" w:cs="Calibri"/>
                <w:color w:val="000000"/>
              </w:rPr>
            </w:pPr>
            <w:r>
              <w:rPr>
                <w:rFonts w:ascii="Calibri" w:hAnsi="Calibri" w:cs="Calibri"/>
                <w:color w:val="000000"/>
              </w:rPr>
              <w:t>67%</w:t>
            </w:r>
          </w:p>
        </w:tc>
        <w:tc>
          <w:tcPr>
            <w:tcW w:w="802" w:type="dxa"/>
            <w:tcBorders>
              <w:top w:val="nil"/>
              <w:left w:val="nil"/>
              <w:bottom w:val="single" w:sz="4" w:space="0" w:color="auto"/>
              <w:right w:val="nil"/>
            </w:tcBorders>
            <w:shd w:val="clear" w:color="auto" w:fill="auto"/>
            <w:noWrap/>
            <w:vAlign w:val="bottom"/>
            <w:hideMark/>
          </w:tcPr>
          <w:p w14:paraId="49BB8D58" w14:textId="77777777" w:rsidR="006472D8" w:rsidRDefault="006472D8" w:rsidP="00050C8D">
            <w:pPr>
              <w:jc w:val="right"/>
              <w:rPr>
                <w:rFonts w:ascii="Calibri" w:hAnsi="Calibri" w:cs="Calibri"/>
                <w:color w:val="000000"/>
              </w:rPr>
            </w:pPr>
            <w:r>
              <w:rPr>
                <w:rFonts w:ascii="Calibri" w:hAnsi="Calibri" w:cs="Calibri"/>
                <w:color w:val="000000"/>
              </w:rPr>
              <w:t>48</w:t>
            </w:r>
          </w:p>
        </w:tc>
        <w:tc>
          <w:tcPr>
            <w:tcW w:w="720" w:type="dxa"/>
            <w:tcBorders>
              <w:top w:val="nil"/>
              <w:left w:val="nil"/>
              <w:bottom w:val="single" w:sz="4" w:space="0" w:color="auto"/>
              <w:right w:val="nil"/>
            </w:tcBorders>
            <w:shd w:val="clear" w:color="auto" w:fill="auto"/>
            <w:noWrap/>
            <w:vAlign w:val="bottom"/>
            <w:hideMark/>
          </w:tcPr>
          <w:p w14:paraId="3B2A43EF" w14:textId="77777777" w:rsidR="006472D8" w:rsidRDefault="006472D8" w:rsidP="00050C8D">
            <w:pPr>
              <w:jc w:val="right"/>
              <w:rPr>
                <w:rFonts w:ascii="Calibri" w:hAnsi="Calibri" w:cs="Calibri"/>
                <w:color w:val="000000"/>
              </w:rPr>
            </w:pPr>
            <w:r>
              <w:rPr>
                <w:rFonts w:ascii="Calibri" w:hAnsi="Calibri" w:cs="Calibri"/>
                <w:color w:val="000000"/>
              </w:rPr>
              <w:t>33%</w:t>
            </w:r>
          </w:p>
        </w:tc>
        <w:tc>
          <w:tcPr>
            <w:tcW w:w="980" w:type="dxa"/>
            <w:tcBorders>
              <w:top w:val="nil"/>
              <w:left w:val="nil"/>
              <w:bottom w:val="single" w:sz="4" w:space="0" w:color="auto"/>
              <w:right w:val="nil"/>
            </w:tcBorders>
            <w:shd w:val="clear" w:color="auto" w:fill="auto"/>
            <w:noWrap/>
            <w:vAlign w:val="bottom"/>
            <w:hideMark/>
          </w:tcPr>
          <w:p w14:paraId="5F7CEEEE" w14:textId="77777777" w:rsidR="006472D8" w:rsidRDefault="006472D8" w:rsidP="00050C8D">
            <w:pPr>
              <w:jc w:val="right"/>
              <w:rPr>
                <w:rFonts w:ascii="Calibri" w:hAnsi="Calibri" w:cs="Calibri"/>
                <w:color w:val="000000"/>
              </w:rPr>
            </w:pPr>
            <w:r>
              <w:rPr>
                <w:rFonts w:ascii="Calibri" w:hAnsi="Calibri" w:cs="Calibri"/>
                <w:color w:val="000000"/>
              </w:rPr>
              <w:t>144</w:t>
            </w:r>
          </w:p>
        </w:tc>
      </w:tr>
    </w:tbl>
    <w:p w14:paraId="7847F4AE" w14:textId="77777777" w:rsidR="006472D8" w:rsidRDefault="006472D8" w:rsidP="006472D8"/>
    <w:p w14:paraId="540ECC2F" w14:textId="3DC5798D" w:rsidR="00E422D3" w:rsidRDefault="00E422D3" w:rsidP="00E422D3"/>
    <w:p w14:paraId="299A79C7" w14:textId="77777777" w:rsidR="006472D8" w:rsidRDefault="006472D8" w:rsidP="006472D8">
      <w:pPr>
        <w:rPr>
          <w:rFonts w:asciiTheme="minorHAnsi" w:hAnsiTheme="minorHAnsi" w:cstheme="minorHAnsi"/>
        </w:rPr>
      </w:pPr>
    </w:p>
    <w:p w14:paraId="263E94C5" w14:textId="77777777" w:rsidR="006472D8" w:rsidRDefault="006472D8" w:rsidP="006472D8">
      <w:pPr>
        <w:rPr>
          <w:rFonts w:asciiTheme="minorHAnsi" w:hAnsiTheme="minorHAnsi" w:cstheme="minorHAnsi"/>
        </w:rPr>
      </w:pPr>
    </w:p>
    <w:p w14:paraId="49DE1C5D" w14:textId="77777777" w:rsidR="006472D8" w:rsidRDefault="006472D8" w:rsidP="006472D8">
      <w:pPr>
        <w:rPr>
          <w:rFonts w:asciiTheme="minorHAnsi" w:hAnsiTheme="minorHAnsi" w:cstheme="minorHAnsi"/>
        </w:rPr>
      </w:pPr>
    </w:p>
    <w:p w14:paraId="0856DEAB" w14:textId="54A13AD4" w:rsidR="006472D8" w:rsidRDefault="006472D8" w:rsidP="006472D8">
      <w:pPr>
        <w:rPr>
          <w:rFonts w:asciiTheme="minorHAnsi" w:hAnsiTheme="minorHAnsi" w:cstheme="minorHAnsi"/>
        </w:rPr>
      </w:pPr>
      <w:r>
        <w:rPr>
          <w:rFonts w:asciiTheme="minorHAnsi" w:hAnsiTheme="minorHAnsi" w:cstheme="minorHAnsi"/>
        </w:rPr>
        <w:br w:type="page"/>
      </w:r>
    </w:p>
    <w:p w14:paraId="5FC06443" w14:textId="341FAE24" w:rsidR="006472D8" w:rsidRDefault="006472D8" w:rsidP="006472D8">
      <w:pPr>
        <w:spacing w:line="480" w:lineRule="auto"/>
        <w:rPr>
          <w:rFonts w:asciiTheme="minorHAnsi" w:hAnsiTheme="minorHAnsi" w:cstheme="minorHAnsi"/>
        </w:rPr>
      </w:pPr>
      <w:r>
        <w:rPr>
          <w:rFonts w:asciiTheme="minorHAnsi" w:hAnsiTheme="minorHAnsi" w:cstheme="minorHAnsi"/>
        </w:rPr>
        <w:lastRenderedPageBreak/>
        <w:t xml:space="preserve">Supplemental Table </w:t>
      </w:r>
      <w:r w:rsidR="008C0B63">
        <w:rPr>
          <w:rFonts w:asciiTheme="minorHAnsi" w:hAnsiTheme="minorHAnsi" w:cstheme="minorHAnsi"/>
        </w:rPr>
        <w:t>4</w:t>
      </w:r>
      <w:r>
        <w:rPr>
          <w:rFonts w:asciiTheme="minorHAnsi" w:hAnsiTheme="minorHAnsi" w:cstheme="minorHAnsi"/>
        </w:rPr>
        <w:t>. Natural-origin female steelhead reconditioned by the Kelt Reconditioning Program (KRP) released for repeat spawning (RS) and detected migrating upstream through LGR adult fish ladder PIT arrays. Data in this table is sorted by release year, not first spawn year as in Figure 6. Most fish released were reproductively ready (RR) based on laboratory hormone analysis. Fish with borderline reproductive hormone levels are released</w:t>
      </w:r>
      <w:r w:rsidR="00EE1161">
        <w:rPr>
          <w:rFonts w:asciiTheme="minorHAnsi" w:hAnsiTheme="minorHAnsi" w:cstheme="minorHAnsi"/>
        </w:rPr>
        <w:t xml:space="preserve"> and have been included in the RR group</w:t>
      </w:r>
      <w:r>
        <w:rPr>
          <w:rFonts w:asciiTheme="minorHAnsi" w:hAnsiTheme="minorHAnsi" w:cstheme="minorHAnsi"/>
        </w:rPr>
        <w:t>. However, a few fish are released that are not RR or have unknown RR. These fish are not expected to migrate upstream and are thus excluded from the total when calculating % of RR detected migrating upstream.</w:t>
      </w:r>
    </w:p>
    <w:p w14:paraId="72D33F5F" w14:textId="77777777" w:rsidR="006472D8" w:rsidRDefault="006472D8" w:rsidP="006472D8">
      <w:pPr>
        <w:rPr>
          <w:rFonts w:asciiTheme="minorHAnsi" w:hAnsiTheme="minorHAnsi" w:cstheme="minorHAnsi"/>
        </w:rPr>
      </w:pPr>
    </w:p>
    <w:tbl>
      <w:tblPr>
        <w:tblW w:w="11132" w:type="dxa"/>
        <w:jc w:val="center"/>
        <w:tblLook w:val="04A0" w:firstRow="1" w:lastRow="0" w:firstColumn="1" w:lastColumn="0" w:noHBand="0" w:noVBand="1"/>
      </w:tblPr>
      <w:tblGrid>
        <w:gridCol w:w="3236"/>
        <w:gridCol w:w="1316"/>
        <w:gridCol w:w="1316"/>
        <w:gridCol w:w="1316"/>
        <w:gridCol w:w="1316"/>
        <w:gridCol w:w="1316"/>
        <w:gridCol w:w="1316"/>
      </w:tblGrid>
      <w:tr w:rsidR="006472D8" w14:paraId="0F459642" w14:textId="77777777" w:rsidTr="00050C8D">
        <w:trPr>
          <w:trHeight w:val="300"/>
          <w:jc w:val="center"/>
        </w:trPr>
        <w:tc>
          <w:tcPr>
            <w:tcW w:w="3236" w:type="dxa"/>
            <w:tcBorders>
              <w:top w:val="single" w:sz="8" w:space="0" w:color="auto"/>
              <w:left w:val="nil"/>
              <w:bottom w:val="nil"/>
              <w:right w:val="nil"/>
            </w:tcBorders>
            <w:shd w:val="clear" w:color="auto" w:fill="auto"/>
            <w:noWrap/>
            <w:vAlign w:val="center"/>
            <w:hideMark/>
          </w:tcPr>
          <w:p w14:paraId="2D3301F8" w14:textId="77777777" w:rsidR="006472D8" w:rsidRDefault="006472D8" w:rsidP="00050C8D">
            <w:pPr>
              <w:jc w:val="right"/>
              <w:rPr>
                <w:rFonts w:ascii="Calibri" w:hAnsi="Calibri" w:cs="Calibri"/>
                <w:color w:val="000000"/>
                <w:sz w:val="20"/>
                <w:szCs w:val="20"/>
              </w:rPr>
            </w:pPr>
            <w:r>
              <w:rPr>
                <w:rFonts w:ascii="Calibri" w:hAnsi="Calibri" w:cs="Calibri"/>
                <w:color w:val="000000"/>
                <w:sz w:val="20"/>
                <w:szCs w:val="20"/>
              </w:rPr>
              <w:t> </w:t>
            </w:r>
          </w:p>
        </w:tc>
        <w:tc>
          <w:tcPr>
            <w:tcW w:w="1316" w:type="dxa"/>
            <w:tcBorders>
              <w:top w:val="single" w:sz="8" w:space="0" w:color="auto"/>
              <w:left w:val="nil"/>
              <w:bottom w:val="single" w:sz="8" w:space="0" w:color="auto"/>
              <w:right w:val="nil"/>
            </w:tcBorders>
            <w:shd w:val="clear" w:color="auto" w:fill="auto"/>
            <w:noWrap/>
            <w:vAlign w:val="center"/>
            <w:hideMark/>
          </w:tcPr>
          <w:p w14:paraId="18DF54A6" w14:textId="77777777" w:rsidR="006472D8" w:rsidRDefault="006472D8" w:rsidP="00050C8D">
            <w:pPr>
              <w:jc w:val="right"/>
              <w:rPr>
                <w:rFonts w:ascii="Calibri" w:hAnsi="Calibri" w:cs="Calibri"/>
                <w:color w:val="000000"/>
                <w:sz w:val="20"/>
                <w:szCs w:val="20"/>
              </w:rPr>
            </w:pPr>
            <w:r>
              <w:rPr>
                <w:rFonts w:ascii="Calibri" w:hAnsi="Calibri" w:cs="Calibri"/>
                <w:color w:val="000000"/>
                <w:sz w:val="20"/>
                <w:szCs w:val="20"/>
              </w:rPr>
              <w:t>2016</w:t>
            </w:r>
          </w:p>
        </w:tc>
        <w:tc>
          <w:tcPr>
            <w:tcW w:w="1316" w:type="dxa"/>
            <w:tcBorders>
              <w:top w:val="single" w:sz="8" w:space="0" w:color="auto"/>
              <w:left w:val="nil"/>
              <w:bottom w:val="single" w:sz="8" w:space="0" w:color="auto"/>
              <w:right w:val="nil"/>
            </w:tcBorders>
            <w:shd w:val="clear" w:color="auto" w:fill="auto"/>
            <w:noWrap/>
            <w:vAlign w:val="center"/>
            <w:hideMark/>
          </w:tcPr>
          <w:p w14:paraId="4ABF17B5" w14:textId="77777777" w:rsidR="006472D8" w:rsidRDefault="006472D8" w:rsidP="00050C8D">
            <w:pPr>
              <w:jc w:val="right"/>
              <w:rPr>
                <w:rFonts w:ascii="Calibri" w:hAnsi="Calibri" w:cs="Calibri"/>
                <w:color w:val="000000"/>
                <w:sz w:val="20"/>
                <w:szCs w:val="20"/>
              </w:rPr>
            </w:pPr>
            <w:r>
              <w:rPr>
                <w:rFonts w:ascii="Calibri" w:hAnsi="Calibri" w:cs="Calibri"/>
                <w:color w:val="000000"/>
                <w:sz w:val="20"/>
                <w:szCs w:val="20"/>
              </w:rPr>
              <w:t>2017</w:t>
            </w:r>
          </w:p>
        </w:tc>
        <w:tc>
          <w:tcPr>
            <w:tcW w:w="1316" w:type="dxa"/>
            <w:tcBorders>
              <w:top w:val="single" w:sz="8" w:space="0" w:color="auto"/>
              <w:left w:val="nil"/>
              <w:bottom w:val="single" w:sz="8" w:space="0" w:color="auto"/>
              <w:right w:val="nil"/>
            </w:tcBorders>
            <w:shd w:val="clear" w:color="auto" w:fill="auto"/>
            <w:noWrap/>
            <w:vAlign w:val="center"/>
            <w:hideMark/>
          </w:tcPr>
          <w:p w14:paraId="1FFD4576" w14:textId="77777777" w:rsidR="006472D8" w:rsidRDefault="006472D8" w:rsidP="00050C8D">
            <w:pPr>
              <w:jc w:val="right"/>
              <w:rPr>
                <w:rFonts w:ascii="Calibri" w:hAnsi="Calibri" w:cs="Calibri"/>
                <w:color w:val="000000"/>
                <w:sz w:val="20"/>
                <w:szCs w:val="20"/>
              </w:rPr>
            </w:pPr>
            <w:r>
              <w:rPr>
                <w:rFonts w:ascii="Calibri" w:hAnsi="Calibri" w:cs="Calibri"/>
                <w:color w:val="000000"/>
                <w:sz w:val="20"/>
                <w:szCs w:val="20"/>
              </w:rPr>
              <w:t>2018</w:t>
            </w:r>
          </w:p>
        </w:tc>
        <w:tc>
          <w:tcPr>
            <w:tcW w:w="1316" w:type="dxa"/>
            <w:tcBorders>
              <w:top w:val="single" w:sz="8" w:space="0" w:color="auto"/>
              <w:left w:val="nil"/>
              <w:bottom w:val="single" w:sz="8" w:space="0" w:color="auto"/>
              <w:right w:val="nil"/>
            </w:tcBorders>
            <w:shd w:val="clear" w:color="auto" w:fill="auto"/>
            <w:noWrap/>
            <w:vAlign w:val="center"/>
            <w:hideMark/>
          </w:tcPr>
          <w:p w14:paraId="525E7703" w14:textId="77777777" w:rsidR="006472D8" w:rsidRDefault="006472D8" w:rsidP="00050C8D">
            <w:pPr>
              <w:jc w:val="right"/>
              <w:rPr>
                <w:rFonts w:ascii="Calibri" w:hAnsi="Calibri" w:cs="Calibri"/>
                <w:color w:val="000000"/>
                <w:sz w:val="20"/>
                <w:szCs w:val="20"/>
              </w:rPr>
            </w:pPr>
            <w:r>
              <w:rPr>
                <w:rFonts w:ascii="Calibri" w:hAnsi="Calibri" w:cs="Calibri"/>
                <w:color w:val="000000"/>
                <w:sz w:val="20"/>
                <w:szCs w:val="20"/>
              </w:rPr>
              <w:t>2019</w:t>
            </w:r>
          </w:p>
        </w:tc>
        <w:tc>
          <w:tcPr>
            <w:tcW w:w="1316" w:type="dxa"/>
            <w:tcBorders>
              <w:top w:val="single" w:sz="8" w:space="0" w:color="auto"/>
              <w:left w:val="nil"/>
              <w:bottom w:val="single" w:sz="8" w:space="0" w:color="auto"/>
              <w:right w:val="nil"/>
            </w:tcBorders>
            <w:shd w:val="clear" w:color="auto" w:fill="auto"/>
            <w:noWrap/>
            <w:vAlign w:val="center"/>
            <w:hideMark/>
          </w:tcPr>
          <w:p w14:paraId="0D08A24F" w14:textId="77777777" w:rsidR="006472D8" w:rsidRDefault="006472D8" w:rsidP="00050C8D">
            <w:pPr>
              <w:jc w:val="right"/>
              <w:rPr>
                <w:rFonts w:ascii="Calibri" w:hAnsi="Calibri" w:cs="Calibri"/>
                <w:color w:val="000000"/>
                <w:sz w:val="20"/>
                <w:szCs w:val="20"/>
              </w:rPr>
            </w:pPr>
            <w:r>
              <w:rPr>
                <w:rFonts w:ascii="Calibri" w:hAnsi="Calibri" w:cs="Calibri"/>
                <w:color w:val="000000"/>
                <w:sz w:val="20"/>
                <w:szCs w:val="20"/>
              </w:rPr>
              <w:t>2020</w:t>
            </w:r>
          </w:p>
        </w:tc>
        <w:tc>
          <w:tcPr>
            <w:tcW w:w="1316" w:type="dxa"/>
            <w:tcBorders>
              <w:top w:val="single" w:sz="8" w:space="0" w:color="auto"/>
              <w:left w:val="nil"/>
              <w:bottom w:val="single" w:sz="8" w:space="0" w:color="auto"/>
              <w:right w:val="nil"/>
            </w:tcBorders>
            <w:shd w:val="clear" w:color="auto" w:fill="auto"/>
            <w:noWrap/>
            <w:vAlign w:val="center"/>
            <w:hideMark/>
          </w:tcPr>
          <w:p w14:paraId="1F47599D" w14:textId="77777777" w:rsidR="006472D8" w:rsidRDefault="006472D8" w:rsidP="00050C8D">
            <w:pPr>
              <w:jc w:val="right"/>
              <w:rPr>
                <w:rFonts w:ascii="Calibri" w:hAnsi="Calibri" w:cs="Calibri"/>
                <w:color w:val="000000"/>
                <w:sz w:val="20"/>
                <w:szCs w:val="20"/>
              </w:rPr>
            </w:pPr>
            <w:r>
              <w:rPr>
                <w:rFonts w:ascii="Calibri" w:hAnsi="Calibri" w:cs="Calibri"/>
                <w:color w:val="000000"/>
                <w:sz w:val="20"/>
                <w:szCs w:val="20"/>
              </w:rPr>
              <w:t>2021</w:t>
            </w:r>
          </w:p>
        </w:tc>
      </w:tr>
      <w:tr w:rsidR="006472D8" w14:paraId="547A9A85" w14:textId="77777777" w:rsidTr="00050C8D">
        <w:trPr>
          <w:trHeight w:val="280"/>
          <w:jc w:val="center"/>
        </w:trPr>
        <w:tc>
          <w:tcPr>
            <w:tcW w:w="3236" w:type="dxa"/>
            <w:tcBorders>
              <w:top w:val="nil"/>
              <w:left w:val="nil"/>
              <w:bottom w:val="nil"/>
              <w:right w:val="nil"/>
            </w:tcBorders>
            <w:shd w:val="clear" w:color="auto" w:fill="auto"/>
            <w:noWrap/>
            <w:vAlign w:val="center"/>
            <w:hideMark/>
          </w:tcPr>
          <w:p w14:paraId="7BA21A9E" w14:textId="77777777" w:rsidR="006472D8" w:rsidRDefault="006472D8" w:rsidP="00050C8D">
            <w:pPr>
              <w:rPr>
                <w:rFonts w:ascii="Calibri" w:hAnsi="Calibri" w:cs="Calibri"/>
                <w:color w:val="000000"/>
                <w:sz w:val="20"/>
                <w:szCs w:val="20"/>
              </w:rPr>
            </w:pPr>
            <w:r>
              <w:rPr>
                <w:rFonts w:ascii="Calibri" w:hAnsi="Calibri" w:cs="Calibri"/>
                <w:color w:val="000000"/>
                <w:sz w:val="20"/>
                <w:szCs w:val="20"/>
              </w:rPr>
              <w:t>Released – Total</w:t>
            </w:r>
          </w:p>
        </w:tc>
        <w:tc>
          <w:tcPr>
            <w:tcW w:w="1316" w:type="dxa"/>
            <w:tcBorders>
              <w:top w:val="nil"/>
              <w:left w:val="nil"/>
              <w:bottom w:val="nil"/>
              <w:right w:val="nil"/>
            </w:tcBorders>
            <w:shd w:val="clear" w:color="auto" w:fill="auto"/>
            <w:noWrap/>
            <w:vAlign w:val="center"/>
            <w:hideMark/>
          </w:tcPr>
          <w:p w14:paraId="14E42BE4" w14:textId="77777777" w:rsidR="006472D8" w:rsidRDefault="006472D8" w:rsidP="00050C8D">
            <w:pPr>
              <w:rPr>
                <w:rFonts w:ascii="Calibri" w:hAnsi="Calibri" w:cs="Calibri"/>
                <w:color w:val="000000"/>
                <w:sz w:val="20"/>
                <w:szCs w:val="20"/>
              </w:rPr>
            </w:pPr>
            <w:r>
              <w:rPr>
                <w:rFonts w:ascii="Calibri" w:hAnsi="Calibri" w:cs="Calibri"/>
                <w:color w:val="000000"/>
                <w:sz w:val="20"/>
                <w:szCs w:val="20"/>
              </w:rPr>
              <w:t>37</w:t>
            </w:r>
          </w:p>
        </w:tc>
        <w:tc>
          <w:tcPr>
            <w:tcW w:w="1316" w:type="dxa"/>
            <w:tcBorders>
              <w:top w:val="nil"/>
              <w:left w:val="nil"/>
              <w:bottom w:val="nil"/>
              <w:right w:val="nil"/>
            </w:tcBorders>
            <w:shd w:val="clear" w:color="auto" w:fill="auto"/>
            <w:noWrap/>
            <w:vAlign w:val="center"/>
            <w:hideMark/>
          </w:tcPr>
          <w:p w14:paraId="1074937C" w14:textId="77777777" w:rsidR="006472D8" w:rsidRDefault="006472D8" w:rsidP="00050C8D">
            <w:pPr>
              <w:rPr>
                <w:rFonts w:ascii="Calibri" w:hAnsi="Calibri" w:cs="Calibri"/>
                <w:color w:val="000000"/>
                <w:sz w:val="20"/>
                <w:szCs w:val="20"/>
              </w:rPr>
            </w:pPr>
            <w:r>
              <w:rPr>
                <w:rFonts w:ascii="Calibri" w:hAnsi="Calibri" w:cs="Calibri"/>
                <w:color w:val="000000"/>
                <w:sz w:val="20"/>
                <w:szCs w:val="20"/>
              </w:rPr>
              <w:t>92</w:t>
            </w:r>
          </w:p>
        </w:tc>
        <w:tc>
          <w:tcPr>
            <w:tcW w:w="1316" w:type="dxa"/>
            <w:tcBorders>
              <w:top w:val="nil"/>
              <w:left w:val="nil"/>
              <w:bottom w:val="nil"/>
              <w:right w:val="nil"/>
            </w:tcBorders>
            <w:shd w:val="clear" w:color="auto" w:fill="auto"/>
            <w:noWrap/>
            <w:vAlign w:val="center"/>
            <w:hideMark/>
          </w:tcPr>
          <w:p w14:paraId="634AC4BA" w14:textId="77777777" w:rsidR="006472D8" w:rsidRDefault="006472D8" w:rsidP="00050C8D">
            <w:pPr>
              <w:rPr>
                <w:rFonts w:ascii="Calibri" w:hAnsi="Calibri" w:cs="Calibri"/>
                <w:color w:val="000000"/>
                <w:sz w:val="20"/>
                <w:szCs w:val="20"/>
              </w:rPr>
            </w:pPr>
            <w:r>
              <w:rPr>
                <w:rFonts w:ascii="Calibri" w:hAnsi="Calibri" w:cs="Calibri"/>
                <w:color w:val="000000"/>
                <w:sz w:val="20"/>
                <w:szCs w:val="20"/>
              </w:rPr>
              <w:t>108</w:t>
            </w:r>
          </w:p>
        </w:tc>
        <w:tc>
          <w:tcPr>
            <w:tcW w:w="1316" w:type="dxa"/>
            <w:tcBorders>
              <w:top w:val="nil"/>
              <w:left w:val="nil"/>
              <w:bottom w:val="nil"/>
              <w:right w:val="nil"/>
            </w:tcBorders>
            <w:shd w:val="clear" w:color="auto" w:fill="auto"/>
            <w:noWrap/>
            <w:vAlign w:val="center"/>
            <w:hideMark/>
          </w:tcPr>
          <w:p w14:paraId="4669F4C1" w14:textId="77777777" w:rsidR="006472D8" w:rsidRDefault="006472D8" w:rsidP="00050C8D">
            <w:pPr>
              <w:rPr>
                <w:rFonts w:ascii="Calibri" w:hAnsi="Calibri" w:cs="Calibri"/>
                <w:color w:val="000000"/>
                <w:sz w:val="20"/>
                <w:szCs w:val="20"/>
              </w:rPr>
            </w:pPr>
            <w:r>
              <w:rPr>
                <w:rFonts w:ascii="Calibri" w:hAnsi="Calibri" w:cs="Calibri"/>
                <w:color w:val="000000"/>
                <w:sz w:val="20"/>
                <w:szCs w:val="20"/>
              </w:rPr>
              <w:t>31</w:t>
            </w:r>
          </w:p>
        </w:tc>
        <w:tc>
          <w:tcPr>
            <w:tcW w:w="1316" w:type="dxa"/>
            <w:tcBorders>
              <w:top w:val="nil"/>
              <w:left w:val="nil"/>
              <w:bottom w:val="nil"/>
              <w:right w:val="nil"/>
            </w:tcBorders>
            <w:shd w:val="clear" w:color="auto" w:fill="auto"/>
            <w:noWrap/>
            <w:vAlign w:val="center"/>
            <w:hideMark/>
          </w:tcPr>
          <w:p w14:paraId="69DF5A24" w14:textId="77777777" w:rsidR="006472D8" w:rsidRDefault="006472D8" w:rsidP="00050C8D">
            <w:pPr>
              <w:rPr>
                <w:rFonts w:ascii="Calibri" w:hAnsi="Calibri" w:cs="Calibri"/>
                <w:color w:val="000000"/>
                <w:sz w:val="20"/>
                <w:szCs w:val="20"/>
              </w:rPr>
            </w:pPr>
            <w:r>
              <w:rPr>
                <w:rFonts w:ascii="Calibri" w:hAnsi="Calibri" w:cs="Calibri"/>
                <w:color w:val="000000"/>
                <w:sz w:val="20"/>
                <w:szCs w:val="20"/>
              </w:rPr>
              <w:t>68</w:t>
            </w:r>
          </w:p>
        </w:tc>
        <w:tc>
          <w:tcPr>
            <w:tcW w:w="1316" w:type="dxa"/>
            <w:tcBorders>
              <w:top w:val="nil"/>
              <w:left w:val="nil"/>
              <w:bottom w:val="nil"/>
              <w:right w:val="nil"/>
            </w:tcBorders>
            <w:shd w:val="clear" w:color="auto" w:fill="auto"/>
            <w:noWrap/>
            <w:vAlign w:val="center"/>
            <w:hideMark/>
          </w:tcPr>
          <w:p w14:paraId="3892029A" w14:textId="77777777" w:rsidR="006472D8" w:rsidRDefault="006472D8" w:rsidP="00050C8D">
            <w:pPr>
              <w:rPr>
                <w:rFonts w:ascii="Calibri" w:hAnsi="Calibri" w:cs="Calibri"/>
                <w:color w:val="000000"/>
                <w:sz w:val="20"/>
                <w:szCs w:val="20"/>
              </w:rPr>
            </w:pPr>
            <w:r>
              <w:rPr>
                <w:rFonts w:ascii="Calibri" w:hAnsi="Calibri" w:cs="Calibri"/>
                <w:color w:val="000000"/>
                <w:sz w:val="20"/>
                <w:szCs w:val="20"/>
              </w:rPr>
              <w:t>65</w:t>
            </w:r>
          </w:p>
        </w:tc>
      </w:tr>
      <w:tr w:rsidR="006472D8" w14:paraId="6065FF9E" w14:textId="77777777" w:rsidTr="00050C8D">
        <w:trPr>
          <w:trHeight w:val="280"/>
          <w:jc w:val="center"/>
        </w:trPr>
        <w:tc>
          <w:tcPr>
            <w:tcW w:w="3236" w:type="dxa"/>
            <w:tcBorders>
              <w:top w:val="nil"/>
              <w:left w:val="nil"/>
              <w:bottom w:val="nil"/>
              <w:right w:val="nil"/>
            </w:tcBorders>
            <w:shd w:val="clear" w:color="auto" w:fill="auto"/>
            <w:noWrap/>
            <w:vAlign w:val="center"/>
            <w:hideMark/>
          </w:tcPr>
          <w:p w14:paraId="7E86D294" w14:textId="77777777" w:rsidR="006472D8" w:rsidRDefault="006472D8" w:rsidP="00050C8D">
            <w:pPr>
              <w:rPr>
                <w:rFonts w:ascii="Calibri" w:hAnsi="Calibri" w:cs="Calibri"/>
                <w:color w:val="000000"/>
                <w:sz w:val="20"/>
                <w:szCs w:val="20"/>
              </w:rPr>
            </w:pPr>
            <w:r>
              <w:rPr>
                <w:rFonts w:ascii="Calibri" w:hAnsi="Calibri" w:cs="Calibri"/>
                <w:color w:val="000000"/>
                <w:sz w:val="20"/>
                <w:szCs w:val="20"/>
              </w:rPr>
              <w:t xml:space="preserve">     Reproductively Ready (RR)</w:t>
            </w:r>
          </w:p>
        </w:tc>
        <w:tc>
          <w:tcPr>
            <w:tcW w:w="1316" w:type="dxa"/>
            <w:tcBorders>
              <w:top w:val="nil"/>
              <w:left w:val="nil"/>
              <w:bottom w:val="nil"/>
              <w:right w:val="nil"/>
            </w:tcBorders>
            <w:shd w:val="clear" w:color="auto" w:fill="auto"/>
            <w:noWrap/>
            <w:vAlign w:val="center"/>
            <w:hideMark/>
          </w:tcPr>
          <w:p w14:paraId="1549780C" w14:textId="408CCBF3" w:rsidR="006472D8" w:rsidRDefault="006472D8" w:rsidP="00050C8D">
            <w:pPr>
              <w:jc w:val="right"/>
              <w:rPr>
                <w:rFonts w:ascii="Calibri" w:hAnsi="Calibri" w:cs="Calibri"/>
                <w:color w:val="000000"/>
                <w:sz w:val="20"/>
                <w:szCs w:val="20"/>
              </w:rPr>
            </w:pPr>
            <w:r>
              <w:rPr>
                <w:rFonts w:ascii="Calibri" w:hAnsi="Calibri" w:cs="Calibri"/>
                <w:color w:val="000000"/>
                <w:sz w:val="20"/>
                <w:szCs w:val="20"/>
              </w:rPr>
              <w:t>3</w:t>
            </w:r>
            <w:r w:rsidR="00EE1161">
              <w:rPr>
                <w:rFonts w:ascii="Calibri" w:hAnsi="Calibri" w:cs="Calibri"/>
                <w:color w:val="000000"/>
                <w:sz w:val="20"/>
                <w:szCs w:val="20"/>
              </w:rPr>
              <w:t>1</w:t>
            </w:r>
          </w:p>
        </w:tc>
        <w:tc>
          <w:tcPr>
            <w:tcW w:w="1316" w:type="dxa"/>
            <w:tcBorders>
              <w:top w:val="nil"/>
              <w:left w:val="nil"/>
              <w:bottom w:val="nil"/>
              <w:right w:val="nil"/>
            </w:tcBorders>
            <w:shd w:val="clear" w:color="auto" w:fill="auto"/>
            <w:noWrap/>
            <w:vAlign w:val="center"/>
            <w:hideMark/>
          </w:tcPr>
          <w:p w14:paraId="3E8F16A3" w14:textId="77777777" w:rsidR="006472D8" w:rsidRDefault="006472D8" w:rsidP="00050C8D">
            <w:pPr>
              <w:jc w:val="right"/>
              <w:rPr>
                <w:rFonts w:ascii="Calibri" w:hAnsi="Calibri" w:cs="Calibri"/>
                <w:color w:val="000000"/>
                <w:sz w:val="20"/>
                <w:szCs w:val="20"/>
              </w:rPr>
            </w:pPr>
            <w:r>
              <w:rPr>
                <w:rFonts w:ascii="Calibri" w:hAnsi="Calibri" w:cs="Calibri"/>
                <w:color w:val="000000"/>
                <w:sz w:val="20"/>
                <w:szCs w:val="20"/>
              </w:rPr>
              <w:t>84</w:t>
            </w:r>
          </w:p>
        </w:tc>
        <w:tc>
          <w:tcPr>
            <w:tcW w:w="1316" w:type="dxa"/>
            <w:tcBorders>
              <w:top w:val="nil"/>
              <w:left w:val="nil"/>
              <w:bottom w:val="nil"/>
              <w:right w:val="nil"/>
            </w:tcBorders>
            <w:shd w:val="clear" w:color="auto" w:fill="auto"/>
            <w:noWrap/>
            <w:vAlign w:val="center"/>
            <w:hideMark/>
          </w:tcPr>
          <w:p w14:paraId="1264407D" w14:textId="3F7DF4AD" w:rsidR="006472D8" w:rsidRDefault="00EE1161" w:rsidP="00050C8D">
            <w:pPr>
              <w:jc w:val="right"/>
              <w:rPr>
                <w:rFonts w:ascii="Calibri" w:hAnsi="Calibri" w:cs="Calibri"/>
                <w:color w:val="000000"/>
                <w:sz w:val="20"/>
                <w:szCs w:val="20"/>
              </w:rPr>
            </w:pPr>
            <w:r>
              <w:rPr>
                <w:rFonts w:ascii="Calibri" w:hAnsi="Calibri" w:cs="Calibri"/>
                <w:color w:val="000000"/>
                <w:sz w:val="20"/>
                <w:szCs w:val="20"/>
              </w:rPr>
              <w:t>100</w:t>
            </w:r>
          </w:p>
        </w:tc>
        <w:tc>
          <w:tcPr>
            <w:tcW w:w="1316" w:type="dxa"/>
            <w:tcBorders>
              <w:top w:val="nil"/>
              <w:left w:val="nil"/>
              <w:bottom w:val="nil"/>
              <w:right w:val="nil"/>
            </w:tcBorders>
            <w:shd w:val="clear" w:color="auto" w:fill="auto"/>
            <w:noWrap/>
            <w:vAlign w:val="center"/>
            <w:hideMark/>
          </w:tcPr>
          <w:p w14:paraId="2B0AA3A6" w14:textId="16066DBA" w:rsidR="006472D8" w:rsidRDefault="00EE1161" w:rsidP="00050C8D">
            <w:pPr>
              <w:jc w:val="right"/>
              <w:rPr>
                <w:rFonts w:ascii="Calibri" w:hAnsi="Calibri" w:cs="Calibri"/>
                <w:color w:val="000000"/>
                <w:sz w:val="20"/>
                <w:szCs w:val="20"/>
              </w:rPr>
            </w:pPr>
            <w:r>
              <w:rPr>
                <w:rFonts w:ascii="Calibri" w:hAnsi="Calibri" w:cs="Calibri"/>
                <w:color w:val="000000"/>
                <w:sz w:val="20"/>
                <w:szCs w:val="20"/>
              </w:rPr>
              <w:t>15</w:t>
            </w:r>
          </w:p>
        </w:tc>
        <w:tc>
          <w:tcPr>
            <w:tcW w:w="1316" w:type="dxa"/>
            <w:tcBorders>
              <w:top w:val="nil"/>
              <w:left w:val="nil"/>
              <w:bottom w:val="nil"/>
              <w:right w:val="nil"/>
            </w:tcBorders>
            <w:shd w:val="clear" w:color="auto" w:fill="auto"/>
            <w:noWrap/>
            <w:vAlign w:val="center"/>
            <w:hideMark/>
          </w:tcPr>
          <w:p w14:paraId="5234DF89" w14:textId="592BF4A0" w:rsidR="006472D8" w:rsidRDefault="006472D8" w:rsidP="00050C8D">
            <w:pPr>
              <w:jc w:val="right"/>
              <w:rPr>
                <w:rFonts w:ascii="Calibri" w:hAnsi="Calibri" w:cs="Calibri"/>
                <w:color w:val="000000"/>
                <w:sz w:val="20"/>
                <w:szCs w:val="20"/>
              </w:rPr>
            </w:pPr>
            <w:r>
              <w:rPr>
                <w:rFonts w:ascii="Calibri" w:hAnsi="Calibri" w:cs="Calibri"/>
                <w:color w:val="000000"/>
                <w:sz w:val="20"/>
                <w:szCs w:val="20"/>
              </w:rPr>
              <w:t>5</w:t>
            </w:r>
            <w:r w:rsidR="00EE1161">
              <w:rPr>
                <w:rFonts w:ascii="Calibri" w:hAnsi="Calibri" w:cs="Calibri"/>
                <w:color w:val="000000"/>
                <w:sz w:val="20"/>
                <w:szCs w:val="20"/>
              </w:rPr>
              <w:t>6</w:t>
            </w:r>
          </w:p>
        </w:tc>
        <w:tc>
          <w:tcPr>
            <w:tcW w:w="1316" w:type="dxa"/>
            <w:tcBorders>
              <w:top w:val="nil"/>
              <w:left w:val="nil"/>
              <w:bottom w:val="nil"/>
              <w:right w:val="nil"/>
            </w:tcBorders>
            <w:shd w:val="clear" w:color="auto" w:fill="auto"/>
            <w:noWrap/>
            <w:vAlign w:val="center"/>
            <w:hideMark/>
          </w:tcPr>
          <w:p w14:paraId="51706881" w14:textId="77777777" w:rsidR="006472D8" w:rsidRDefault="006472D8" w:rsidP="00050C8D">
            <w:pPr>
              <w:jc w:val="right"/>
              <w:rPr>
                <w:rFonts w:ascii="Calibri" w:hAnsi="Calibri" w:cs="Calibri"/>
                <w:color w:val="000000"/>
                <w:sz w:val="20"/>
                <w:szCs w:val="20"/>
              </w:rPr>
            </w:pPr>
            <w:r>
              <w:rPr>
                <w:rFonts w:ascii="Calibri" w:hAnsi="Calibri" w:cs="Calibri"/>
                <w:color w:val="000000"/>
                <w:sz w:val="20"/>
                <w:szCs w:val="20"/>
              </w:rPr>
              <w:t>59</w:t>
            </w:r>
          </w:p>
        </w:tc>
      </w:tr>
      <w:tr w:rsidR="00EE1161" w14:paraId="685C0775" w14:textId="77777777" w:rsidTr="00050C8D">
        <w:trPr>
          <w:trHeight w:val="280"/>
          <w:jc w:val="center"/>
        </w:trPr>
        <w:tc>
          <w:tcPr>
            <w:tcW w:w="3236" w:type="dxa"/>
            <w:tcBorders>
              <w:top w:val="nil"/>
              <w:left w:val="nil"/>
              <w:bottom w:val="nil"/>
              <w:right w:val="nil"/>
            </w:tcBorders>
            <w:shd w:val="clear" w:color="auto" w:fill="auto"/>
            <w:noWrap/>
            <w:vAlign w:val="center"/>
            <w:hideMark/>
          </w:tcPr>
          <w:p w14:paraId="440C39AC" w14:textId="1568A27B" w:rsidR="00EE1161" w:rsidRDefault="00EE1161" w:rsidP="00050C8D">
            <w:pPr>
              <w:rPr>
                <w:rFonts w:ascii="Calibri" w:hAnsi="Calibri" w:cs="Calibri"/>
                <w:color w:val="000000"/>
                <w:sz w:val="20"/>
                <w:szCs w:val="20"/>
              </w:rPr>
            </w:pPr>
            <w:r>
              <w:rPr>
                <w:rFonts w:ascii="Calibri" w:hAnsi="Calibri" w:cs="Calibri"/>
                <w:color w:val="000000"/>
                <w:sz w:val="20"/>
                <w:szCs w:val="20"/>
              </w:rPr>
              <w:t xml:space="preserve">     Non-RR</w:t>
            </w:r>
          </w:p>
        </w:tc>
        <w:tc>
          <w:tcPr>
            <w:tcW w:w="1316" w:type="dxa"/>
            <w:tcBorders>
              <w:top w:val="nil"/>
              <w:left w:val="nil"/>
              <w:bottom w:val="nil"/>
              <w:right w:val="nil"/>
            </w:tcBorders>
            <w:shd w:val="clear" w:color="auto" w:fill="auto"/>
            <w:noWrap/>
            <w:vAlign w:val="center"/>
            <w:hideMark/>
          </w:tcPr>
          <w:p w14:paraId="240D5D31" w14:textId="010184A4"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6</w:t>
            </w:r>
          </w:p>
        </w:tc>
        <w:tc>
          <w:tcPr>
            <w:tcW w:w="1316" w:type="dxa"/>
            <w:tcBorders>
              <w:top w:val="nil"/>
              <w:left w:val="nil"/>
              <w:bottom w:val="nil"/>
              <w:right w:val="nil"/>
            </w:tcBorders>
            <w:shd w:val="clear" w:color="auto" w:fill="auto"/>
            <w:noWrap/>
            <w:vAlign w:val="center"/>
            <w:hideMark/>
          </w:tcPr>
          <w:p w14:paraId="2FBCF53F" w14:textId="63192D28"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8</w:t>
            </w:r>
          </w:p>
        </w:tc>
        <w:tc>
          <w:tcPr>
            <w:tcW w:w="1316" w:type="dxa"/>
            <w:tcBorders>
              <w:top w:val="nil"/>
              <w:left w:val="nil"/>
              <w:bottom w:val="nil"/>
              <w:right w:val="nil"/>
            </w:tcBorders>
            <w:shd w:val="clear" w:color="auto" w:fill="auto"/>
            <w:noWrap/>
            <w:vAlign w:val="center"/>
            <w:hideMark/>
          </w:tcPr>
          <w:p w14:paraId="7F19408F" w14:textId="374F90A5"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5</w:t>
            </w:r>
          </w:p>
        </w:tc>
        <w:tc>
          <w:tcPr>
            <w:tcW w:w="1316" w:type="dxa"/>
            <w:tcBorders>
              <w:top w:val="nil"/>
              <w:left w:val="nil"/>
              <w:bottom w:val="nil"/>
              <w:right w:val="nil"/>
            </w:tcBorders>
            <w:shd w:val="clear" w:color="auto" w:fill="auto"/>
            <w:noWrap/>
            <w:vAlign w:val="center"/>
            <w:hideMark/>
          </w:tcPr>
          <w:p w14:paraId="06CEA384" w14:textId="26710112"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1</w:t>
            </w:r>
          </w:p>
        </w:tc>
        <w:tc>
          <w:tcPr>
            <w:tcW w:w="1316" w:type="dxa"/>
            <w:tcBorders>
              <w:top w:val="nil"/>
              <w:left w:val="nil"/>
              <w:bottom w:val="nil"/>
              <w:right w:val="nil"/>
            </w:tcBorders>
            <w:shd w:val="clear" w:color="auto" w:fill="auto"/>
            <w:noWrap/>
            <w:vAlign w:val="center"/>
            <w:hideMark/>
          </w:tcPr>
          <w:p w14:paraId="4063B248" w14:textId="18B2A5EB"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6</w:t>
            </w:r>
          </w:p>
        </w:tc>
        <w:tc>
          <w:tcPr>
            <w:tcW w:w="1316" w:type="dxa"/>
            <w:tcBorders>
              <w:top w:val="nil"/>
              <w:left w:val="nil"/>
              <w:bottom w:val="nil"/>
              <w:right w:val="nil"/>
            </w:tcBorders>
            <w:shd w:val="clear" w:color="auto" w:fill="auto"/>
            <w:noWrap/>
            <w:vAlign w:val="center"/>
            <w:hideMark/>
          </w:tcPr>
          <w:p w14:paraId="4BBB37E4" w14:textId="7C9F3767"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6</w:t>
            </w:r>
          </w:p>
        </w:tc>
      </w:tr>
      <w:tr w:rsidR="00EE1161" w14:paraId="2CCF31F1" w14:textId="77777777" w:rsidTr="00050C8D">
        <w:trPr>
          <w:trHeight w:val="280"/>
          <w:jc w:val="center"/>
        </w:trPr>
        <w:tc>
          <w:tcPr>
            <w:tcW w:w="3236" w:type="dxa"/>
            <w:tcBorders>
              <w:top w:val="nil"/>
              <w:left w:val="nil"/>
              <w:bottom w:val="nil"/>
              <w:right w:val="nil"/>
            </w:tcBorders>
            <w:shd w:val="clear" w:color="auto" w:fill="auto"/>
            <w:noWrap/>
            <w:vAlign w:val="center"/>
            <w:hideMark/>
          </w:tcPr>
          <w:p w14:paraId="2D970758" w14:textId="1C2B3518" w:rsidR="00EE1161" w:rsidRDefault="00EE1161" w:rsidP="00050C8D">
            <w:pPr>
              <w:rPr>
                <w:rFonts w:ascii="Calibri" w:hAnsi="Calibri" w:cs="Calibri"/>
                <w:color w:val="000000"/>
                <w:sz w:val="20"/>
                <w:szCs w:val="20"/>
              </w:rPr>
            </w:pPr>
            <w:r>
              <w:rPr>
                <w:rFonts w:ascii="Calibri" w:hAnsi="Calibri" w:cs="Calibri"/>
                <w:color w:val="000000"/>
                <w:sz w:val="20"/>
                <w:szCs w:val="20"/>
              </w:rPr>
              <w:t xml:space="preserve">     Unknown RR</w:t>
            </w:r>
          </w:p>
        </w:tc>
        <w:tc>
          <w:tcPr>
            <w:tcW w:w="1316" w:type="dxa"/>
            <w:tcBorders>
              <w:top w:val="nil"/>
              <w:left w:val="nil"/>
              <w:bottom w:val="nil"/>
              <w:right w:val="nil"/>
            </w:tcBorders>
            <w:shd w:val="clear" w:color="auto" w:fill="auto"/>
            <w:noWrap/>
            <w:vAlign w:val="center"/>
            <w:hideMark/>
          </w:tcPr>
          <w:p w14:paraId="16018DC4" w14:textId="6A47407C"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0</w:t>
            </w:r>
          </w:p>
        </w:tc>
        <w:tc>
          <w:tcPr>
            <w:tcW w:w="1316" w:type="dxa"/>
            <w:tcBorders>
              <w:top w:val="nil"/>
              <w:left w:val="nil"/>
              <w:bottom w:val="nil"/>
              <w:right w:val="nil"/>
            </w:tcBorders>
            <w:shd w:val="clear" w:color="auto" w:fill="auto"/>
            <w:noWrap/>
            <w:vAlign w:val="center"/>
            <w:hideMark/>
          </w:tcPr>
          <w:p w14:paraId="54A86707" w14:textId="6DC878FE"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0</w:t>
            </w:r>
          </w:p>
        </w:tc>
        <w:tc>
          <w:tcPr>
            <w:tcW w:w="1316" w:type="dxa"/>
            <w:tcBorders>
              <w:top w:val="nil"/>
              <w:left w:val="nil"/>
              <w:bottom w:val="nil"/>
              <w:right w:val="nil"/>
            </w:tcBorders>
            <w:shd w:val="clear" w:color="auto" w:fill="auto"/>
            <w:noWrap/>
            <w:vAlign w:val="center"/>
            <w:hideMark/>
          </w:tcPr>
          <w:p w14:paraId="5B8554AD" w14:textId="4C8E5C1E"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3</w:t>
            </w:r>
          </w:p>
        </w:tc>
        <w:tc>
          <w:tcPr>
            <w:tcW w:w="1316" w:type="dxa"/>
            <w:tcBorders>
              <w:top w:val="nil"/>
              <w:left w:val="nil"/>
              <w:bottom w:val="nil"/>
              <w:right w:val="nil"/>
            </w:tcBorders>
            <w:shd w:val="clear" w:color="auto" w:fill="auto"/>
            <w:noWrap/>
            <w:vAlign w:val="center"/>
            <w:hideMark/>
          </w:tcPr>
          <w:p w14:paraId="250E6896" w14:textId="5E88A933"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5</w:t>
            </w:r>
          </w:p>
        </w:tc>
        <w:tc>
          <w:tcPr>
            <w:tcW w:w="1316" w:type="dxa"/>
            <w:tcBorders>
              <w:top w:val="nil"/>
              <w:left w:val="nil"/>
              <w:bottom w:val="nil"/>
              <w:right w:val="nil"/>
            </w:tcBorders>
            <w:shd w:val="clear" w:color="auto" w:fill="auto"/>
            <w:noWrap/>
            <w:vAlign w:val="center"/>
            <w:hideMark/>
          </w:tcPr>
          <w:p w14:paraId="34CF0002" w14:textId="33BC6304"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6</w:t>
            </w:r>
          </w:p>
        </w:tc>
        <w:tc>
          <w:tcPr>
            <w:tcW w:w="1316" w:type="dxa"/>
            <w:tcBorders>
              <w:top w:val="nil"/>
              <w:left w:val="nil"/>
              <w:bottom w:val="nil"/>
              <w:right w:val="nil"/>
            </w:tcBorders>
            <w:shd w:val="clear" w:color="auto" w:fill="auto"/>
            <w:noWrap/>
            <w:vAlign w:val="center"/>
            <w:hideMark/>
          </w:tcPr>
          <w:p w14:paraId="04402B71" w14:textId="7E6F7807"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0</w:t>
            </w:r>
          </w:p>
        </w:tc>
      </w:tr>
      <w:tr w:rsidR="00EE1161" w14:paraId="51212C61" w14:textId="77777777" w:rsidTr="00050C8D">
        <w:trPr>
          <w:trHeight w:val="280"/>
          <w:jc w:val="center"/>
        </w:trPr>
        <w:tc>
          <w:tcPr>
            <w:tcW w:w="3236" w:type="dxa"/>
            <w:tcBorders>
              <w:top w:val="nil"/>
              <w:left w:val="nil"/>
              <w:bottom w:val="nil"/>
              <w:right w:val="nil"/>
            </w:tcBorders>
            <w:shd w:val="clear" w:color="auto" w:fill="auto"/>
            <w:noWrap/>
            <w:vAlign w:val="center"/>
            <w:hideMark/>
          </w:tcPr>
          <w:p w14:paraId="23BBC49E" w14:textId="1D90AC11" w:rsidR="00EE1161" w:rsidRDefault="00EE1161" w:rsidP="00050C8D">
            <w:pPr>
              <w:rPr>
                <w:rFonts w:ascii="Calibri" w:hAnsi="Calibri" w:cs="Calibri"/>
                <w:color w:val="000000"/>
                <w:sz w:val="20"/>
                <w:szCs w:val="20"/>
              </w:rPr>
            </w:pPr>
            <w:r>
              <w:rPr>
                <w:rFonts w:ascii="Calibri" w:hAnsi="Calibri" w:cs="Calibri"/>
                <w:color w:val="000000"/>
                <w:sz w:val="20"/>
                <w:szCs w:val="20"/>
              </w:rPr>
              <w:t>Detected - Total</w:t>
            </w:r>
          </w:p>
        </w:tc>
        <w:tc>
          <w:tcPr>
            <w:tcW w:w="1316" w:type="dxa"/>
            <w:tcBorders>
              <w:top w:val="nil"/>
              <w:left w:val="nil"/>
              <w:bottom w:val="nil"/>
              <w:right w:val="nil"/>
            </w:tcBorders>
            <w:shd w:val="clear" w:color="auto" w:fill="auto"/>
            <w:noWrap/>
            <w:vAlign w:val="center"/>
            <w:hideMark/>
          </w:tcPr>
          <w:p w14:paraId="7572A19C" w14:textId="0CDEE45E"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27</w:t>
            </w:r>
          </w:p>
        </w:tc>
        <w:tc>
          <w:tcPr>
            <w:tcW w:w="1316" w:type="dxa"/>
            <w:tcBorders>
              <w:top w:val="nil"/>
              <w:left w:val="nil"/>
              <w:bottom w:val="nil"/>
              <w:right w:val="nil"/>
            </w:tcBorders>
            <w:shd w:val="clear" w:color="auto" w:fill="auto"/>
            <w:noWrap/>
            <w:vAlign w:val="center"/>
            <w:hideMark/>
          </w:tcPr>
          <w:p w14:paraId="49AED110" w14:textId="36049287"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70</w:t>
            </w:r>
          </w:p>
        </w:tc>
        <w:tc>
          <w:tcPr>
            <w:tcW w:w="1316" w:type="dxa"/>
            <w:tcBorders>
              <w:top w:val="nil"/>
              <w:left w:val="nil"/>
              <w:bottom w:val="nil"/>
              <w:right w:val="nil"/>
            </w:tcBorders>
            <w:shd w:val="clear" w:color="auto" w:fill="auto"/>
            <w:noWrap/>
            <w:vAlign w:val="center"/>
            <w:hideMark/>
          </w:tcPr>
          <w:p w14:paraId="52972229" w14:textId="13CB5576"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96</w:t>
            </w:r>
          </w:p>
        </w:tc>
        <w:tc>
          <w:tcPr>
            <w:tcW w:w="1316" w:type="dxa"/>
            <w:tcBorders>
              <w:top w:val="nil"/>
              <w:left w:val="nil"/>
              <w:bottom w:val="nil"/>
              <w:right w:val="nil"/>
            </w:tcBorders>
            <w:shd w:val="clear" w:color="auto" w:fill="auto"/>
            <w:noWrap/>
            <w:vAlign w:val="center"/>
            <w:hideMark/>
          </w:tcPr>
          <w:p w14:paraId="0B066673" w14:textId="0CD9A457"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22</w:t>
            </w:r>
          </w:p>
        </w:tc>
        <w:tc>
          <w:tcPr>
            <w:tcW w:w="1316" w:type="dxa"/>
            <w:tcBorders>
              <w:top w:val="nil"/>
              <w:left w:val="nil"/>
              <w:bottom w:val="nil"/>
              <w:right w:val="nil"/>
            </w:tcBorders>
            <w:shd w:val="clear" w:color="auto" w:fill="auto"/>
            <w:noWrap/>
            <w:vAlign w:val="center"/>
            <w:hideMark/>
          </w:tcPr>
          <w:p w14:paraId="0F94FE4E" w14:textId="67255C06"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62</w:t>
            </w:r>
          </w:p>
        </w:tc>
        <w:tc>
          <w:tcPr>
            <w:tcW w:w="1316" w:type="dxa"/>
            <w:tcBorders>
              <w:top w:val="nil"/>
              <w:left w:val="nil"/>
              <w:bottom w:val="nil"/>
              <w:right w:val="nil"/>
            </w:tcBorders>
            <w:shd w:val="clear" w:color="auto" w:fill="auto"/>
            <w:noWrap/>
            <w:vAlign w:val="center"/>
            <w:hideMark/>
          </w:tcPr>
          <w:p w14:paraId="61ECB679" w14:textId="2F7445FD"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58</w:t>
            </w:r>
          </w:p>
        </w:tc>
      </w:tr>
      <w:tr w:rsidR="00EE1161" w14:paraId="62A206D3" w14:textId="77777777" w:rsidTr="00050C8D">
        <w:trPr>
          <w:trHeight w:val="280"/>
          <w:jc w:val="center"/>
        </w:trPr>
        <w:tc>
          <w:tcPr>
            <w:tcW w:w="3236" w:type="dxa"/>
            <w:tcBorders>
              <w:top w:val="nil"/>
              <w:left w:val="nil"/>
              <w:bottom w:val="nil"/>
              <w:right w:val="nil"/>
            </w:tcBorders>
            <w:shd w:val="clear" w:color="auto" w:fill="auto"/>
            <w:noWrap/>
            <w:vAlign w:val="center"/>
            <w:hideMark/>
          </w:tcPr>
          <w:p w14:paraId="00B058B6" w14:textId="18632B76" w:rsidR="00EE1161" w:rsidRDefault="00EE1161" w:rsidP="00050C8D">
            <w:pPr>
              <w:rPr>
                <w:rFonts w:ascii="Calibri" w:hAnsi="Calibri" w:cs="Calibri"/>
                <w:color w:val="000000"/>
                <w:sz w:val="20"/>
                <w:szCs w:val="20"/>
              </w:rPr>
            </w:pPr>
            <w:r>
              <w:rPr>
                <w:rFonts w:ascii="Calibri" w:hAnsi="Calibri" w:cs="Calibri"/>
                <w:color w:val="000000"/>
                <w:sz w:val="20"/>
                <w:szCs w:val="20"/>
              </w:rPr>
              <w:t xml:space="preserve">     Detected migrating upstream</w:t>
            </w:r>
          </w:p>
        </w:tc>
        <w:tc>
          <w:tcPr>
            <w:tcW w:w="1316" w:type="dxa"/>
            <w:tcBorders>
              <w:top w:val="nil"/>
              <w:left w:val="nil"/>
              <w:bottom w:val="nil"/>
              <w:right w:val="nil"/>
            </w:tcBorders>
            <w:shd w:val="clear" w:color="auto" w:fill="auto"/>
            <w:noWrap/>
            <w:vAlign w:val="center"/>
            <w:hideMark/>
          </w:tcPr>
          <w:p w14:paraId="0847FEEF" w14:textId="6B118A34" w:rsidR="00EE1161" w:rsidRDefault="00EE1161" w:rsidP="00050C8D">
            <w:pPr>
              <w:rPr>
                <w:rFonts w:ascii="Calibri" w:hAnsi="Calibri" w:cs="Calibri"/>
                <w:color w:val="000000"/>
                <w:sz w:val="20"/>
                <w:szCs w:val="20"/>
              </w:rPr>
            </w:pPr>
            <w:r>
              <w:rPr>
                <w:rFonts w:ascii="Calibri" w:hAnsi="Calibri" w:cs="Calibri"/>
                <w:color w:val="000000"/>
                <w:sz w:val="20"/>
                <w:szCs w:val="20"/>
              </w:rPr>
              <w:t>25</w:t>
            </w:r>
          </w:p>
        </w:tc>
        <w:tc>
          <w:tcPr>
            <w:tcW w:w="1316" w:type="dxa"/>
            <w:tcBorders>
              <w:top w:val="nil"/>
              <w:left w:val="nil"/>
              <w:bottom w:val="nil"/>
              <w:right w:val="nil"/>
            </w:tcBorders>
            <w:shd w:val="clear" w:color="auto" w:fill="auto"/>
            <w:noWrap/>
            <w:vAlign w:val="center"/>
            <w:hideMark/>
          </w:tcPr>
          <w:p w14:paraId="4D0BCEDF" w14:textId="017E826F" w:rsidR="00EE1161" w:rsidRDefault="00EE1161" w:rsidP="00050C8D">
            <w:pPr>
              <w:rPr>
                <w:rFonts w:ascii="Calibri" w:hAnsi="Calibri" w:cs="Calibri"/>
                <w:color w:val="000000"/>
                <w:sz w:val="20"/>
                <w:szCs w:val="20"/>
              </w:rPr>
            </w:pPr>
            <w:r>
              <w:rPr>
                <w:rFonts w:ascii="Calibri" w:hAnsi="Calibri" w:cs="Calibri"/>
                <w:color w:val="000000"/>
                <w:sz w:val="20"/>
                <w:szCs w:val="20"/>
              </w:rPr>
              <w:t>67</w:t>
            </w:r>
          </w:p>
        </w:tc>
        <w:tc>
          <w:tcPr>
            <w:tcW w:w="1316" w:type="dxa"/>
            <w:tcBorders>
              <w:top w:val="nil"/>
              <w:left w:val="nil"/>
              <w:bottom w:val="nil"/>
              <w:right w:val="nil"/>
            </w:tcBorders>
            <w:shd w:val="clear" w:color="auto" w:fill="auto"/>
            <w:noWrap/>
            <w:vAlign w:val="center"/>
            <w:hideMark/>
          </w:tcPr>
          <w:p w14:paraId="590C2142" w14:textId="61888895" w:rsidR="00EE1161" w:rsidRDefault="00EE1161" w:rsidP="00050C8D">
            <w:pPr>
              <w:rPr>
                <w:rFonts w:ascii="Calibri" w:hAnsi="Calibri" w:cs="Calibri"/>
                <w:color w:val="000000"/>
                <w:sz w:val="20"/>
                <w:szCs w:val="20"/>
              </w:rPr>
            </w:pPr>
            <w:r>
              <w:rPr>
                <w:rFonts w:ascii="Calibri" w:hAnsi="Calibri" w:cs="Calibri"/>
                <w:color w:val="000000"/>
                <w:sz w:val="20"/>
                <w:szCs w:val="20"/>
              </w:rPr>
              <w:t>91</w:t>
            </w:r>
          </w:p>
        </w:tc>
        <w:tc>
          <w:tcPr>
            <w:tcW w:w="1316" w:type="dxa"/>
            <w:tcBorders>
              <w:top w:val="nil"/>
              <w:left w:val="nil"/>
              <w:bottom w:val="nil"/>
              <w:right w:val="nil"/>
            </w:tcBorders>
            <w:shd w:val="clear" w:color="auto" w:fill="auto"/>
            <w:noWrap/>
            <w:vAlign w:val="center"/>
            <w:hideMark/>
          </w:tcPr>
          <w:p w14:paraId="4164B3D9" w14:textId="09788ECD" w:rsidR="00EE1161" w:rsidRDefault="00EE1161" w:rsidP="00050C8D">
            <w:pPr>
              <w:rPr>
                <w:rFonts w:ascii="Calibri" w:hAnsi="Calibri" w:cs="Calibri"/>
                <w:color w:val="000000"/>
                <w:sz w:val="20"/>
                <w:szCs w:val="20"/>
              </w:rPr>
            </w:pPr>
            <w:r>
              <w:rPr>
                <w:rFonts w:ascii="Calibri" w:hAnsi="Calibri" w:cs="Calibri"/>
                <w:color w:val="000000"/>
                <w:sz w:val="20"/>
                <w:szCs w:val="20"/>
              </w:rPr>
              <w:t>19</w:t>
            </w:r>
          </w:p>
        </w:tc>
        <w:tc>
          <w:tcPr>
            <w:tcW w:w="1316" w:type="dxa"/>
            <w:tcBorders>
              <w:top w:val="nil"/>
              <w:left w:val="nil"/>
              <w:bottom w:val="nil"/>
              <w:right w:val="nil"/>
            </w:tcBorders>
            <w:shd w:val="clear" w:color="auto" w:fill="auto"/>
            <w:noWrap/>
            <w:vAlign w:val="center"/>
            <w:hideMark/>
          </w:tcPr>
          <w:p w14:paraId="4F5461A0" w14:textId="508FBF58" w:rsidR="00EE1161" w:rsidRDefault="00EE1161" w:rsidP="00050C8D">
            <w:pPr>
              <w:rPr>
                <w:rFonts w:ascii="Calibri" w:hAnsi="Calibri" w:cs="Calibri"/>
                <w:color w:val="000000"/>
                <w:sz w:val="20"/>
                <w:szCs w:val="20"/>
              </w:rPr>
            </w:pPr>
            <w:r>
              <w:rPr>
                <w:rFonts w:ascii="Calibri" w:hAnsi="Calibri" w:cs="Calibri"/>
                <w:color w:val="000000"/>
                <w:sz w:val="20"/>
                <w:szCs w:val="20"/>
              </w:rPr>
              <w:t>60</w:t>
            </w:r>
          </w:p>
        </w:tc>
        <w:tc>
          <w:tcPr>
            <w:tcW w:w="1316" w:type="dxa"/>
            <w:tcBorders>
              <w:top w:val="nil"/>
              <w:left w:val="nil"/>
              <w:bottom w:val="nil"/>
              <w:right w:val="nil"/>
            </w:tcBorders>
            <w:shd w:val="clear" w:color="auto" w:fill="auto"/>
            <w:noWrap/>
            <w:vAlign w:val="center"/>
            <w:hideMark/>
          </w:tcPr>
          <w:p w14:paraId="73321023" w14:textId="3139257F" w:rsidR="00EE1161" w:rsidRDefault="00EE1161" w:rsidP="00050C8D">
            <w:pPr>
              <w:rPr>
                <w:rFonts w:ascii="Calibri" w:hAnsi="Calibri" w:cs="Calibri"/>
                <w:color w:val="000000"/>
                <w:sz w:val="20"/>
                <w:szCs w:val="20"/>
              </w:rPr>
            </w:pPr>
            <w:r>
              <w:rPr>
                <w:rFonts w:ascii="Calibri" w:hAnsi="Calibri" w:cs="Calibri"/>
                <w:color w:val="000000"/>
                <w:sz w:val="20"/>
                <w:szCs w:val="20"/>
              </w:rPr>
              <w:t>55</w:t>
            </w:r>
          </w:p>
        </w:tc>
      </w:tr>
      <w:tr w:rsidR="00EE1161" w14:paraId="5A3118AD" w14:textId="77777777" w:rsidTr="00050C8D">
        <w:trPr>
          <w:trHeight w:val="280"/>
          <w:jc w:val="center"/>
        </w:trPr>
        <w:tc>
          <w:tcPr>
            <w:tcW w:w="3236" w:type="dxa"/>
            <w:tcBorders>
              <w:top w:val="nil"/>
              <w:left w:val="nil"/>
              <w:bottom w:val="nil"/>
              <w:right w:val="nil"/>
            </w:tcBorders>
            <w:shd w:val="clear" w:color="auto" w:fill="auto"/>
            <w:noWrap/>
            <w:vAlign w:val="center"/>
            <w:hideMark/>
          </w:tcPr>
          <w:p w14:paraId="7CECAD15" w14:textId="1F3CF672" w:rsidR="00EE1161" w:rsidRDefault="00EE1161" w:rsidP="00050C8D">
            <w:pPr>
              <w:rPr>
                <w:rFonts w:ascii="Calibri" w:hAnsi="Calibri" w:cs="Calibri"/>
                <w:color w:val="000000"/>
                <w:sz w:val="20"/>
                <w:szCs w:val="20"/>
              </w:rPr>
            </w:pPr>
            <w:r>
              <w:rPr>
                <w:rFonts w:ascii="Calibri" w:hAnsi="Calibri" w:cs="Calibri"/>
                <w:color w:val="000000"/>
                <w:sz w:val="20"/>
                <w:szCs w:val="20"/>
              </w:rPr>
              <w:t xml:space="preserve">         % of Total</w:t>
            </w:r>
          </w:p>
        </w:tc>
        <w:tc>
          <w:tcPr>
            <w:tcW w:w="1316" w:type="dxa"/>
            <w:tcBorders>
              <w:top w:val="nil"/>
              <w:left w:val="nil"/>
              <w:bottom w:val="nil"/>
              <w:right w:val="nil"/>
            </w:tcBorders>
            <w:shd w:val="clear" w:color="auto" w:fill="auto"/>
            <w:noWrap/>
            <w:vAlign w:val="center"/>
            <w:hideMark/>
          </w:tcPr>
          <w:p w14:paraId="1EB8F611" w14:textId="7811121C"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68%</w:t>
            </w:r>
          </w:p>
        </w:tc>
        <w:tc>
          <w:tcPr>
            <w:tcW w:w="1316" w:type="dxa"/>
            <w:tcBorders>
              <w:top w:val="nil"/>
              <w:left w:val="nil"/>
              <w:bottom w:val="nil"/>
              <w:right w:val="nil"/>
            </w:tcBorders>
            <w:shd w:val="clear" w:color="auto" w:fill="auto"/>
            <w:noWrap/>
            <w:vAlign w:val="center"/>
            <w:hideMark/>
          </w:tcPr>
          <w:p w14:paraId="38C4B255" w14:textId="4C57C213"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73%</w:t>
            </w:r>
          </w:p>
        </w:tc>
        <w:tc>
          <w:tcPr>
            <w:tcW w:w="1316" w:type="dxa"/>
            <w:tcBorders>
              <w:top w:val="nil"/>
              <w:left w:val="nil"/>
              <w:bottom w:val="nil"/>
              <w:right w:val="nil"/>
            </w:tcBorders>
            <w:shd w:val="clear" w:color="auto" w:fill="auto"/>
            <w:noWrap/>
            <w:vAlign w:val="center"/>
            <w:hideMark/>
          </w:tcPr>
          <w:p w14:paraId="6CFA3DA5" w14:textId="3C0E7658"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84%</w:t>
            </w:r>
          </w:p>
        </w:tc>
        <w:tc>
          <w:tcPr>
            <w:tcW w:w="1316" w:type="dxa"/>
            <w:tcBorders>
              <w:top w:val="nil"/>
              <w:left w:val="nil"/>
              <w:bottom w:val="nil"/>
              <w:right w:val="nil"/>
            </w:tcBorders>
            <w:shd w:val="clear" w:color="auto" w:fill="auto"/>
            <w:noWrap/>
            <w:vAlign w:val="center"/>
            <w:hideMark/>
          </w:tcPr>
          <w:p w14:paraId="571BC9D1" w14:textId="2F5BA2C7"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61%</w:t>
            </w:r>
          </w:p>
        </w:tc>
        <w:tc>
          <w:tcPr>
            <w:tcW w:w="1316" w:type="dxa"/>
            <w:tcBorders>
              <w:top w:val="nil"/>
              <w:left w:val="nil"/>
              <w:bottom w:val="nil"/>
              <w:right w:val="nil"/>
            </w:tcBorders>
            <w:shd w:val="clear" w:color="auto" w:fill="auto"/>
            <w:noWrap/>
            <w:vAlign w:val="center"/>
            <w:hideMark/>
          </w:tcPr>
          <w:p w14:paraId="601A3FE6" w14:textId="0128493A"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88%</w:t>
            </w:r>
          </w:p>
        </w:tc>
        <w:tc>
          <w:tcPr>
            <w:tcW w:w="1316" w:type="dxa"/>
            <w:tcBorders>
              <w:top w:val="nil"/>
              <w:left w:val="nil"/>
              <w:bottom w:val="nil"/>
              <w:right w:val="nil"/>
            </w:tcBorders>
            <w:shd w:val="clear" w:color="auto" w:fill="auto"/>
            <w:noWrap/>
            <w:vAlign w:val="center"/>
            <w:hideMark/>
          </w:tcPr>
          <w:p w14:paraId="6A1246C0" w14:textId="3DDABF4C"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85%</w:t>
            </w:r>
          </w:p>
        </w:tc>
      </w:tr>
      <w:tr w:rsidR="00EE1161" w14:paraId="7F1C663F" w14:textId="77777777" w:rsidTr="00050C8D">
        <w:trPr>
          <w:trHeight w:val="280"/>
          <w:jc w:val="center"/>
        </w:trPr>
        <w:tc>
          <w:tcPr>
            <w:tcW w:w="3236" w:type="dxa"/>
            <w:tcBorders>
              <w:top w:val="nil"/>
              <w:left w:val="nil"/>
              <w:bottom w:val="nil"/>
              <w:right w:val="nil"/>
            </w:tcBorders>
            <w:shd w:val="clear" w:color="auto" w:fill="auto"/>
            <w:noWrap/>
            <w:vAlign w:val="center"/>
            <w:hideMark/>
          </w:tcPr>
          <w:p w14:paraId="288C9864" w14:textId="712864B7" w:rsidR="00EE1161" w:rsidRDefault="00EE1161" w:rsidP="00050C8D">
            <w:pPr>
              <w:rPr>
                <w:rFonts w:ascii="Calibri" w:hAnsi="Calibri" w:cs="Calibri"/>
                <w:color w:val="000000"/>
                <w:sz w:val="20"/>
                <w:szCs w:val="20"/>
              </w:rPr>
            </w:pPr>
            <w:r>
              <w:rPr>
                <w:rFonts w:ascii="Calibri" w:hAnsi="Calibri" w:cs="Calibri"/>
                <w:color w:val="000000"/>
                <w:sz w:val="20"/>
                <w:szCs w:val="20"/>
              </w:rPr>
              <w:t xml:space="preserve">         % of RR</w:t>
            </w:r>
          </w:p>
        </w:tc>
        <w:tc>
          <w:tcPr>
            <w:tcW w:w="1316" w:type="dxa"/>
            <w:tcBorders>
              <w:top w:val="nil"/>
              <w:left w:val="nil"/>
              <w:bottom w:val="nil"/>
              <w:right w:val="nil"/>
            </w:tcBorders>
            <w:shd w:val="clear" w:color="auto" w:fill="auto"/>
            <w:noWrap/>
            <w:vAlign w:val="center"/>
            <w:hideMark/>
          </w:tcPr>
          <w:p w14:paraId="34BEEB40" w14:textId="61AF250F"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83%</w:t>
            </w:r>
          </w:p>
        </w:tc>
        <w:tc>
          <w:tcPr>
            <w:tcW w:w="1316" w:type="dxa"/>
            <w:tcBorders>
              <w:top w:val="nil"/>
              <w:left w:val="nil"/>
              <w:bottom w:val="nil"/>
              <w:right w:val="nil"/>
            </w:tcBorders>
            <w:shd w:val="clear" w:color="auto" w:fill="auto"/>
            <w:noWrap/>
            <w:vAlign w:val="center"/>
            <w:hideMark/>
          </w:tcPr>
          <w:p w14:paraId="1B53D590" w14:textId="49080B97"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80%</w:t>
            </w:r>
          </w:p>
        </w:tc>
        <w:tc>
          <w:tcPr>
            <w:tcW w:w="1316" w:type="dxa"/>
            <w:tcBorders>
              <w:top w:val="nil"/>
              <w:left w:val="nil"/>
              <w:bottom w:val="nil"/>
              <w:right w:val="nil"/>
            </w:tcBorders>
            <w:shd w:val="clear" w:color="auto" w:fill="auto"/>
            <w:noWrap/>
            <w:vAlign w:val="center"/>
            <w:hideMark/>
          </w:tcPr>
          <w:p w14:paraId="7A34AA95" w14:textId="36B63D6D"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94%</w:t>
            </w:r>
          </w:p>
        </w:tc>
        <w:tc>
          <w:tcPr>
            <w:tcW w:w="1316" w:type="dxa"/>
            <w:tcBorders>
              <w:top w:val="nil"/>
              <w:left w:val="nil"/>
              <w:bottom w:val="nil"/>
              <w:right w:val="nil"/>
            </w:tcBorders>
            <w:shd w:val="clear" w:color="auto" w:fill="auto"/>
            <w:noWrap/>
            <w:vAlign w:val="center"/>
            <w:hideMark/>
          </w:tcPr>
          <w:p w14:paraId="51811BF3" w14:textId="492D3C43"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100%</w:t>
            </w:r>
          </w:p>
        </w:tc>
        <w:tc>
          <w:tcPr>
            <w:tcW w:w="1316" w:type="dxa"/>
            <w:tcBorders>
              <w:top w:val="nil"/>
              <w:left w:val="nil"/>
              <w:bottom w:val="nil"/>
              <w:right w:val="nil"/>
            </w:tcBorders>
            <w:shd w:val="clear" w:color="auto" w:fill="auto"/>
            <w:noWrap/>
            <w:vAlign w:val="center"/>
            <w:hideMark/>
          </w:tcPr>
          <w:p w14:paraId="611A2300" w14:textId="74DBF417"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109%</w:t>
            </w:r>
          </w:p>
        </w:tc>
        <w:tc>
          <w:tcPr>
            <w:tcW w:w="1316" w:type="dxa"/>
            <w:tcBorders>
              <w:top w:val="nil"/>
              <w:left w:val="nil"/>
              <w:bottom w:val="nil"/>
              <w:right w:val="nil"/>
            </w:tcBorders>
            <w:shd w:val="clear" w:color="auto" w:fill="auto"/>
            <w:noWrap/>
            <w:vAlign w:val="center"/>
            <w:hideMark/>
          </w:tcPr>
          <w:p w14:paraId="42BD9C27" w14:textId="0D466715"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93%</w:t>
            </w:r>
          </w:p>
        </w:tc>
      </w:tr>
      <w:tr w:rsidR="00EE1161" w14:paraId="01CF34D6" w14:textId="77777777" w:rsidTr="00050C8D">
        <w:trPr>
          <w:trHeight w:val="280"/>
          <w:jc w:val="center"/>
        </w:trPr>
        <w:tc>
          <w:tcPr>
            <w:tcW w:w="3236" w:type="dxa"/>
            <w:tcBorders>
              <w:top w:val="nil"/>
              <w:left w:val="nil"/>
              <w:bottom w:val="nil"/>
              <w:right w:val="nil"/>
            </w:tcBorders>
            <w:shd w:val="clear" w:color="auto" w:fill="auto"/>
            <w:noWrap/>
            <w:vAlign w:val="center"/>
            <w:hideMark/>
          </w:tcPr>
          <w:p w14:paraId="7F8B762B" w14:textId="0C7C8D67" w:rsidR="00EE1161" w:rsidRDefault="00EE1161" w:rsidP="00050C8D">
            <w:pPr>
              <w:rPr>
                <w:rFonts w:ascii="Calibri" w:hAnsi="Calibri" w:cs="Calibri"/>
                <w:color w:val="000000"/>
                <w:sz w:val="20"/>
                <w:szCs w:val="20"/>
              </w:rPr>
            </w:pPr>
            <w:r>
              <w:rPr>
                <w:rFonts w:ascii="Calibri" w:hAnsi="Calibri" w:cs="Calibri"/>
                <w:color w:val="000000"/>
                <w:sz w:val="20"/>
                <w:szCs w:val="20"/>
              </w:rPr>
              <w:t xml:space="preserve">     Detected migrating downstream</w:t>
            </w:r>
          </w:p>
        </w:tc>
        <w:tc>
          <w:tcPr>
            <w:tcW w:w="1316" w:type="dxa"/>
            <w:tcBorders>
              <w:top w:val="nil"/>
              <w:left w:val="nil"/>
              <w:bottom w:val="nil"/>
              <w:right w:val="nil"/>
            </w:tcBorders>
            <w:shd w:val="clear" w:color="auto" w:fill="auto"/>
            <w:noWrap/>
            <w:vAlign w:val="center"/>
            <w:hideMark/>
          </w:tcPr>
          <w:p w14:paraId="2441566B" w14:textId="167110B4"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2</w:t>
            </w:r>
          </w:p>
        </w:tc>
        <w:tc>
          <w:tcPr>
            <w:tcW w:w="1316" w:type="dxa"/>
            <w:tcBorders>
              <w:top w:val="nil"/>
              <w:left w:val="nil"/>
              <w:bottom w:val="nil"/>
              <w:right w:val="nil"/>
            </w:tcBorders>
            <w:shd w:val="clear" w:color="auto" w:fill="auto"/>
            <w:noWrap/>
            <w:vAlign w:val="center"/>
            <w:hideMark/>
          </w:tcPr>
          <w:p w14:paraId="799D1804" w14:textId="63D4C0E5"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3</w:t>
            </w:r>
          </w:p>
        </w:tc>
        <w:tc>
          <w:tcPr>
            <w:tcW w:w="1316" w:type="dxa"/>
            <w:tcBorders>
              <w:top w:val="nil"/>
              <w:left w:val="nil"/>
              <w:bottom w:val="nil"/>
              <w:right w:val="nil"/>
            </w:tcBorders>
            <w:shd w:val="clear" w:color="auto" w:fill="auto"/>
            <w:noWrap/>
            <w:vAlign w:val="center"/>
            <w:hideMark/>
          </w:tcPr>
          <w:p w14:paraId="1AAF46CB" w14:textId="34008E2B"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5</w:t>
            </w:r>
          </w:p>
        </w:tc>
        <w:tc>
          <w:tcPr>
            <w:tcW w:w="1316" w:type="dxa"/>
            <w:tcBorders>
              <w:top w:val="nil"/>
              <w:left w:val="nil"/>
              <w:bottom w:val="nil"/>
              <w:right w:val="nil"/>
            </w:tcBorders>
            <w:shd w:val="clear" w:color="auto" w:fill="auto"/>
            <w:noWrap/>
            <w:vAlign w:val="center"/>
            <w:hideMark/>
          </w:tcPr>
          <w:p w14:paraId="513B9E9B" w14:textId="7B60565E"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3</w:t>
            </w:r>
          </w:p>
        </w:tc>
        <w:tc>
          <w:tcPr>
            <w:tcW w:w="1316" w:type="dxa"/>
            <w:tcBorders>
              <w:top w:val="nil"/>
              <w:left w:val="nil"/>
              <w:bottom w:val="nil"/>
              <w:right w:val="nil"/>
            </w:tcBorders>
            <w:shd w:val="clear" w:color="auto" w:fill="auto"/>
            <w:noWrap/>
            <w:vAlign w:val="center"/>
            <w:hideMark/>
          </w:tcPr>
          <w:p w14:paraId="7740775F" w14:textId="1F1DAC0D"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2</w:t>
            </w:r>
          </w:p>
        </w:tc>
        <w:tc>
          <w:tcPr>
            <w:tcW w:w="1316" w:type="dxa"/>
            <w:tcBorders>
              <w:top w:val="nil"/>
              <w:left w:val="nil"/>
              <w:bottom w:val="nil"/>
              <w:right w:val="nil"/>
            </w:tcBorders>
            <w:shd w:val="clear" w:color="auto" w:fill="auto"/>
            <w:noWrap/>
            <w:vAlign w:val="center"/>
            <w:hideMark/>
          </w:tcPr>
          <w:p w14:paraId="7F307A42" w14:textId="48D9931A"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3</w:t>
            </w:r>
          </w:p>
        </w:tc>
      </w:tr>
      <w:tr w:rsidR="00EE1161" w14:paraId="6AB14F11" w14:textId="77777777" w:rsidTr="00050C8D">
        <w:trPr>
          <w:trHeight w:val="280"/>
          <w:jc w:val="center"/>
        </w:trPr>
        <w:tc>
          <w:tcPr>
            <w:tcW w:w="3236" w:type="dxa"/>
            <w:tcBorders>
              <w:top w:val="nil"/>
              <w:left w:val="nil"/>
              <w:bottom w:val="nil"/>
              <w:right w:val="nil"/>
            </w:tcBorders>
            <w:shd w:val="clear" w:color="auto" w:fill="auto"/>
            <w:noWrap/>
            <w:vAlign w:val="center"/>
            <w:hideMark/>
          </w:tcPr>
          <w:p w14:paraId="052A96CA" w14:textId="6CD73C37" w:rsidR="00EE1161" w:rsidRDefault="00EE1161" w:rsidP="00050C8D">
            <w:pPr>
              <w:rPr>
                <w:rFonts w:ascii="Calibri" w:hAnsi="Calibri" w:cs="Calibri"/>
                <w:color w:val="000000"/>
                <w:sz w:val="20"/>
                <w:szCs w:val="20"/>
              </w:rPr>
            </w:pPr>
            <w:r>
              <w:rPr>
                <w:rFonts w:ascii="Calibri" w:hAnsi="Calibri" w:cs="Calibri"/>
                <w:color w:val="000000"/>
                <w:sz w:val="20"/>
                <w:szCs w:val="20"/>
              </w:rPr>
              <w:t xml:space="preserve">         % of Total</w:t>
            </w:r>
          </w:p>
        </w:tc>
        <w:tc>
          <w:tcPr>
            <w:tcW w:w="1316" w:type="dxa"/>
            <w:tcBorders>
              <w:top w:val="nil"/>
              <w:left w:val="nil"/>
              <w:bottom w:val="nil"/>
              <w:right w:val="nil"/>
            </w:tcBorders>
            <w:shd w:val="clear" w:color="auto" w:fill="auto"/>
            <w:noWrap/>
            <w:vAlign w:val="center"/>
            <w:hideMark/>
          </w:tcPr>
          <w:p w14:paraId="4DE77AD5" w14:textId="3929E02B"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5%</w:t>
            </w:r>
          </w:p>
        </w:tc>
        <w:tc>
          <w:tcPr>
            <w:tcW w:w="1316" w:type="dxa"/>
            <w:tcBorders>
              <w:top w:val="nil"/>
              <w:left w:val="nil"/>
              <w:bottom w:val="nil"/>
              <w:right w:val="nil"/>
            </w:tcBorders>
            <w:shd w:val="clear" w:color="auto" w:fill="auto"/>
            <w:noWrap/>
            <w:vAlign w:val="center"/>
            <w:hideMark/>
          </w:tcPr>
          <w:p w14:paraId="446017BC" w14:textId="3B7DB44A"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3%</w:t>
            </w:r>
          </w:p>
        </w:tc>
        <w:tc>
          <w:tcPr>
            <w:tcW w:w="1316" w:type="dxa"/>
            <w:tcBorders>
              <w:top w:val="nil"/>
              <w:left w:val="nil"/>
              <w:bottom w:val="nil"/>
              <w:right w:val="nil"/>
            </w:tcBorders>
            <w:shd w:val="clear" w:color="auto" w:fill="auto"/>
            <w:noWrap/>
            <w:vAlign w:val="center"/>
            <w:hideMark/>
          </w:tcPr>
          <w:p w14:paraId="357B5419" w14:textId="4E03068C"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5%</w:t>
            </w:r>
          </w:p>
        </w:tc>
        <w:tc>
          <w:tcPr>
            <w:tcW w:w="1316" w:type="dxa"/>
            <w:tcBorders>
              <w:top w:val="nil"/>
              <w:left w:val="nil"/>
              <w:bottom w:val="nil"/>
              <w:right w:val="nil"/>
            </w:tcBorders>
            <w:shd w:val="clear" w:color="auto" w:fill="auto"/>
            <w:noWrap/>
            <w:vAlign w:val="center"/>
            <w:hideMark/>
          </w:tcPr>
          <w:p w14:paraId="575623E3" w14:textId="6FAF161B"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10%</w:t>
            </w:r>
          </w:p>
        </w:tc>
        <w:tc>
          <w:tcPr>
            <w:tcW w:w="1316" w:type="dxa"/>
            <w:tcBorders>
              <w:top w:val="nil"/>
              <w:left w:val="nil"/>
              <w:bottom w:val="nil"/>
              <w:right w:val="nil"/>
            </w:tcBorders>
            <w:shd w:val="clear" w:color="auto" w:fill="auto"/>
            <w:noWrap/>
            <w:vAlign w:val="center"/>
            <w:hideMark/>
          </w:tcPr>
          <w:p w14:paraId="1EABAF62" w14:textId="52786C65"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3%</w:t>
            </w:r>
          </w:p>
        </w:tc>
        <w:tc>
          <w:tcPr>
            <w:tcW w:w="1316" w:type="dxa"/>
            <w:tcBorders>
              <w:top w:val="nil"/>
              <w:left w:val="nil"/>
              <w:bottom w:val="nil"/>
              <w:right w:val="nil"/>
            </w:tcBorders>
            <w:shd w:val="clear" w:color="auto" w:fill="auto"/>
            <w:noWrap/>
            <w:vAlign w:val="center"/>
            <w:hideMark/>
          </w:tcPr>
          <w:p w14:paraId="3B73F601" w14:textId="59699AA7"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5%</w:t>
            </w:r>
          </w:p>
        </w:tc>
      </w:tr>
      <w:tr w:rsidR="00EE1161" w14:paraId="0525E03F" w14:textId="77777777" w:rsidTr="00050C8D">
        <w:trPr>
          <w:trHeight w:val="280"/>
          <w:jc w:val="center"/>
        </w:trPr>
        <w:tc>
          <w:tcPr>
            <w:tcW w:w="3236" w:type="dxa"/>
            <w:tcBorders>
              <w:top w:val="nil"/>
              <w:left w:val="nil"/>
              <w:bottom w:val="nil"/>
              <w:right w:val="nil"/>
            </w:tcBorders>
            <w:shd w:val="clear" w:color="auto" w:fill="auto"/>
            <w:noWrap/>
            <w:vAlign w:val="center"/>
            <w:hideMark/>
          </w:tcPr>
          <w:p w14:paraId="2F331CB0" w14:textId="29BE3FE1" w:rsidR="00EE1161" w:rsidRDefault="00EE1161" w:rsidP="00050C8D">
            <w:pPr>
              <w:rPr>
                <w:rFonts w:ascii="Calibri" w:hAnsi="Calibri" w:cs="Calibri"/>
                <w:color w:val="000000"/>
                <w:sz w:val="20"/>
                <w:szCs w:val="20"/>
              </w:rPr>
            </w:pPr>
            <w:r>
              <w:rPr>
                <w:rFonts w:ascii="Calibri" w:hAnsi="Calibri" w:cs="Calibri"/>
                <w:color w:val="000000"/>
                <w:sz w:val="20"/>
                <w:szCs w:val="20"/>
              </w:rPr>
              <w:t>Released - Not Detected</w:t>
            </w:r>
          </w:p>
        </w:tc>
        <w:tc>
          <w:tcPr>
            <w:tcW w:w="1316" w:type="dxa"/>
            <w:tcBorders>
              <w:top w:val="nil"/>
              <w:left w:val="nil"/>
              <w:bottom w:val="nil"/>
              <w:right w:val="nil"/>
            </w:tcBorders>
            <w:shd w:val="clear" w:color="auto" w:fill="auto"/>
            <w:noWrap/>
            <w:vAlign w:val="center"/>
            <w:hideMark/>
          </w:tcPr>
          <w:p w14:paraId="56E059C9" w14:textId="1FB2AC3C"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10</w:t>
            </w:r>
          </w:p>
        </w:tc>
        <w:tc>
          <w:tcPr>
            <w:tcW w:w="1316" w:type="dxa"/>
            <w:tcBorders>
              <w:top w:val="nil"/>
              <w:left w:val="nil"/>
              <w:bottom w:val="nil"/>
              <w:right w:val="nil"/>
            </w:tcBorders>
            <w:shd w:val="clear" w:color="auto" w:fill="auto"/>
            <w:noWrap/>
            <w:vAlign w:val="center"/>
            <w:hideMark/>
          </w:tcPr>
          <w:p w14:paraId="77E169A7" w14:textId="4C32EBB5"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22</w:t>
            </w:r>
          </w:p>
        </w:tc>
        <w:tc>
          <w:tcPr>
            <w:tcW w:w="1316" w:type="dxa"/>
            <w:tcBorders>
              <w:top w:val="nil"/>
              <w:left w:val="nil"/>
              <w:bottom w:val="nil"/>
              <w:right w:val="nil"/>
            </w:tcBorders>
            <w:shd w:val="clear" w:color="auto" w:fill="auto"/>
            <w:noWrap/>
            <w:vAlign w:val="center"/>
            <w:hideMark/>
          </w:tcPr>
          <w:p w14:paraId="1D9F329E" w14:textId="2604C8D1"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12</w:t>
            </w:r>
          </w:p>
        </w:tc>
        <w:tc>
          <w:tcPr>
            <w:tcW w:w="1316" w:type="dxa"/>
            <w:tcBorders>
              <w:top w:val="nil"/>
              <w:left w:val="nil"/>
              <w:bottom w:val="nil"/>
              <w:right w:val="nil"/>
            </w:tcBorders>
            <w:shd w:val="clear" w:color="auto" w:fill="auto"/>
            <w:noWrap/>
            <w:vAlign w:val="center"/>
            <w:hideMark/>
          </w:tcPr>
          <w:p w14:paraId="7F65901E" w14:textId="2134C10F"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9</w:t>
            </w:r>
          </w:p>
        </w:tc>
        <w:tc>
          <w:tcPr>
            <w:tcW w:w="1316" w:type="dxa"/>
            <w:tcBorders>
              <w:top w:val="nil"/>
              <w:left w:val="nil"/>
              <w:bottom w:val="nil"/>
              <w:right w:val="nil"/>
            </w:tcBorders>
            <w:shd w:val="clear" w:color="auto" w:fill="auto"/>
            <w:noWrap/>
            <w:vAlign w:val="center"/>
            <w:hideMark/>
          </w:tcPr>
          <w:p w14:paraId="7656BBFE" w14:textId="2EFC4009"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6</w:t>
            </w:r>
          </w:p>
        </w:tc>
        <w:tc>
          <w:tcPr>
            <w:tcW w:w="1316" w:type="dxa"/>
            <w:tcBorders>
              <w:top w:val="nil"/>
              <w:left w:val="nil"/>
              <w:bottom w:val="nil"/>
              <w:right w:val="nil"/>
            </w:tcBorders>
            <w:shd w:val="clear" w:color="auto" w:fill="auto"/>
            <w:noWrap/>
            <w:vAlign w:val="center"/>
            <w:hideMark/>
          </w:tcPr>
          <w:p w14:paraId="7876EB18" w14:textId="653A42F8" w:rsidR="00EE1161" w:rsidRDefault="00EE1161" w:rsidP="00050C8D">
            <w:pPr>
              <w:jc w:val="right"/>
              <w:rPr>
                <w:rFonts w:ascii="Calibri" w:hAnsi="Calibri" w:cs="Calibri"/>
                <w:color w:val="000000"/>
                <w:sz w:val="20"/>
                <w:szCs w:val="20"/>
              </w:rPr>
            </w:pPr>
            <w:r>
              <w:rPr>
                <w:rFonts w:ascii="Calibri" w:hAnsi="Calibri" w:cs="Calibri"/>
                <w:color w:val="000000"/>
                <w:sz w:val="20"/>
                <w:szCs w:val="20"/>
              </w:rPr>
              <w:t>7</w:t>
            </w:r>
          </w:p>
        </w:tc>
      </w:tr>
      <w:tr w:rsidR="00EE1161" w14:paraId="318AD4A8" w14:textId="77777777" w:rsidTr="00323699">
        <w:trPr>
          <w:trHeight w:val="280"/>
          <w:jc w:val="center"/>
        </w:trPr>
        <w:tc>
          <w:tcPr>
            <w:tcW w:w="3236" w:type="dxa"/>
            <w:tcBorders>
              <w:top w:val="nil"/>
              <w:left w:val="nil"/>
              <w:bottom w:val="single" w:sz="8" w:space="0" w:color="auto"/>
              <w:right w:val="nil"/>
            </w:tcBorders>
            <w:shd w:val="clear" w:color="auto" w:fill="auto"/>
            <w:noWrap/>
            <w:vAlign w:val="center"/>
            <w:hideMark/>
          </w:tcPr>
          <w:p w14:paraId="1918935A" w14:textId="27C66326" w:rsidR="00EE1161" w:rsidRDefault="00EE1161" w:rsidP="00050C8D">
            <w:pPr>
              <w:rPr>
                <w:rFonts w:ascii="Calibri" w:hAnsi="Calibri" w:cs="Calibri"/>
                <w:color w:val="000000"/>
                <w:sz w:val="20"/>
                <w:szCs w:val="20"/>
              </w:rPr>
            </w:pPr>
            <w:r>
              <w:rPr>
                <w:rFonts w:ascii="Calibri" w:hAnsi="Calibri" w:cs="Calibri"/>
                <w:color w:val="000000"/>
                <w:sz w:val="20"/>
                <w:szCs w:val="20"/>
              </w:rPr>
              <w:t xml:space="preserve">     % of Total</w:t>
            </w:r>
          </w:p>
        </w:tc>
        <w:tc>
          <w:tcPr>
            <w:tcW w:w="1316" w:type="dxa"/>
            <w:tcBorders>
              <w:top w:val="nil"/>
              <w:left w:val="nil"/>
              <w:bottom w:val="single" w:sz="8" w:space="0" w:color="auto"/>
              <w:right w:val="nil"/>
            </w:tcBorders>
            <w:shd w:val="clear" w:color="auto" w:fill="auto"/>
            <w:noWrap/>
            <w:vAlign w:val="center"/>
            <w:hideMark/>
          </w:tcPr>
          <w:p w14:paraId="5ED99B97" w14:textId="3D56A888" w:rsidR="00EE1161" w:rsidRDefault="00EE1161" w:rsidP="00050C8D">
            <w:pPr>
              <w:rPr>
                <w:rFonts w:ascii="Calibri" w:hAnsi="Calibri" w:cs="Calibri"/>
                <w:color w:val="000000"/>
                <w:sz w:val="20"/>
                <w:szCs w:val="20"/>
              </w:rPr>
            </w:pPr>
            <w:r>
              <w:rPr>
                <w:rFonts w:ascii="Calibri" w:hAnsi="Calibri" w:cs="Calibri"/>
                <w:color w:val="000000"/>
                <w:sz w:val="20"/>
                <w:szCs w:val="20"/>
              </w:rPr>
              <w:t>27%</w:t>
            </w:r>
          </w:p>
        </w:tc>
        <w:tc>
          <w:tcPr>
            <w:tcW w:w="1316" w:type="dxa"/>
            <w:tcBorders>
              <w:top w:val="nil"/>
              <w:left w:val="nil"/>
              <w:bottom w:val="single" w:sz="8" w:space="0" w:color="auto"/>
              <w:right w:val="nil"/>
            </w:tcBorders>
            <w:shd w:val="clear" w:color="auto" w:fill="auto"/>
            <w:noWrap/>
            <w:vAlign w:val="center"/>
            <w:hideMark/>
          </w:tcPr>
          <w:p w14:paraId="5D32DD06" w14:textId="5FF1258A" w:rsidR="00EE1161" w:rsidRDefault="00EE1161" w:rsidP="00050C8D">
            <w:pPr>
              <w:rPr>
                <w:rFonts w:ascii="Calibri" w:hAnsi="Calibri" w:cs="Calibri"/>
                <w:color w:val="000000"/>
                <w:sz w:val="20"/>
                <w:szCs w:val="20"/>
              </w:rPr>
            </w:pPr>
            <w:r>
              <w:rPr>
                <w:rFonts w:ascii="Calibri" w:hAnsi="Calibri" w:cs="Calibri"/>
                <w:color w:val="000000"/>
                <w:sz w:val="20"/>
                <w:szCs w:val="20"/>
              </w:rPr>
              <w:t>24%</w:t>
            </w:r>
          </w:p>
        </w:tc>
        <w:tc>
          <w:tcPr>
            <w:tcW w:w="1316" w:type="dxa"/>
            <w:tcBorders>
              <w:top w:val="nil"/>
              <w:left w:val="nil"/>
              <w:bottom w:val="single" w:sz="8" w:space="0" w:color="auto"/>
              <w:right w:val="nil"/>
            </w:tcBorders>
            <w:shd w:val="clear" w:color="auto" w:fill="auto"/>
            <w:noWrap/>
            <w:vAlign w:val="center"/>
            <w:hideMark/>
          </w:tcPr>
          <w:p w14:paraId="035621F9" w14:textId="6944CC4A" w:rsidR="00EE1161" w:rsidRDefault="00EE1161" w:rsidP="00050C8D">
            <w:pPr>
              <w:rPr>
                <w:rFonts w:ascii="Calibri" w:hAnsi="Calibri" w:cs="Calibri"/>
                <w:color w:val="000000"/>
                <w:sz w:val="20"/>
                <w:szCs w:val="20"/>
              </w:rPr>
            </w:pPr>
            <w:r>
              <w:rPr>
                <w:rFonts w:ascii="Calibri" w:hAnsi="Calibri" w:cs="Calibri"/>
                <w:color w:val="000000"/>
                <w:sz w:val="20"/>
                <w:szCs w:val="20"/>
              </w:rPr>
              <w:t>11%</w:t>
            </w:r>
          </w:p>
        </w:tc>
        <w:tc>
          <w:tcPr>
            <w:tcW w:w="1316" w:type="dxa"/>
            <w:tcBorders>
              <w:top w:val="nil"/>
              <w:left w:val="nil"/>
              <w:bottom w:val="single" w:sz="8" w:space="0" w:color="auto"/>
              <w:right w:val="nil"/>
            </w:tcBorders>
            <w:shd w:val="clear" w:color="auto" w:fill="auto"/>
            <w:noWrap/>
            <w:vAlign w:val="center"/>
            <w:hideMark/>
          </w:tcPr>
          <w:p w14:paraId="1A620B6D" w14:textId="28F22629" w:rsidR="00EE1161" w:rsidRDefault="00EE1161" w:rsidP="00050C8D">
            <w:pPr>
              <w:rPr>
                <w:rFonts w:ascii="Calibri" w:hAnsi="Calibri" w:cs="Calibri"/>
                <w:color w:val="000000"/>
                <w:sz w:val="20"/>
                <w:szCs w:val="20"/>
              </w:rPr>
            </w:pPr>
            <w:r>
              <w:rPr>
                <w:rFonts w:ascii="Calibri" w:hAnsi="Calibri" w:cs="Calibri"/>
                <w:color w:val="000000"/>
                <w:sz w:val="20"/>
                <w:szCs w:val="20"/>
              </w:rPr>
              <w:t>29%</w:t>
            </w:r>
          </w:p>
        </w:tc>
        <w:tc>
          <w:tcPr>
            <w:tcW w:w="1316" w:type="dxa"/>
            <w:tcBorders>
              <w:top w:val="nil"/>
              <w:left w:val="nil"/>
              <w:bottom w:val="single" w:sz="8" w:space="0" w:color="auto"/>
              <w:right w:val="nil"/>
            </w:tcBorders>
            <w:shd w:val="clear" w:color="auto" w:fill="auto"/>
            <w:noWrap/>
            <w:vAlign w:val="center"/>
            <w:hideMark/>
          </w:tcPr>
          <w:p w14:paraId="3E5D1064" w14:textId="07DA4684" w:rsidR="00EE1161" w:rsidRDefault="00EE1161" w:rsidP="00050C8D">
            <w:pPr>
              <w:rPr>
                <w:rFonts w:ascii="Calibri" w:hAnsi="Calibri" w:cs="Calibri"/>
                <w:color w:val="000000"/>
                <w:sz w:val="20"/>
                <w:szCs w:val="20"/>
              </w:rPr>
            </w:pPr>
            <w:r>
              <w:rPr>
                <w:rFonts w:ascii="Calibri" w:hAnsi="Calibri" w:cs="Calibri"/>
                <w:color w:val="000000"/>
                <w:sz w:val="20"/>
                <w:szCs w:val="20"/>
              </w:rPr>
              <w:t>9%</w:t>
            </w:r>
          </w:p>
        </w:tc>
        <w:tc>
          <w:tcPr>
            <w:tcW w:w="1316" w:type="dxa"/>
            <w:tcBorders>
              <w:top w:val="nil"/>
              <w:left w:val="nil"/>
              <w:bottom w:val="single" w:sz="8" w:space="0" w:color="auto"/>
              <w:right w:val="nil"/>
            </w:tcBorders>
            <w:shd w:val="clear" w:color="auto" w:fill="auto"/>
            <w:noWrap/>
            <w:vAlign w:val="center"/>
            <w:hideMark/>
          </w:tcPr>
          <w:p w14:paraId="134AA439" w14:textId="54969779" w:rsidR="00EE1161" w:rsidRDefault="00EE1161" w:rsidP="00050C8D">
            <w:pPr>
              <w:rPr>
                <w:rFonts w:ascii="Calibri" w:hAnsi="Calibri" w:cs="Calibri"/>
                <w:color w:val="000000"/>
                <w:sz w:val="20"/>
                <w:szCs w:val="20"/>
              </w:rPr>
            </w:pPr>
            <w:r>
              <w:rPr>
                <w:rFonts w:ascii="Calibri" w:hAnsi="Calibri" w:cs="Calibri"/>
                <w:color w:val="000000"/>
                <w:sz w:val="20"/>
                <w:szCs w:val="20"/>
              </w:rPr>
              <w:t>11%</w:t>
            </w:r>
          </w:p>
        </w:tc>
      </w:tr>
    </w:tbl>
    <w:p w14:paraId="36263C72" w14:textId="4FCC482E" w:rsidR="006472D8" w:rsidRPr="006472D8" w:rsidRDefault="006472D8" w:rsidP="00E422D3">
      <w:pPr>
        <w:rPr>
          <w:rFonts w:asciiTheme="minorHAnsi" w:hAnsiTheme="minorHAnsi" w:cstheme="minorHAnsi"/>
        </w:rPr>
      </w:pPr>
    </w:p>
    <w:sectPr w:rsidR="006472D8" w:rsidRPr="006472D8" w:rsidSect="00F33AE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344E"/>
    <w:multiLevelType w:val="hybridMultilevel"/>
    <w:tmpl w:val="92E85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607BB"/>
    <w:multiLevelType w:val="hybridMultilevel"/>
    <w:tmpl w:val="840A0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13ECA"/>
    <w:multiLevelType w:val="hybridMultilevel"/>
    <w:tmpl w:val="8968D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B704D4"/>
    <w:multiLevelType w:val="hybridMultilevel"/>
    <w:tmpl w:val="A54CE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643B3"/>
    <w:multiLevelType w:val="hybridMultilevel"/>
    <w:tmpl w:val="C22C9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3E62AE"/>
    <w:multiLevelType w:val="hybridMultilevel"/>
    <w:tmpl w:val="E084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D0AD5"/>
    <w:multiLevelType w:val="hybridMultilevel"/>
    <w:tmpl w:val="8CCA9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13331"/>
    <w:multiLevelType w:val="hybridMultilevel"/>
    <w:tmpl w:val="8D881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7479AF"/>
    <w:multiLevelType w:val="hybridMultilevel"/>
    <w:tmpl w:val="22CC3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8A491A"/>
    <w:multiLevelType w:val="hybridMultilevel"/>
    <w:tmpl w:val="AE604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DF0B53"/>
    <w:multiLevelType w:val="hybridMultilevel"/>
    <w:tmpl w:val="2F04F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9D55A6"/>
    <w:multiLevelType w:val="hybridMultilevel"/>
    <w:tmpl w:val="14F8C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331D61"/>
    <w:multiLevelType w:val="hybridMultilevel"/>
    <w:tmpl w:val="9DAEA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76144F"/>
    <w:multiLevelType w:val="hybridMultilevel"/>
    <w:tmpl w:val="A296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9B15E3"/>
    <w:multiLevelType w:val="hybridMultilevel"/>
    <w:tmpl w:val="B3A09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F6190F"/>
    <w:multiLevelType w:val="hybridMultilevel"/>
    <w:tmpl w:val="B2BEA24A"/>
    <w:lvl w:ilvl="0" w:tplc="EE96AD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146B4B"/>
    <w:multiLevelType w:val="hybridMultilevel"/>
    <w:tmpl w:val="4178F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30094C"/>
    <w:multiLevelType w:val="hybridMultilevel"/>
    <w:tmpl w:val="93046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F14403"/>
    <w:multiLevelType w:val="hybridMultilevel"/>
    <w:tmpl w:val="E7AEB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196157"/>
    <w:multiLevelType w:val="hybridMultilevel"/>
    <w:tmpl w:val="43708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C07C5F"/>
    <w:multiLevelType w:val="hybridMultilevel"/>
    <w:tmpl w:val="402AE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F85C10"/>
    <w:multiLevelType w:val="hybridMultilevel"/>
    <w:tmpl w:val="586CA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3991415">
    <w:abstractNumId w:val="7"/>
  </w:num>
  <w:num w:numId="2" w16cid:durableId="333920174">
    <w:abstractNumId w:val="13"/>
  </w:num>
  <w:num w:numId="3" w16cid:durableId="1917781369">
    <w:abstractNumId w:val="2"/>
  </w:num>
  <w:num w:numId="4" w16cid:durableId="643892997">
    <w:abstractNumId w:val="17"/>
  </w:num>
  <w:num w:numId="5" w16cid:durableId="654340381">
    <w:abstractNumId w:val="10"/>
  </w:num>
  <w:num w:numId="6" w16cid:durableId="664745908">
    <w:abstractNumId w:val="8"/>
  </w:num>
  <w:num w:numId="7" w16cid:durableId="1295482287">
    <w:abstractNumId w:val="19"/>
  </w:num>
  <w:num w:numId="8" w16cid:durableId="1755273292">
    <w:abstractNumId w:val="6"/>
  </w:num>
  <w:num w:numId="9" w16cid:durableId="1185632601">
    <w:abstractNumId w:val="15"/>
  </w:num>
  <w:num w:numId="10" w16cid:durableId="708527963">
    <w:abstractNumId w:val="3"/>
  </w:num>
  <w:num w:numId="11" w16cid:durableId="1909220261">
    <w:abstractNumId w:val="21"/>
  </w:num>
  <w:num w:numId="12" w16cid:durableId="1421292266">
    <w:abstractNumId w:val="18"/>
  </w:num>
  <w:num w:numId="13" w16cid:durableId="401485111">
    <w:abstractNumId w:val="14"/>
  </w:num>
  <w:num w:numId="14" w16cid:durableId="1166170277">
    <w:abstractNumId w:val="20"/>
  </w:num>
  <w:num w:numId="15" w16cid:durableId="1103307033">
    <w:abstractNumId w:val="0"/>
  </w:num>
  <w:num w:numId="16" w16cid:durableId="1977561078">
    <w:abstractNumId w:val="5"/>
  </w:num>
  <w:num w:numId="17" w16cid:durableId="910698236">
    <w:abstractNumId w:val="16"/>
  </w:num>
  <w:num w:numId="18" w16cid:durableId="1943613060">
    <w:abstractNumId w:val="11"/>
  </w:num>
  <w:num w:numId="19" w16cid:durableId="407193459">
    <w:abstractNumId w:val="9"/>
  </w:num>
  <w:num w:numId="20" w16cid:durableId="192622811">
    <w:abstractNumId w:val="1"/>
  </w:num>
  <w:num w:numId="21" w16cid:durableId="191655785">
    <w:abstractNumId w:val="12"/>
  </w:num>
  <w:num w:numId="22" w16cid:durableId="79456255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e Ackerman">
    <w15:presenceInfo w15:providerId="AD" w15:userId="S::MikeA@nezperce.org::0b47ff0e-31f3-4b4d-8b78-4e88688674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2D3"/>
    <w:rsid w:val="00003572"/>
    <w:rsid w:val="00003D0A"/>
    <w:rsid w:val="0000419A"/>
    <w:rsid w:val="0000454B"/>
    <w:rsid w:val="000060BE"/>
    <w:rsid w:val="000067E8"/>
    <w:rsid w:val="0000726F"/>
    <w:rsid w:val="00007879"/>
    <w:rsid w:val="000078FE"/>
    <w:rsid w:val="00007D25"/>
    <w:rsid w:val="000118F9"/>
    <w:rsid w:val="00012188"/>
    <w:rsid w:val="00015129"/>
    <w:rsid w:val="00015B2E"/>
    <w:rsid w:val="00016681"/>
    <w:rsid w:val="000168F8"/>
    <w:rsid w:val="00022A6D"/>
    <w:rsid w:val="000246BE"/>
    <w:rsid w:val="000253ED"/>
    <w:rsid w:val="00025C12"/>
    <w:rsid w:val="00026282"/>
    <w:rsid w:val="00032B68"/>
    <w:rsid w:val="00032F59"/>
    <w:rsid w:val="0003449D"/>
    <w:rsid w:val="00035B29"/>
    <w:rsid w:val="00036166"/>
    <w:rsid w:val="0003642B"/>
    <w:rsid w:val="00036D0A"/>
    <w:rsid w:val="000402EC"/>
    <w:rsid w:val="00040F7A"/>
    <w:rsid w:val="0004183D"/>
    <w:rsid w:val="00042097"/>
    <w:rsid w:val="000420BD"/>
    <w:rsid w:val="000420D9"/>
    <w:rsid w:val="00043D0C"/>
    <w:rsid w:val="0004403F"/>
    <w:rsid w:val="00044848"/>
    <w:rsid w:val="00045DFA"/>
    <w:rsid w:val="00046B0E"/>
    <w:rsid w:val="00051BF3"/>
    <w:rsid w:val="000535BF"/>
    <w:rsid w:val="000539F6"/>
    <w:rsid w:val="00054376"/>
    <w:rsid w:val="00060BB4"/>
    <w:rsid w:val="00061D25"/>
    <w:rsid w:val="00063582"/>
    <w:rsid w:val="00063738"/>
    <w:rsid w:val="000639DE"/>
    <w:rsid w:val="00063FF2"/>
    <w:rsid w:val="00064F11"/>
    <w:rsid w:val="00064FDF"/>
    <w:rsid w:val="00067107"/>
    <w:rsid w:val="00067CF5"/>
    <w:rsid w:val="00071148"/>
    <w:rsid w:val="00071649"/>
    <w:rsid w:val="0007196B"/>
    <w:rsid w:val="000728BA"/>
    <w:rsid w:val="000728EC"/>
    <w:rsid w:val="00073371"/>
    <w:rsid w:val="0007568E"/>
    <w:rsid w:val="000771D3"/>
    <w:rsid w:val="0007754B"/>
    <w:rsid w:val="000803C9"/>
    <w:rsid w:val="00081F6E"/>
    <w:rsid w:val="00083467"/>
    <w:rsid w:val="000844DF"/>
    <w:rsid w:val="000852B7"/>
    <w:rsid w:val="0008646F"/>
    <w:rsid w:val="000866AC"/>
    <w:rsid w:val="00086E71"/>
    <w:rsid w:val="00087257"/>
    <w:rsid w:val="0009005E"/>
    <w:rsid w:val="00090686"/>
    <w:rsid w:val="00091F4C"/>
    <w:rsid w:val="00093705"/>
    <w:rsid w:val="00094297"/>
    <w:rsid w:val="000952C7"/>
    <w:rsid w:val="000A18E5"/>
    <w:rsid w:val="000A3315"/>
    <w:rsid w:val="000A3658"/>
    <w:rsid w:val="000A3DDA"/>
    <w:rsid w:val="000A51E7"/>
    <w:rsid w:val="000A6265"/>
    <w:rsid w:val="000A659F"/>
    <w:rsid w:val="000A66E2"/>
    <w:rsid w:val="000B37C8"/>
    <w:rsid w:val="000B40E4"/>
    <w:rsid w:val="000C303F"/>
    <w:rsid w:val="000C35D2"/>
    <w:rsid w:val="000C4E0B"/>
    <w:rsid w:val="000C5AA1"/>
    <w:rsid w:val="000C64AF"/>
    <w:rsid w:val="000D0B1C"/>
    <w:rsid w:val="000D0DDE"/>
    <w:rsid w:val="000D1897"/>
    <w:rsid w:val="000D224D"/>
    <w:rsid w:val="000D28D1"/>
    <w:rsid w:val="000D44DD"/>
    <w:rsid w:val="000D4CF5"/>
    <w:rsid w:val="000D58C0"/>
    <w:rsid w:val="000D621E"/>
    <w:rsid w:val="000D66DA"/>
    <w:rsid w:val="000D689F"/>
    <w:rsid w:val="000D6E7A"/>
    <w:rsid w:val="000D7FD0"/>
    <w:rsid w:val="000E2B08"/>
    <w:rsid w:val="000E322C"/>
    <w:rsid w:val="000E48F3"/>
    <w:rsid w:val="000E59B1"/>
    <w:rsid w:val="000E71E1"/>
    <w:rsid w:val="000F30EC"/>
    <w:rsid w:val="000F435A"/>
    <w:rsid w:val="000F4FF5"/>
    <w:rsid w:val="000F5460"/>
    <w:rsid w:val="000F5C73"/>
    <w:rsid w:val="000F64D7"/>
    <w:rsid w:val="000F71A0"/>
    <w:rsid w:val="0010131F"/>
    <w:rsid w:val="00101B1D"/>
    <w:rsid w:val="00101CC3"/>
    <w:rsid w:val="0010273E"/>
    <w:rsid w:val="00102D5F"/>
    <w:rsid w:val="00103526"/>
    <w:rsid w:val="00104E03"/>
    <w:rsid w:val="00105E90"/>
    <w:rsid w:val="00105F9B"/>
    <w:rsid w:val="00106330"/>
    <w:rsid w:val="001066EB"/>
    <w:rsid w:val="0010786F"/>
    <w:rsid w:val="00107984"/>
    <w:rsid w:val="001112A3"/>
    <w:rsid w:val="00111852"/>
    <w:rsid w:val="00112F46"/>
    <w:rsid w:val="00113639"/>
    <w:rsid w:val="00114343"/>
    <w:rsid w:val="00115695"/>
    <w:rsid w:val="00115F22"/>
    <w:rsid w:val="00116224"/>
    <w:rsid w:val="00116900"/>
    <w:rsid w:val="00117462"/>
    <w:rsid w:val="00117F04"/>
    <w:rsid w:val="00117F4D"/>
    <w:rsid w:val="0012151F"/>
    <w:rsid w:val="00121589"/>
    <w:rsid w:val="001219B8"/>
    <w:rsid w:val="00121ABA"/>
    <w:rsid w:val="0012536B"/>
    <w:rsid w:val="00127C13"/>
    <w:rsid w:val="0013198F"/>
    <w:rsid w:val="00132FA6"/>
    <w:rsid w:val="001335BE"/>
    <w:rsid w:val="00135EAE"/>
    <w:rsid w:val="00136210"/>
    <w:rsid w:val="001362B0"/>
    <w:rsid w:val="00137E25"/>
    <w:rsid w:val="00140298"/>
    <w:rsid w:val="00140AD7"/>
    <w:rsid w:val="00140E2B"/>
    <w:rsid w:val="00141271"/>
    <w:rsid w:val="001418ED"/>
    <w:rsid w:val="00141FCF"/>
    <w:rsid w:val="00143F4F"/>
    <w:rsid w:val="0014642F"/>
    <w:rsid w:val="00146544"/>
    <w:rsid w:val="00147A9A"/>
    <w:rsid w:val="00147B22"/>
    <w:rsid w:val="00151693"/>
    <w:rsid w:val="00151C98"/>
    <w:rsid w:val="00151E1B"/>
    <w:rsid w:val="00152AC6"/>
    <w:rsid w:val="00154F6B"/>
    <w:rsid w:val="001600FD"/>
    <w:rsid w:val="00161306"/>
    <w:rsid w:val="00161957"/>
    <w:rsid w:val="00162611"/>
    <w:rsid w:val="0016368D"/>
    <w:rsid w:val="00164878"/>
    <w:rsid w:val="00164F67"/>
    <w:rsid w:val="00167B51"/>
    <w:rsid w:val="00170166"/>
    <w:rsid w:val="00170263"/>
    <w:rsid w:val="00170286"/>
    <w:rsid w:val="0017109D"/>
    <w:rsid w:val="00171833"/>
    <w:rsid w:val="001719E5"/>
    <w:rsid w:val="00171F23"/>
    <w:rsid w:val="00172284"/>
    <w:rsid w:val="00174118"/>
    <w:rsid w:val="00174954"/>
    <w:rsid w:val="00175B34"/>
    <w:rsid w:val="00175D73"/>
    <w:rsid w:val="001764F6"/>
    <w:rsid w:val="001767D6"/>
    <w:rsid w:val="0017777C"/>
    <w:rsid w:val="0017779C"/>
    <w:rsid w:val="00180172"/>
    <w:rsid w:val="001825E2"/>
    <w:rsid w:val="00182697"/>
    <w:rsid w:val="001833FE"/>
    <w:rsid w:val="00183715"/>
    <w:rsid w:val="0018376C"/>
    <w:rsid w:val="00183F7B"/>
    <w:rsid w:val="001855B4"/>
    <w:rsid w:val="00186791"/>
    <w:rsid w:val="00186A99"/>
    <w:rsid w:val="00186B05"/>
    <w:rsid w:val="0018761A"/>
    <w:rsid w:val="00187690"/>
    <w:rsid w:val="001900E3"/>
    <w:rsid w:val="00190444"/>
    <w:rsid w:val="00192379"/>
    <w:rsid w:val="001924B9"/>
    <w:rsid w:val="001932EE"/>
    <w:rsid w:val="0019339D"/>
    <w:rsid w:val="00194056"/>
    <w:rsid w:val="001945B8"/>
    <w:rsid w:val="00197DDB"/>
    <w:rsid w:val="001A05C2"/>
    <w:rsid w:val="001A0977"/>
    <w:rsid w:val="001A0CB8"/>
    <w:rsid w:val="001A1014"/>
    <w:rsid w:val="001A1199"/>
    <w:rsid w:val="001A35A3"/>
    <w:rsid w:val="001A3A71"/>
    <w:rsid w:val="001B04EF"/>
    <w:rsid w:val="001B0EE0"/>
    <w:rsid w:val="001B2749"/>
    <w:rsid w:val="001B2B50"/>
    <w:rsid w:val="001B3B2E"/>
    <w:rsid w:val="001B4C0A"/>
    <w:rsid w:val="001B5322"/>
    <w:rsid w:val="001B719A"/>
    <w:rsid w:val="001C0D9A"/>
    <w:rsid w:val="001C12F3"/>
    <w:rsid w:val="001C1BF6"/>
    <w:rsid w:val="001C3C8C"/>
    <w:rsid w:val="001C3D43"/>
    <w:rsid w:val="001C40FB"/>
    <w:rsid w:val="001C54EA"/>
    <w:rsid w:val="001C5BF9"/>
    <w:rsid w:val="001C5EED"/>
    <w:rsid w:val="001C728F"/>
    <w:rsid w:val="001D1503"/>
    <w:rsid w:val="001D32DA"/>
    <w:rsid w:val="001D384A"/>
    <w:rsid w:val="001D40FA"/>
    <w:rsid w:val="001D4DD1"/>
    <w:rsid w:val="001D57B2"/>
    <w:rsid w:val="001D5A36"/>
    <w:rsid w:val="001D62AD"/>
    <w:rsid w:val="001D64D5"/>
    <w:rsid w:val="001D7530"/>
    <w:rsid w:val="001E04E6"/>
    <w:rsid w:val="001E1FBF"/>
    <w:rsid w:val="001E254B"/>
    <w:rsid w:val="001E33DB"/>
    <w:rsid w:val="001E4E35"/>
    <w:rsid w:val="001E56BA"/>
    <w:rsid w:val="001E63B6"/>
    <w:rsid w:val="001E7C77"/>
    <w:rsid w:val="001F0511"/>
    <w:rsid w:val="001F0CAC"/>
    <w:rsid w:val="001F1710"/>
    <w:rsid w:val="001F42F8"/>
    <w:rsid w:val="001F4C6F"/>
    <w:rsid w:val="001F4D09"/>
    <w:rsid w:val="001F534B"/>
    <w:rsid w:val="001F5BEF"/>
    <w:rsid w:val="002018CC"/>
    <w:rsid w:val="00201D85"/>
    <w:rsid w:val="002024CB"/>
    <w:rsid w:val="00203BAD"/>
    <w:rsid w:val="002060D7"/>
    <w:rsid w:val="0020758F"/>
    <w:rsid w:val="00207B49"/>
    <w:rsid w:val="002112D8"/>
    <w:rsid w:val="002126A1"/>
    <w:rsid w:val="0021434D"/>
    <w:rsid w:val="00215FBE"/>
    <w:rsid w:val="00215FF7"/>
    <w:rsid w:val="00216974"/>
    <w:rsid w:val="00220B79"/>
    <w:rsid w:val="0022280E"/>
    <w:rsid w:val="0022294D"/>
    <w:rsid w:val="0022399B"/>
    <w:rsid w:val="0022457A"/>
    <w:rsid w:val="00224CFD"/>
    <w:rsid w:val="002260EE"/>
    <w:rsid w:val="002261FB"/>
    <w:rsid w:val="00227658"/>
    <w:rsid w:val="00227CBC"/>
    <w:rsid w:val="00230341"/>
    <w:rsid w:val="00230ECD"/>
    <w:rsid w:val="002313E3"/>
    <w:rsid w:val="0023160C"/>
    <w:rsid w:val="0023198C"/>
    <w:rsid w:val="00233373"/>
    <w:rsid w:val="00233C68"/>
    <w:rsid w:val="00233E0C"/>
    <w:rsid w:val="0023422A"/>
    <w:rsid w:val="00234DA4"/>
    <w:rsid w:val="0023565C"/>
    <w:rsid w:val="00237DF2"/>
    <w:rsid w:val="00240FC6"/>
    <w:rsid w:val="00241358"/>
    <w:rsid w:val="002428DF"/>
    <w:rsid w:val="0024355F"/>
    <w:rsid w:val="002451C2"/>
    <w:rsid w:val="00246303"/>
    <w:rsid w:val="00247604"/>
    <w:rsid w:val="0025011D"/>
    <w:rsid w:val="00252C34"/>
    <w:rsid w:val="00253839"/>
    <w:rsid w:val="00254098"/>
    <w:rsid w:val="002569D1"/>
    <w:rsid w:val="00256B12"/>
    <w:rsid w:val="00257573"/>
    <w:rsid w:val="00260D98"/>
    <w:rsid w:val="00261739"/>
    <w:rsid w:val="00262194"/>
    <w:rsid w:val="00262333"/>
    <w:rsid w:val="0026329B"/>
    <w:rsid w:val="00264456"/>
    <w:rsid w:val="00265735"/>
    <w:rsid w:val="0026689E"/>
    <w:rsid w:val="00266B41"/>
    <w:rsid w:val="00271C5B"/>
    <w:rsid w:val="0027358C"/>
    <w:rsid w:val="00273C6B"/>
    <w:rsid w:val="002776F5"/>
    <w:rsid w:val="0028085C"/>
    <w:rsid w:val="00283356"/>
    <w:rsid w:val="0028478B"/>
    <w:rsid w:val="00284921"/>
    <w:rsid w:val="002870C8"/>
    <w:rsid w:val="00287272"/>
    <w:rsid w:val="00290265"/>
    <w:rsid w:val="0029127F"/>
    <w:rsid w:val="00291954"/>
    <w:rsid w:val="00291BA8"/>
    <w:rsid w:val="00292086"/>
    <w:rsid w:val="00292C99"/>
    <w:rsid w:val="00292FB2"/>
    <w:rsid w:val="0029414E"/>
    <w:rsid w:val="002950AB"/>
    <w:rsid w:val="002951E9"/>
    <w:rsid w:val="00295779"/>
    <w:rsid w:val="00295C82"/>
    <w:rsid w:val="00297633"/>
    <w:rsid w:val="00297C6A"/>
    <w:rsid w:val="002A141F"/>
    <w:rsid w:val="002A1C2A"/>
    <w:rsid w:val="002A37EE"/>
    <w:rsid w:val="002A3F10"/>
    <w:rsid w:val="002A3F84"/>
    <w:rsid w:val="002A6608"/>
    <w:rsid w:val="002A6DB4"/>
    <w:rsid w:val="002B1DB1"/>
    <w:rsid w:val="002B2477"/>
    <w:rsid w:val="002B4D49"/>
    <w:rsid w:val="002B734B"/>
    <w:rsid w:val="002B752B"/>
    <w:rsid w:val="002B7A90"/>
    <w:rsid w:val="002C0206"/>
    <w:rsid w:val="002C02A1"/>
    <w:rsid w:val="002C08D7"/>
    <w:rsid w:val="002C10A4"/>
    <w:rsid w:val="002C1E4D"/>
    <w:rsid w:val="002C2960"/>
    <w:rsid w:val="002C6653"/>
    <w:rsid w:val="002D01AF"/>
    <w:rsid w:val="002D1456"/>
    <w:rsid w:val="002D308E"/>
    <w:rsid w:val="002D31EE"/>
    <w:rsid w:val="002D3C2F"/>
    <w:rsid w:val="002D3C4E"/>
    <w:rsid w:val="002D3E8C"/>
    <w:rsid w:val="002D7464"/>
    <w:rsid w:val="002D7756"/>
    <w:rsid w:val="002E031F"/>
    <w:rsid w:val="002E0641"/>
    <w:rsid w:val="002E0E29"/>
    <w:rsid w:val="002E1FA7"/>
    <w:rsid w:val="002E348A"/>
    <w:rsid w:val="002E4212"/>
    <w:rsid w:val="002E4FCC"/>
    <w:rsid w:val="002E5729"/>
    <w:rsid w:val="002E63FC"/>
    <w:rsid w:val="002F09D4"/>
    <w:rsid w:val="002F2C00"/>
    <w:rsid w:val="002F2C14"/>
    <w:rsid w:val="002F4467"/>
    <w:rsid w:val="002F4AAE"/>
    <w:rsid w:val="002F58A3"/>
    <w:rsid w:val="002F6C43"/>
    <w:rsid w:val="002F6D34"/>
    <w:rsid w:val="002F78A7"/>
    <w:rsid w:val="0030034D"/>
    <w:rsid w:val="003013DE"/>
    <w:rsid w:val="003014D5"/>
    <w:rsid w:val="003020E7"/>
    <w:rsid w:val="00302C45"/>
    <w:rsid w:val="00302D2F"/>
    <w:rsid w:val="0030354D"/>
    <w:rsid w:val="0030359F"/>
    <w:rsid w:val="00303DDF"/>
    <w:rsid w:val="00303F94"/>
    <w:rsid w:val="00304AE6"/>
    <w:rsid w:val="0030536F"/>
    <w:rsid w:val="0030557D"/>
    <w:rsid w:val="00307E05"/>
    <w:rsid w:val="00310844"/>
    <w:rsid w:val="00311451"/>
    <w:rsid w:val="00311DDA"/>
    <w:rsid w:val="0031352B"/>
    <w:rsid w:val="0031541F"/>
    <w:rsid w:val="00315C54"/>
    <w:rsid w:val="00316279"/>
    <w:rsid w:val="0032120C"/>
    <w:rsid w:val="003231DF"/>
    <w:rsid w:val="0032467E"/>
    <w:rsid w:val="00325CB5"/>
    <w:rsid w:val="00326418"/>
    <w:rsid w:val="003265FC"/>
    <w:rsid w:val="00330219"/>
    <w:rsid w:val="003304C8"/>
    <w:rsid w:val="00330F11"/>
    <w:rsid w:val="00331F71"/>
    <w:rsid w:val="00332140"/>
    <w:rsid w:val="00332B96"/>
    <w:rsid w:val="00333155"/>
    <w:rsid w:val="003331AF"/>
    <w:rsid w:val="00334731"/>
    <w:rsid w:val="00335788"/>
    <w:rsid w:val="00335C03"/>
    <w:rsid w:val="00337182"/>
    <w:rsid w:val="003375DA"/>
    <w:rsid w:val="0034047D"/>
    <w:rsid w:val="00340628"/>
    <w:rsid w:val="003407FA"/>
    <w:rsid w:val="00342BFC"/>
    <w:rsid w:val="00343542"/>
    <w:rsid w:val="00344963"/>
    <w:rsid w:val="00345BE9"/>
    <w:rsid w:val="00345CB1"/>
    <w:rsid w:val="00345D69"/>
    <w:rsid w:val="00345DEB"/>
    <w:rsid w:val="003464BD"/>
    <w:rsid w:val="003466DF"/>
    <w:rsid w:val="00347119"/>
    <w:rsid w:val="003475C7"/>
    <w:rsid w:val="003478A0"/>
    <w:rsid w:val="00350014"/>
    <w:rsid w:val="0035126B"/>
    <w:rsid w:val="003550B2"/>
    <w:rsid w:val="003562B1"/>
    <w:rsid w:val="00357A1E"/>
    <w:rsid w:val="00360A65"/>
    <w:rsid w:val="00360DAE"/>
    <w:rsid w:val="00361E9D"/>
    <w:rsid w:val="00363213"/>
    <w:rsid w:val="00363B46"/>
    <w:rsid w:val="00364D14"/>
    <w:rsid w:val="00365653"/>
    <w:rsid w:val="0036594A"/>
    <w:rsid w:val="003662E8"/>
    <w:rsid w:val="003678DF"/>
    <w:rsid w:val="00370128"/>
    <w:rsid w:val="00371A20"/>
    <w:rsid w:val="00371F64"/>
    <w:rsid w:val="00374936"/>
    <w:rsid w:val="003766A2"/>
    <w:rsid w:val="0037679A"/>
    <w:rsid w:val="00377D1C"/>
    <w:rsid w:val="0038051A"/>
    <w:rsid w:val="003808EA"/>
    <w:rsid w:val="00380BC7"/>
    <w:rsid w:val="00380E49"/>
    <w:rsid w:val="00381055"/>
    <w:rsid w:val="0038151F"/>
    <w:rsid w:val="00384BDD"/>
    <w:rsid w:val="003854FE"/>
    <w:rsid w:val="00385BDA"/>
    <w:rsid w:val="00385EF5"/>
    <w:rsid w:val="0038723C"/>
    <w:rsid w:val="0039109C"/>
    <w:rsid w:val="003910A2"/>
    <w:rsid w:val="00391E32"/>
    <w:rsid w:val="003920F3"/>
    <w:rsid w:val="00392F85"/>
    <w:rsid w:val="003935C4"/>
    <w:rsid w:val="00393E9A"/>
    <w:rsid w:val="00394973"/>
    <w:rsid w:val="00394D75"/>
    <w:rsid w:val="00394F6D"/>
    <w:rsid w:val="003962E3"/>
    <w:rsid w:val="00397FA3"/>
    <w:rsid w:val="003A2252"/>
    <w:rsid w:val="003A2FCE"/>
    <w:rsid w:val="003A3E70"/>
    <w:rsid w:val="003A3F3E"/>
    <w:rsid w:val="003A4A08"/>
    <w:rsid w:val="003A4C6A"/>
    <w:rsid w:val="003A624D"/>
    <w:rsid w:val="003B0D93"/>
    <w:rsid w:val="003B203D"/>
    <w:rsid w:val="003B3272"/>
    <w:rsid w:val="003B440F"/>
    <w:rsid w:val="003B700E"/>
    <w:rsid w:val="003B775D"/>
    <w:rsid w:val="003B7975"/>
    <w:rsid w:val="003B7A15"/>
    <w:rsid w:val="003C0774"/>
    <w:rsid w:val="003C0A3C"/>
    <w:rsid w:val="003C0A58"/>
    <w:rsid w:val="003C0A93"/>
    <w:rsid w:val="003C17F0"/>
    <w:rsid w:val="003C2234"/>
    <w:rsid w:val="003C2531"/>
    <w:rsid w:val="003C4A5E"/>
    <w:rsid w:val="003C58F7"/>
    <w:rsid w:val="003C685C"/>
    <w:rsid w:val="003C7779"/>
    <w:rsid w:val="003C79C1"/>
    <w:rsid w:val="003D0ABC"/>
    <w:rsid w:val="003D0D8E"/>
    <w:rsid w:val="003D1001"/>
    <w:rsid w:val="003D189D"/>
    <w:rsid w:val="003D1D6D"/>
    <w:rsid w:val="003D2503"/>
    <w:rsid w:val="003D3407"/>
    <w:rsid w:val="003D39D8"/>
    <w:rsid w:val="003D4775"/>
    <w:rsid w:val="003D5335"/>
    <w:rsid w:val="003D543B"/>
    <w:rsid w:val="003E0A76"/>
    <w:rsid w:val="003E2754"/>
    <w:rsid w:val="003E3895"/>
    <w:rsid w:val="003E47EC"/>
    <w:rsid w:val="003E5538"/>
    <w:rsid w:val="003E5EF3"/>
    <w:rsid w:val="003E6467"/>
    <w:rsid w:val="003E6535"/>
    <w:rsid w:val="003E658E"/>
    <w:rsid w:val="003E7A3E"/>
    <w:rsid w:val="003F0FFE"/>
    <w:rsid w:val="003F137C"/>
    <w:rsid w:val="003F2A92"/>
    <w:rsid w:val="003F4876"/>
    <w:rsid w:val="003F4EDA"/>
    <w:rsid w:val="003F50E0"/>
    <w:rsid w:val="003F6C9C"/>
    <w:rsid w:val="003F6E30"/>
    <w:rsid w:val="00400DCB"/>
    <w:rsid w:val="004010AA"/>
    <w:rsid w:val="00401342"/>
    <w:rsid w:val="00401D6E"/>
    <w:rsid w:val="004037DB"/>
    <w:rsid w:val="00404695"/>
    <w:rsid w:val="0040585E"/>
    <w:rsid w:val="00406F39"/>
    <w:rsid w:val="00412FB7"/>
    <w:rsid w:val="00414DBF"/>
    <w:rsid w:val="00416D69"/>
    <w:rsid w:val="00417FF9"/>
    <w:rsid w:val="00420006"/>
    <w:rsid w:val="004202BA"/>
    <w:rsid w:val="00423722"/>
    <w:rsid w:val="00423E49"/>
    <w:rsid w:val="004249E4"/>
    <w:rsid w:val="00424B99"/>
    <w:rsid w:val="0042500F"/>
    <w:rsid w:val="004256A3"/>
    <w:rsid w:val="00427386"/>
    <w:rsid w:val="00431E80"/>
    <w:rsid w:val="00432DE7"/>
    <w:rsid w:val="004333FA"/>
    <w:rsid w:val="00433F1C"/>
    <w:rsid w:val="00443E27"/>
    <w:rsid w:val="004440EF"/>
    <w:rsid w:val="0044524F"/>
    <w:rsid w:val="004454AB"/>
    <w:rsid w:val="00445782"/>
    <w:rsid w:val="00446A17"/>
    <w:rsid w:val="00447A51"/>
    <w:rsid w:val="00453295"/>
    <w:rsid w:val="00453C5A"/>
    <w:rsid w:val="004544CC"/>
    <w:rsid w:val="00455100"/>
    <w:rsid w:val="004566F3"/>
    <w:rsid w:val="0045716B"/>
    <w:rsid w:val="0046063C"/>
    <w:rsid w:val="004613AA"/>
    <w:rsid w:val="00461455"/>
    <w:rsid w:val="00461545"/>
    <w:rsid w:val="004616E9"/>
    <w:rsid w:val="00462804"/>
    <w:rsid w:val="00464B3B"/>
    <w:rsid w:val="00465A6F"/>
    <w:rsid w:val="00465C7C"/>
    <w:rsid w:val="00465D10"/>
    <w:rsid w:val="00470CCF"/>
    <w:rsid w:val="00470E45"/>
    <w:rsid w:val="00471305"/>
    <w:rsid w:val="00471C60"/>
    <w:rsid w:val="00472143"/>
    <w:rsid w:val="004729F9"/>
    <w:rsid w:val="004742A6"/>
    <w:rsid w:val="004747AA"/>
    <w:rsid w:val="00474980"/>
    <w:rsid w:val="00474DE9"/>
    <w:rsid w:val="004754C8"/>
    <w:rsid w:val="00475C5D"/>
    <w:rsid w:val="00476412"/>
    <w:rsid w:val="004764D5"/>
    <w:rsid w:val="004769DE"/>
    <w:rsid w:val="004776D1"/>
    <w:rsid w:val="0047791A"/>
    <w:rsid w:val="004779FC"/>
    <w:rsid w:val="0048005E"/>
    <w:rsid w:val="0048011D"/>
    <w:rsid w:val="00480AAB"/>
    <w:rsid w:val="00480AC9"/>
    <w:rsid w:val="00482163"/>
    <w:rsid w:val="00484E04"/>
    <w:rsid w:val="00485322"/>
    <w:rsid w:val="00486A24"/>
    <w:rsid w:val="004879E1"/>
    <w:rsid w:val="0049070A"/>
    <w:rsid w:val="00490774"/>
    <w:rsid w:val="00490EFC"/>
    <w:rsid w:val="004937DE"/>
    <w:rsid w:val="00493F88"/>
    <w:rsid w:val="0049669C"/>
    <w:rsid w:val="004969EC"/>
    <w:rsid w:val="00497A36"/>
    <w:rsid w:val="004A16B4"/>
    <w:rsid w:val="004A29CD"/>
    <w:rsid w:val="004A54AA"/>
    <w:rsid w:val="004A64A5"/>
    <w:rsid w:val="004A7131"/>
    <w:rsid w:val="004A7427"/>
    <w:rsid w:val="004A753F"/>
    <w:rsid w:val="004A7743"/>
    <w:rsid w:val="004B108A"/>
    <w:rsid w:val="004B127F"/>
    <w:rsid w:val="004B1945"/>
    <w:rsid w:val="004B2315"/>
    <w:rsid w:val="004B356F"/>
    <w:rsid w:val="004B4866"/>
    <w:rsid w:val="004B5AAD"/>
    <w:rsid w:val="004B5C80"/>
    <w:rsid w:val="004B6DA3"/>
    <w:rsid w:val="004C055F"/>
    <w:rsid w:val="004C1C2E"/>
    <w:rsid w:val="004C21BC"/>
    <w:rsid w:val="004C4303"/>
    <w:rsid w:val="004C45F5"/>
    <w:rsid w:val="004C49C9"/>
    <w:rsid w:val="004C4FBB"/>
    <w:rsid w:val="004C6A80"/>
    <w:rsid w:val="004C6B81"/>
    <w:rsid w:val="004D195F"/>
    <w:rsid w:val="004D25DF"/>
    <w:rsid w:val="004D2CE4"/>
    <w:rsid w:val="004D341A"/>
    <w:rsid w:val="004D4F41"/>
    <w:rsid w:val="004D5644"/>
    <w:rsid w:val="004D6F82"/>
    <w:rsid w:val="004D73D6"/>
    <w:rsid w:val="004E00DA"/>
    <w:rsid w:val="004E0BAA"/>
    <w:rsid w:val="004E11E4"/>
    <w:rsid w:val="004E399E"/>
    <w:rsid w:val="004F0B7A"/>
    <w:rsid w:val="004F3406"/>
    <w:rsid w:val="004F457A"/>
    <w:rsid w:val="004F523E"/>
    <w:rsid w:val="004F62CE"/>
    <w:rsid w:val="004F66C5"/>
    <w:rsid w:val="004F7B33"/>
    <w:rsid w:val="00502086"/>
    <w:rsid w:val="005025D0"/>
    <w:rsid w:val="0050263B"/>
    <w:rsid w:val="00503875"/>
    <w:rsid w:val="00504CD8"/>
    <w:rsid w:val="00506FAD"/>
    <w:rsid w:val="005077B3"/>
    <w:rsid w:val="00507885"/>
    <w:rsid w:val="005079E1"/>
    <w:rsid w:val="00511A25"/>
    <w:rsid w:val="00511DCE"/>
    <w:rsid w:val="00512BE6"/>
    <w:rsid w:val="0051317A"/>
    <w:rsid w:val="005139D0"/>
    <w:rsid w:val="00515C3F"/>
    <w:rsid w:val="005164C1"/>
    <w:rsid w:val="00517A05"/>
    <w:rsid w:val="00520AA6"/>
    <w:rsid w:val="005217B8"/>
    <w:rsid w:val="0052183D"/>
    <w:rsid w:val="00521AEE"/>
    <w:rsid w:val="005232E4"/>
    <w:rsid w:val="00524D8F"/>
    <w:rsid w:val="00524E03"/>
    <w:rsid w:val="00525B7B"/>
    <w:rsid w:val="00526740"/>
    <w:rsid w:val="0053052C"/>
    <w:rsid w:val="00530E92"/>
    <w:rsid w:val="00531310"/>
    <w:rsid w:val="00532293"/>
    <w:rsid w:val="00533707"/>
    <w:rsid w:val="005403B9"/>
    <w:rsid w:val="00542F75"/>
    <w:rsid w:val="00543472"/>
    <w:rsid w:val="00543950"/>
    <w:rsid w:val="005447D4"/>
    <w:rsid w:val="00546C7A"/>
    <w:rsid w:val="005471F4"/>
    <w:rsid w:val="00547367"/>
    <w:rsid w:val="00547A97"/>
    <w:rsid w:val="00550CF6"/>
    <w:rsid w:val="00551B4E"/>
    <w:rsid w:val="0055511B"/>
    <w:rsid w:val="00557726"/>
    <w:rsid w:val="00561B79"/>
    <w:rsid w:val="00561C30"/>
    <w:rsid w:val="005634F1"/>
    <w:rsid w:val="005639D4"/>
    <w:rsid w:val="00565D38"/>
    <w:rsid w:val="00566D33"/>
    <w:rsid w:val="005671AA"/>
    <w:rsid w:val="00570289"/>
    <w:rsid w:val="00570369"/>
    <w:rsid w:val="005718E3"/>
    <w:rsid w:val="00571AA6"/>
    <w:rsid w:val="0057322E"/>
    <w:rsid w:val="00573ABF"/>
    <w:rsid w:val="00573E08"/>
    <w:rsid w:val="00576988"/>
    <w:rsid w:val="00576DAE"/>
    <w:rsid w:val="00576FE5"/>
    <w:rsid w:val="00580DCB"/>
    <w:rsid w:val="005811EE"/>
    <w:rsid w:val="005815CC"/>
    <w:rsid w:val="00583991"/>
    <w:rsid w:val="0058415C"/>
    <w:rsid w:val="00584C74"/>
    <w:rsid w:val="00585892"/>
    <w:rsid w:val="005869D2"/>
    <w:rsid w:val="0059005A"/>
    <w:rsid w:val="00590E49"/>
    <w:rsid w:val="0059105E"/>
    <w:rsid w:val="00591546"/>
    <w:rsid w:val="0059253B"/>
    <w:rsid w:val="005929D9"/>
    <w:rsid w:val="00593E73"/>
    <w:rsid w:val="00595886"/>
    <w:rsid w:val="00597B06"/>
    <w:rsid w:val="005A05C0"/>
    <w:rsid w:val="005A0BCE"/>
    <w:rsid w:val="005A0D13"/>
    <w:rsid w:val="005A12FC"/>
    <w:rsid w:val="005A39DC"/>
    <w:rsid w:val="005A4593"/>
    <w:rsid w:val="005A5E77"/>
    <w:rsid w:val="005A7F0B"/>
    <w:rsid w:val="005B0A44"/>
    <w:rsid w:val="005B464F"/>
    <w:rsid w:val="005B5B83"/>
    <w:rsid w:val="005B7345"/>
    <w:rsid w:val="005B7479"/>
    <w:rsid w:val="005B7A85"/>
    <w:rsid w:val="005C1417"/>
    <w:rsid w:val="005C181D"/>
    <w:rsid w:val="005C1E45"/>
    <w:rsid w:val="005C31EA"/>
    <w:rsid w:val="005C3B43"/>
    <w:rsid w:val="005C44FE"/>
    <w:rsid w:val="005C51CE"/>
    <w:rsid w:val="005C570E"/>
    <w:rsid w:val="005C57CE"/>
    <w:rsid w:val="005C77D4"/>
    <w:rsid w:val="005D0006"/>
    <w:rsid w:val="005D03D1"/>
    <w:rsid w:val="005D1398"/>
    <w:rsid w:val="005D14A1"/>
    <w:rsid w:val="005D340E"/>
    <w:rsid w:val="005D43E6"/>
    <w:rsid w:val="005D43FA"/>
    <w:rsid w:val="005D4BE9"/>
    <w:rsid w:val="005D4C2F"/>
    <w:rsid w:val="005D53A3"/>
    <w:rsid w:val="005D58E4"/>
    <w:rsid w:val="005D5A88"/>
    <w:rsid w:val="005D6A65"/>
    <w:rsid w:val="005D73C9"/>
    <w:rsid w:val="005D75AB"/>
    <w:rsid w:val="005E0C68"/>
    <w:rsid w:val="005E152A"/>
    <w:rsid w:val="005E1841"/>
    <w:rsid w:val="005E1E90"/>
    <w:rsid w:val="005E29B1"/>
    <w:rsid w:val="005E2AB5"/>
    <w:rsid w:val="005E3074"/>
    <w:rsid w:val="005E309E"/>
    <w:rsid w:val="005E4910"/>
    <w:rsid w:val="005E49B8"/>
    <w:rsid w:val="005E654C"/>
    <w:rsid w:val="005E7154"/>
    <w:rsid w:val="005E775A"/>
    <w:rsid w:val="005F0F8B"/>
    <w:rsid w:val="005F1137"/>
    <w:rsid w:val="005F3B9D"/>
    <w:rsid w:val="005F471B"/>
    <w:rsid w:val="005F553B"/>
    <w:rsid w:val="005F6073"/>
    <w:rsid w:val="005F617F"/>
    <w:rsid w:val="005F6D8E"/>
    <w:rsid w:val="005F7391"/>
    <w:rsid w:val="005F7FD7"/>
    <w:rsid w:val="0060096B"/>
    <w:rsid w:val="00600D5F"/>
    <w:rsid w:val="006012EE"/>
    <w:rsid w:val="00601553"/>
    <w:rsid w:val="006020CB"/>
    <w:rsid w:val="00602124"/>
    <w:rsid w:val="00602AB1"/>
    <w:rsid w:val="00602B0D"/>
    <w:rsid w:val="00603659"/>
    <w:rsid w:val="00606B93"/>
    <w:rsid w:val="006101A3"/>
    <w:rsid w:val="006101D8"/>
    <w:rsid w:val="006102E1"/>
    <w:rsid w:val="00611678"/>
    <w:rsid w:val="00611BA9"/>
    <w:rsid w:val="00611F7E"/>
    <w:rsid w:val="00612FB3"/>
    <w:rsid w:val="006134EB"/>
    <w:rsid w:val="00613CF5"/>
    <w:rsid w:val="00614D10"/>
    <w:rsid w:val="006173E8"/>
    <w:rsid w:val="00617563"/>
    <w:rsid w:val="006176D8"/>
    <w:rsid w:val="00620180"/>
    <w:rsid w:val="00620F95"/>
    <w:rsid w:val="00621497"/>
    <w:rsid w:val="00622771"/>
    <w:rsid w:val="00624505"/>
    <w:rsid w:val="00624C31"/>
    <w:rsid w:val="00625026"/>
    <w:rsid w:val="006260BE"/>
    <w:rsid w:val="00626489"/>
    <w:rsid w:val="00626F56"/>
    <w:rsid w:val="00627261"/>
    <w:rsid w:val="00630D26"/>
    <w:rsid w:val="00632C3F"/>
    <w:rsid w:val="00633F5B"/>
    <w:rsid w:val="00635D89"/>
    <w:rsid w:val="00636437"/>
    <w:rsid w:val="006407E0"/>
    <w:rsid w:val="00640D55"/>
    <w:rsid w:val="00641499"/>
    <w:rsid w:val="00644920"/>
    <w:rsid w:val="00645887"/>
    <w:rsid w:val="00646BB4"/>
    <w:rsid w:val="00646D7C"/>
    <w:rsid w:val="00647010"/>
    <w:rsid w:val="006472D8"/>
    <w:rsid w:val="00647F60"/>
    <w:rsid w:val="00650B1F"/>
    <w:rsid w:val="00653B21"/>
    <w:rsid w:val="0065501B"/>
    <w:rsid w:val="00655BEE"/>
    <w:rsid w:val="006565CA"/>
    <w:rsid w:val="00656EC0"/>
    <w:rsid w:val="006574C0"/>
    <w:rsid w:val="0065792B"/>
    <w:rsid w:val="00661A3E"/>
    <w:rsid w:val="00662AB4"/>
    <w:rsid w:val="00663F52"/>
    <w:rsid w:val="006649E9"/>
    <w:rsid w:val="00664D82"/>
    <w:rsid w:val="0066569D"/>
    <w:rsid w:val="00665BF8"/>
    <w:rsid w:val="006674BD"/>
    <w:rsid w:val="006704E4"/>
    <w:rsid w:val="0067114D"/>
    <w:rsid w:val="00672C8B"/>
    <w:rsid w:val="006737EF"/>
    <w:rsid w:val="00673B65"/>
    <w:rsid w:val="006754EB"/>
    <w:rsid w:val="006768CD"/>
    <w:rsid w:val="006774D5"/>
    <w:rsid w:val="006778EE"/>
    <w:rsid w:val="00680472"/>
    <w:rsid w:val="00680698"/>
    <w:rsid w:val="0068094D"/>
    <w:rsid w:val="00680C79"/>
    <w:rsid w:val="00683F79"/>
    <w:rsid w:val="006843B1"/>
    <w:rsid w:val="00684B3B"/>
    <w:rsid w:val="00685505"/>
    <w:rsid w:val="00686204"/>
    <w:rsid w:val="00690E52"/>
    <w:rsid w:val="00692E85"/>
    <w:rsid w:val="00694101"/>
    <w:rsid w:val="0069466F"/>
    <w:rsid w:val="006946BD"/>
    <w:rsid w:val="0069507D"/>
    <w:rsid w:val="0069596C"/>
    <w:rsid w:val="00695D56"/>
    <w:rsid w:val="00696410"/>
    <w:rsid w:val="00696C79"/>
    <w:rsid w:val="006A0610"/>
    <w:rsid w:val="006A0EB0"/>
    <w:rsid w:val="006A147E"/>
    <w:rsid w:val="006A1C21"/>
    <w:rsid w:val="006A3EA1"/>
    <w:rsid w:val="006A4689"/>
    <w:rsid w:val="006A6189"/>
    <w:rsid w:val="006A631B"/>
    <w:rsid w:val="006A6C49"/>
    <w:rsid w:val="006B1CAC"/>
    <w:rsid w:val="006B2893"/>
    <w:rsid w:val="006B2A85"/>
    <w:rsid w:val="006B46A4"/>
    <w:rsid w:val="006B7084"/>
    <w:rsid w:val="006B73BD"/>
    <w:rsid w:val="006B74D4"/>
    <w:rsid w:val="006B7BDB"/>
    <w:rsid w:val="006C0B49"/>
    <w:rsid w:val="006C2284"/>
    <w:rsid w:val="006C2A5C"/>
    <w:rsid w:val="006C3151"/>
    <w:rsid w:val="006C5898"/>
    <w:rsid w:val="006C73D3"/>
    <w:rsid w:val="006C7429"/>
    <w:rsid w:val="006C7908"/>
    <w:rsid w:val="006C7A7A"/>
    <w:rsid w:val="006D1A91"/>
    <w:rsid w:val="006D2462"/>
    <w:rsid w:val="006D2818"/>
    <w:rsid w:val="006D356A"/>
    <w:rsid w:val="006D3F12"/>
    <w:rsid w:val="006D5556"/>
    <w:rsid w:val="006E0987"/>
    <w:rsid w:val="006E0ADA"/>
    <w:rsid w:val="006E0E68"/>
    <w:rsid w:val="006E163F"/>
    <w:rsid w:val="006E1FBA"/>
    <w:rsid w:val="006E23EC"/>
    <w:rsid w:val="006E249C"/>
    <w:rsid w:val="006E751B"/>
    <w:rsid w:val="006F1594"/>
    <w:rsid w:val="006F1EBB"/>
    <w:rsid w:val="006F2B7D"/>
    <w:rsid w:val="006F3161"/>
    <w:rsid w:val="006F33F4"/>
    <w:rsid w:val="006F3A41"/>
    <w:rsid w:val="006F506D"/>
    <w:rsid w:val="006F59F7"/>
    <w:rsid w:val="006F6F0C"/>
    <w:rsid w:val="006F756A"/>
    <w:rsid w:val="006F780B"/>
    <w:rsid w:val="00700053"/>
    <w:rsid w:val="007002F6"/>
    <w:rsid w:val="007007CB"/>
    <w:rsid w:val="007014EE"/>
    <w:rsid w:val="007022EB"/>
    <w:rsid w:val="007023D9"/>
    <w:rsid w:val="00703572"/>
    <w:rsid w:val="00703C74"/>
    <w:rsid w:val="00704815"/>
    <w:rsid w:val="00706CFE"/>
    <w:rsid w:val="00710263"/>
    <w:rsid w:val="00710A54"/>
    <w:rsid w:val="00711A76"/>
    <w:rsid w:val="00713A42"/>
    <w:rsid w:val="00713BB9"/>
    <w:rsid w:val="00713DC4"/>
    <w:rsid w:val="00714275"/>
    <w:rsid w:val="00715D72"/>
    <w:rsid w:val="007178BD"/>
    <w:rsid w:val="00720BD7"/>
    <w:rsid w:val="00721748"/>
    <w:rsid w:val="00724ADD"/>
    <w:rsid w:val="00724D6B"/>
    <w:rsid w:val="00724F0A"/>
    <w:rsid w:val="00726040"/>
    <w:rsid w:val="007265F0"/>
    <w:rsid w:val="0072764E"/>
    <w:rsid w:val="0073253A"/>
    <w:rsid w:val="00734726"/>
    <w:rsid w:val="007354FE"/>
    <w:rsid w:val="00735BC0"/>
    <w:rsid w:val="00736378"/>
    <w:rsid w:val="007401FA"/>
    <w:rsid w:val="007404F1"/>
    <w:rsid w:val="007432B3"/>
    <w:rsid w:val="00743AD2"/>
    <w:rsid w:val="00745ED5"/>
    <w:rsid w:val="007515C2"/>
    <w:rsid w:val="00751758"/>
    <w:rsid w:val="00751C37"/>
    <w:rsid w:val="00751E9E"/>
    <w:rsid w:val="00753256"/>
    <w:rsid w:val="00753392"/>
    <w:rsid w:val="007536BD"/>
    <w:rsid w:val="0075439D"/>
    <w:rsid w:val="00754C41"/>
    <w:rsid w:val="00756F45"/>
    <w:rsid w:val="00761557"/>
    <w:rsid w:val="007618BA"/>
    <w:rsid w:val="00761D29"/>
    <w:rsid w:val="00762CF5"/>
    <w:rsid w:val="00763AE5"/>
    <w:rsid w:val="00763BC3"/>
    <w:rsid w:val="00766A78"/>
    <w:rsid w:val="00766CAC"/>
    <w:rsid w:val="00767741"/>
    <w:rsid w:val="0077024B"/>
    <w:rsid w:val="00771E38"/>
    <w:rsid w:val="007723D7"/>
    <w:rsid w:val="00772ADB"/>
    <w:rsid w:val="00772F2F"/>
    <w:rsid w:val="007736F4"/>
    <w:rsid w:val="0077523C"/>
    <w:rsid w:val="00775FEE"/>
    <w:rsid w:val="007764F9"/>
    <w:rsid w:val="00780215"/>
    <w:rsid w:val="007830F5"/>
    <w:rsid w:val="0078325C"/>
    <w:rsid w:val="007837AF"/>
    <w:rsid w:val="00784583"/>
    <w:rsid w:val="00784DBF"/>
    <w:rsid w:val="007854E8"/>
    <w:rsid w:val="0078590B"/>
    <w:rsid w:val="0078599F"/>
    <w:rsid w:val="00785BD4"/>
    <w:rsid w:val="00786991"/>
    <w:rsid w:val="00786A95"/>
    <w:rsid w:val="007927C8"/>
    <w:rsid w:val="00793349"/>
    <w:rsid w:val="007933FC"/>
    <w:rsid w:val="00794D95"/>
    <w:rsid w:val="0079520A"/>
    <w:rsid w:val="0079632A"/>
    <w:rsid w:val="00796F55"/>
    <w:rsid w:val="007974D2"/>
    <w:rsid w:val="007A1296"/>
    <w:rsid w:val="007A17DC"/>
    <w:rsid w:val="007A3E2C"/>
    <w:rsid w:val="007A4D5E"/>
    <w:rsid w:val="007A6652"/>
    <w:rsid w:val="007B07E8"/>
    <w:rsid w:val="007B2181"/>
    <w:rsid w:val="007B24E9"/>
    <w:rsid w:val="007B4794"/>
    <w:rsid w:val="007B5446"/>
    <w:rsid w:val="007B5A50"/>
    <w:rsid w:val="007B6A04"/>
    <w:rsid w:val="007B7BF1"/>
    <w:rsid w:val="007C0B22"/>
    <w:rsid w:val="007C2F2F"/>
    <w:rsid w:val="007C544D"/>
    <w:rsid w:val="007C6254"/>
    <w:rsid w:val="007D03CB"/>
    <w:rsid w:val="007D143B"/>
    <w:rsid w:val="007D1481"/>
    <w:rsid w:val="007D2A65"/>
    <w:rsid w:val="007D5673"/>
    <w:rsid w:val="007D7C8E"/>
    <w:rsid w:val="007D7CBF"/>
    <w:rsid w:val="007D7E24"/>
    <w:rsid w:val="007E0462"/>
    <w:rsid w:val="007E09F9"/>
    <w:rsid w:val="007E0DDE"/>
    <w:rsid w:val="007E1B5E"/>
    <w:rsid w:val="007E1EB9"/>
    <w:rsid w:val="007E2D7D"/>
    <w:rsid w:val="007E3DE9"/>
    <w:rsid w:val="007E4584"/>
    <w:rsid w:val="007E5FC7"/>
    <w:rsid w:val="007E646D"/>
    <w:rsid w:val="007F0A51"/>
    <w:rsid w:val="007F0ACE"/>
    <w:rsid w:val="007F1D81"/>
    <w:rsid w:val="007F1F62"/>
    <w:rsid w:val="007F3482"/>
    <w:rsid w:val="007F412E"/>
    <w:rsid w:val="007F5052"/>
    <w:rsid w:val="007F62DE"/>
    <w:rsid w:val="007F68AE"/>
    <w:rsid w:val="007F7505"/>
    <w:rsid w:val="00800399"/>
    <w:rsid w:val="00801B26"/>
    <w:rsid w:val="00801B8B"/>
    <w:rsid w:val="0080292A"/>
    <w:rsid w:val="00802B9E"/>
    <w:rsid w:val="008052E9"/>
    <w:rsid w:val="00807C60"/>
    <w:rsid w:val="0081087D"/>
    <w:rsid w:val="008111EC"/>
    <w:rsid w:val="00812318"/>
    <w:rsid w:val="00813353"/>
    <w:rsid w:val="0081372D"/>
    <w:rsid w:val="00813F09"/>
    <w:rsid w:val="0081500A"/>
    <w:rsid w:val="00815D8C"/>
    <w:rsid w:val="00816297"/>
    <w:rsid w:val="008175AE"/>
    <w:rsid w:val="00820BD9"/>
    <w:rsid w:val="0082181D"/>
    <w:rsid w:val="00821B01"/>
    <w:rsid w:val="008225CF"/>
    <w:rsid w:val="00822918"/>
    <w:rsid w:val="00822C26"/>
    <w:rsid w:val="00823BC6"/>
    <w:rsid w:val="00825251"/>
    <w:rsid w:val="00826550"/>
    <w:rsid w:val="00826D68"/>
    <w:rsid w:val="008275B3"/>
    <w:rsid w:val="008300A7"/>
    <w:rsid w:val="008332DE"/>
    <w:rsid w:val="00833334"/>
    <w:rsid w:val="008340F8"/>
    <w:rsid w:val="00834AB7"/>
    <w:rsid w:val="00835668"/>
    <w:rsid w:val="00841658"/>
    <w:rsid w:val="00842370"/>
    <w:rsid w:val="00843FB9"/>
    <w:rsid w:val="00844713"/>
    <w:rsid w:val="008447BB"/>
    <w:rsid w:val="00846BCF"/>
    <w:rsid w:val="00846F5D"/>
    <w:rsid w:val="00851F6D"/>
    <w:rsid w:val="00852B02"/>
    <w:rsid w:val="00854701"/>
    <w:rsid w:val="008558BB"/>
    <w:rsid w:val="00855E3C"/>
    <w:rsid w:val="00856E26"/>
    <w:rsid w:val="008575B6"/>
    <w:rsid w:val="008611C7"/>
    <w:rsid w:val="00861FF7"/>
    <w:rsid w:val="00862750"/>
    <w:rsid w:val="008637CE"/>
    <w:rsid w:val="00865692"/>
    <w:rsid w:val="00865A47"/>
    <w:rsid w:val="008664C8"/>
    <w:rsid w:val="00866BEA"/>
    <w:rsid w:val="0087046C"/>
    <w:rsid w:val="008705BA"/>
    <w:rsid w:val="00870887"/>
    <w:rsid w:val="00871D42"/>
    <w:rsid w:val="008726F0"/>
    <w:rsid w:val="008729E2"/>
    <w:rsid w:val="00872E38"/>
    <w:rsid w:val="00873448"/>
    <w:rsid w:val="008768C9"/>
    <w:rsid w:val="0087700B"/>
    <w:rsid w:val="008779AF"/>
    <w:rsid w:val="00877B68"/>
    <w:rsid w:val="008804DD"/>
    <w:rsid w:val="00880C84"/>
    <w:rsid w:val="0088121F"/>
    <w:rsid w:val="00881750"/>
    <w:rsid w:val="00883195"/>
    <w:rsid w:val="00883493"/>
    <w:rsid w:val="00883FD0"/>
    <w:rsid w:val="008843CF"/>
    <w:rsid w:val="00885DE6"/>
    <w:rsid w:val="00886670"/>
    <w:rsid w:val="00886946"/>
    <w:rsid w:val="0088752C"/>
    <w:rsid w:val="0088791F"/>
    <w:rsid w:val="00887E25"/>
    <w:rsid w:val="00890A3E"/>
    <w:rsid w:val="008934DD"/>
    <w:rsid w:val="008949E4"/>
    <w:rsid w:val="00895B68"/>
    <w:rsid w:val="008960CC"/>
    <w:rsid w:val="00897AD6"/>
    <w:rsid w:val="00897BCF"/>
    <w:rsid w:val="008A0157"/>
    <w:rsid w:val="008A138B"/>
    <w:rsid w:val="008A1BE0"/>
    <w:rsid w:val="008A2A57"/>
    <w:rsid w:val="008A578D"/>
    <w:rsid w:val="008A7EE5"/>
    <w:rsid w:val="008B0687"/>
    <w:rsid w:val="008B0F5C"/>
    <w:rsid w:val="008B21D1"/>
    <w:rsid w:val="008B35FC"/>
    <w:rsid w:val="008B37B8"/>
    <w:rsid w:val="008B5292"/>
    <w:rsid w:val="008B57A1"/>
    <w:rsid w:val="008B7DB0"/>
    <w:rsid w:val="008C0802"/>
    <w:rsid w:val="008C0B63"/>
    <w:rsid w:val="008C17AC"/>
    <w:rsid w:val="008C1AFC"/>
    <w:rsid w:val="008C2933"/>
    <w:rsid w:val="008C2B11"/>
    <w:rsid w:val="008C363C"/>
    <w:rsid w:val="008C4147"/>
    <w:rsid w:val="008C4F62"/>
    <w:rsid w:val="008C50C4"/>
    <w:rsid w:val="008C54B4"/>
    <w:rsid w:val="008C5CE6"/>
    <w:rsid w:val="008C63F6"/>
    <w:rsid w:val="008C6A61"/>
    <w:rsid w:val="008C73F0"/>
    <w:rsid w:val="008D1087"/>
    <w:rsid w:val="008D1320"/>
    <w:rsid w:val="008D1838"/>
    <w:rsid w:val="008D2ACB"/>
    <w:rsid w:val="008D407E"/>
    <w:rsid w:val="008D5623"/>
    <w:rsid w:val="008D565E"/>
    <w:rsid w:val="008D5B89"/>
    <w:rsid w:val="008D626C"/>
    <w:rsid w:val="008D67C6"/>
    <w:rsid w:val="008D7D1A"/>
    <w:rsid w:val="008E01DC"/>
    <w:rsid w:val="008E236E"/>
    <w:rsid w:val="008E52B6"/>
    <w:rsid w:val="008E6004"/>
    <w:rsid w:val="008E69D3"/>
    <w:rsid w:val="008F034A"/>
    <w:rsid w:val="008F2A54"/>
    <w:rsid w:val="008F3018"/>
    <w:rsid w:val="008F4176"/>
    <w:rsid w:val="008F4B9A"/>
    <w:rsid w:val="008F5E3C"/>
    <w:rsid w:val="008F6948"/>
    <w:rsid w:val="008F7194"/>
    <w:rsid w:val="008F77A9"/>
    <w:rsid w:val="00900B74"/>
    <w:rsid w:val="00900CAD"/>
    <w:rsid w:val="00901835"/>
    <w:rsid w:val="009021FC"/>
    <w:rsid w:val="00905A7E"/>
    <w:rsid w:val="009064B7"/>
    <w:rsid w:val="0090685A"/>
    <w:rsid w:val="00910AFA"/>
    <w:rsid w:val="009111D6"/>
    <w:rsid w:val="00911F75"/>
    <w:rsid w:val="00914060"/>
    <w:rsid w:val="00914205"/>
    <w:rsid w:val="00914811"/>
    <w:rsid w:val="00915A85"/>
    <w:rsid w:val="009161E3"/>
    <w:rsid w:val="0092022B"/>
    <w:rsid w:val="0092123A"/>
    <w:rsid w:val="00921623"/>
    <w:rsid w:val="00921722"/>
    <w:rsid w:val="00922190"/>
    <w:rsid w:val="00922365"/>
    <w:rsid w:val="009231CD"/>
    <w:rsid w:val="00927BAC"/>
    <w:rsid w:val="00927FD3"/>
    <w:rsid w:val="009309B8"/>
    <w:rsid w:val="00930B66"/>
    <w:rsid w:val="00932482"/>
    <w:rsid w:val="009332F2"/>
    <w:rsid w:val="00933D72"/>
    <w:rsid w:val="00933DB2"/>
    <w:rsid w:val="009354AF"/>
    <w:rsid w:val="00936325"/>
    <w:rsid w:val="0093657D"/>
    <w:rsid w:val="00937DC5"/>
    <w:rsid w:val="00940C95"/>
    <w:rsid w:val="00942A53"/>
    <w:rsid w:val="00950E0E"/>
    <w:rsid w:val="0095288A"/>
    <w:rsid w:val="00952D78"/>
    <w:rsid w:val="0095467B"/>
    <w:rsid w:val="00954EFF"/>
    <w:rsid w:val="00954F13"/>
    <w:rsid w:val="009578BF"/>
    <w:rsid w:val="00961264"/>
    <w:rsid w:val="00961A79"/>
    <w:rsid w:val="00961BB0"/>
    <w:rsid w:val="009624B9"/>
    <w:rsid w:val="0096351C"/>
    <w:rsid w:val="0096432B"/>
    <w:rsid w:val="0096496E"/>
    <w:rsid w:val="00965E43"/>
    <w:rsid w:val="0096736C"/>
    <w:rsid w:val="00967D5A"/>
    <w:rsid w:val="009700C0"/>
    <w:rsid w:val="0097184C"/>
    <w:rsid w:val="00971C8F"/>
    <w:rsid w:val="00972F36"/>
    <w:rsid w:val="00974B53"/>
    <w:rsid w:val="00974D98"/>
    <w:rsid w:val="00975219"/>
    <w:rsid w:val="00975856"/>
    <w:rsid w:val="00977C88"/>
    <w:rsid w:val="009823AD"/>
    <w:rsid w:val="00987690"/>
    <w:rsid w:val="009879C4"/>
    <w:rsid w:val="00987B58"/>
    <w:rsid w:val="00990B4D"/>
    <w:rsid w:val="009923C5"/>
    <w:rsid w:val="00992CC4"/>
    <w:rsid w:val="00992FD9"/>
    <w:rsid w:val="00993334"/>
    <w:rsid w:val="00993385"/>
    <w:rsid w:val="009935C5"/>
    <w:rsid w:val="00993ADE"/>
    <w:rsid w:val="00993E08"/>
    <w:rsid w:val="00994473"/>
    <w:rsid w:val="009976C5"/>
    <w:rsid w:val="009A0B69"/>
    <w:rsid w:val="009A0CE2"/>
    <w:rsid w:val="009A144E"/>
    <w:rsid w:val="009A22A4"/>
    <w:rsid w:val="009A3475"/>
    <w:rsid w:val="009A3AB6"/>
    <w:rsid w:val="009A41AA"/>
    <w:rsid w:val="009A42A2"/>
    <w:rsid w:val="009A48B9"/>
    <w:rsid w:val="009A4F3B"/>
    <w:rsid w:val="009A554A"/>
    <w:rsid w:val="009A60D2"/>
    <w:rsid w:val="009A7C62"/>
    <w:rsid w:val="009B0A24"/>
    <w:rsid w:val="009B12B5"/>
    <w:rsid w:val="009B21B4"/>
    <w:rsid w:val="009B2427"/>
    <w:rsid w:val="009B6E30"/>
    <w:rsid w:val="009C1158"/>
    <w:rsid w:val="009C2DB6"/>
    <w:rsid w:val="009C3303"/>
    <w:rsid w:val="009C337F"/>
    <w:rsid w:val="009C458A"/>
    <w:rsid w:val="009C5CDD"/>
    <w:rsid w:val="009C65C9"/>
    <w:rsid w:val="009C6EE6"/>
    <w:rsid w:val="009C7F13"/>
    <w:rsid w:val="009D1C4A"/>
    <w:rsid w:val="009D261B"/>
    <w:rsid w:val="009D31F3"/>
    <w:rsid w:val="009D39CC"/>
    <w:rsid w:val="009D3B32"/>
    <w:rsid w:val="009D3EA0"/>
    <w:rsid w:val="009D4CEE"/>
    <w:rsid w:val="009D5B42"/>
    <w:rsid w:val="009D7D38"/>
    <w:rsid w:val="009D7E15"/>
    <w:rsid w:val="009E029D"/>
    <w:rsid w:val="009E0DE3"/>
    <w:rsid w:val="009E1ECE"/>
    <w:rsid w:val="009E2CC2"/>
    <w:rsid w:val="009E2E1F"/>
    <w:rsid w:val="009E56CB"/>
    <w:rsid w:val="009E776A"/>
    <w:rsid w:val="009F0B0B"/>
    <w:rsid w:val="009F238B"/>
    <w:rsid w:val="009F27EE"/>
    <w:rsid w:val="009F2F3F"/>
    <w:rsid w:val="009F3025"/>
    <w:rsid w:val="009F3B08"/>
    <w:rsid w:val="009F4B9C"/>
    <w:rsid w:val="009F5067"/>
    <w:rsid w:val="009F6FAA"/>
    <w:rsid w:val="00A002EB"/>
    <w:rsid w:val="00A020AB"/>
    <w:rsid w:val="00A03158"/>
    <w:rsid w:val="00A03342"/>
    <w:rsid w:val="00A04DBE"/>
    <w:rsid w:val="00A070AB"/>
    <w:rsid w:val="00A105D3"/>
    <w:rsid w:val="00A114DD"/>
    <w:rsid w:val="00A12694"/>
    <w:rsid w:val="00A15198"/>
    <w:rsid w:val="00A152DB"/>
    <w:rsid w:val="00A15F90"/>
    <w:rsid w:val="00A20577"/>
    <w:rsid w:val="00A20604"/>
    <w:rsid w:val="00A21020"/>
    <w:rsid w:val="00A219EF"/>
    <w:rsid w:val="00A23F30"/>
    <w:rsid w:val="00A249E5"/>
    <w:rsid w:val="00A2720D"/>
    <w:rsid w:val="00A27F67"/>
    <w:rsid w:val="00A30217"/>
    <w:rsid w:val="00A31963"/>
    <w:rsid w:val="00A3270A"/>
    <w:rsid w:val="00A330F8"/>
    <w:rsid w:val="00A34627"/>
    <w:rsid w:val="00A369A7"/>
    <w:rsid w:val="00A36B59"/>
    <w:rsid w:val="00A375EA"/>
    <w:rsid w:val="00A40A65"/>
    <w:rsid w:val="00A44DBE"/>
    <w:rsid w:val="00A44E17"/>
    <w:rsid w:val="00A45A0F"/>
    <w:rsid w:val="00A45E86"/>
    <w:rsid w:val="00A461F5"/>
    <w:rsid w:val="00A469FD"/>
    <w:rsid w:val="00A46ED3"/>
    <w:rsid w:val="00A47271"/>
    <w:rsid w:val="00A47F94"/>
    <w:rsid w:val="00A50A81"/>
    <w:rsid w:val="00A52EF0"/>
    <w:rsid w:val="00A542BB"/>
    <w:rsid w:val="00A54A63"/>
    <w:rsid w:val="00A571A5"/>
    <w:rsid w:val="00A60242"/>
    <w:rsid w:val="00A612FF"/>
    <w:rsid w:val="00A6138E"/>
    <w:rsid w:val="00A61D61"/>
    <w:rsid w:val="00A61E11"/>
    <w:rsid w:val="00A647BB"/>
    <w:rsid w:val="00A66461"/>
    <w:rsid w:val="00A666AD"/>
    <w:rsid w:val="00A67BC2"/>
    <w:rsid w:val="00A703F5"/>
    <w:rsid w:val="00A706CF"/>
    <w:rsid w:val="00A70894"/>
    <w:rsid w:val="00A720D9"/>
    <w:rsid w:val="00A7213C"/>
    <w:rsid w:val="00A72236"/>
    <w:rsid w:val="00A73649"/>
    <w:rsid w:val="00A74C2F"/>
    <w:rsid w:val="00A757A0"/>
    <w:rsid w:val="00A75BCC"/>
    <w:rsid w:val="00A7666D"/>
    <w:rsid w:val="00A77DCB"/>
    <w:rsid w:val="00A81101"/>
    <w:rsid w:val="00A81A49"/>
    <w:rsid w:val="00A82DD0"/>
    <w:rsid w:val="00A844B8"/>
    <w:rsid w:val="00A844F0"/>
    <w:rsid w:val="00A8466D"/>
    <w:rsid w:val="00A85839"/>
    <w:rsid w:val="00A85DE2"/>
    <w:rsid w:val="00A85E21"/>
    <w:rsid w:val="00A8626A"/>
    <w:rsid w:val="00A87261"/>
    <w:rsid w:val="00A90AC1"/>
    <w:rsid w:val="00A937A3"/>
    <w:rsid w:val="00A9392B"/>
    <w:rsid w:val="00A93D2F"/>
    <w:rsid w:val="00A96B52"/>
    <w:rsid w:val="00AA179D"/>
    <w:rsid w:val="00AA2320"/>
    <w:rsid w:val="00AA2DC7"/>
    <w:rsid w:val="00AA46BB"/>
    <w:rsid w:val="00AA5D06"/>
    <w:rsid w:val="00AA64A4"/>
    <w:rsid w:val="00AB1060"/>
    <w:rsid w:val="00AB19D1"/>
    <w:rsid w:val="00AB241C"/>
    <w:rsid w:val="00AB4D98"/>
    <w:rsid w:val="00AB4F21"/>
    <w:rsid w:val="00AB6E58"/>
    <w:rsid w:val="00AB7EF1"/>
    <w:rsid w:val="00AC0238"/>
    <w:rsid w:val="00AC1C32"/>
    <w:rsid w:val="00AC236A"/>
    <w:rsid w:val="00AC24CD"/>
    <w:rsid w:val="00AC2F89"/>
    <w:rsid w:val="00AC40D5"/>
    <w:rsid w:val="00AC6909"/>
    <w:rsid w:val="00AC69E0"/>
    <w:rsid w:val="00AC7277"/>
    <w:rsid w:val="00AC7AE4"/>
    <w:rsid w:val="00AC7BBA"/>
    <w:rsid w:val="00AD1714"/>
    <w:rsid w:val="00AD54BC"/>
    <w:rsid w:val="00AD552D"/>
    <w:rsid w:val="00AD5CDB"/>
    <w:rsid w:val="00AD5DF1"/>
    <w:rsid w:val="00AD62F6"/>
    <w:rsid w:val="00AD679E"/>
    <w:rsid w:val="00AE045D"/>
    <w:rsid w:val="00AE0565"/>
    <w:rsid w:val="00AE212A"/>
    <w:rsid w:val="00AE272A"/>
    <w:rsid w:val="00AE36DF"/>
    <w:rsid w:val="00AE4E96"/>
    <w:rsid w:val="00AE5C51"/>
    <w:rsid w:val="00AE5FB1"/>
    <w:rsid w:val="00AE7A8B"/>
    <w:rsid w:val="00AF0BA3"/>
    <w:rsid w:val="00AF20AF"/>
    <w:rsid w:val="00AF44F3"/>
    <w:rsid w:val="00AF575E"/>
    <w:rsid w:val="00AF5DE0"/>
    <w:rsid w:val="00AF73D9"/>
    <w:rsid w:val="00AF7B95"/>
    <w:rsid w:val="00AF7F2D"/>
    <w:rsid w:val="00B00B55"/>
    <w:rsid w:val="00B00F01"/>
    <w:rsid w:val="00B022D7"/>
    <w:rsid w:val="00B0707E"/>
    <w:rsid w:val="00B07354"/>
    <w:rsid w:val="00B100FA"/>
    <w:rsid w:val="00B10AE9"/>
    <w:rsid w:val="00B10D42"/>
    <w:rsid w:val="00B117F3"/>
    <w:rsid w:val="00B11D04"/>
    <w:rsid w:val="00B11DAC"/>
    <w:rsid w:val="00B12488"/>
    <w:rsid w:val="00B13742"/>
    <w:rsid w:val="00B14C6F"/>
    <w:rsid w:val="00B14FE5"/>
    <w:rsid w:val="00B154A9"/>
    <w:rsid w:val="00B1567A"/>
    <w:rsid w:val="00B15BD1"/>
    <w:rsid w:val="00B16CC2"/>
    <w:rsid w:val="00B17B6E"/>
    <w:rsid w:val="00B17F49"/>
    <w:rsid w:val="00B21A18"/>
    <w:rsid w:val="00B21CF5"/>
    <w:rsid w:val="00B220E4"/>
    <w:rsid w:val="00B22693"/>
    <w:rsid w:val="00B23AC4"/>
    <w:rsid w:val="00B24C42"/>
    <w:rsid w:val="00B26620"/>
    <w:rsid w:val="00B26EE3"/>
    <w:rsid w:val="00B27AD3"/>
    <w:rsid w:val="00B27C43"/>
    <w:rsid w:val="00B31133"/>
    <w:rsid w:val="00B32076"/>
    <w:rsid w:val="00B338A9"/>
    <w:rsid w:val="00B34F4A"/>
    <w:rsid w:val="00B35016"/>
    <w:rsid w:val="00B36A10"/>
    <w:rsid w:val="00B3778E"/>
    <w:rsid w:val="00B40DFB"/>
    <w:rsid w:val="00B41961"/>
    <w:rsid w:val="00B432AF"/>
    <w:rsid w:val="00B435A2"/>
    <w:rsid w:val="00B43A1D"/>
    <w:rsid w:val="00B4457F"/>
    <w:rsid w:val="00B464A3"/>
    <w:rsid w:val="00B46C12"/>
    <w:rsid w:val="00B46D4D"/>
    <w:rsid w:val="00B46FDA"/>
    <w:rsid w:val="00B512AF"/>
    <w:rsid w:val="00B51710"/>
    <w:rsid w:val="00B517B7"/>
    <w:rsid w:val="00B53435"/>
    <w:rsid w:val="00B543F7"/>
    <w:rsid w:val="00B55342"/>
    <w:rsid w:val="00B56FC6"/>
    <w:rsid w:val="00B612C7"/>
    <w:rsid w:val="00B6178A"/>
    <w:rsid w:val="00B6203D"/>
    <w:rsid w:val="00B62C72"/>
    <w:rsid w:val="00B630EB"/>
    <w:rsid w:val="00B64D9E"/>
    <w:rsid w:val="00B651F9"/>
    <w:rsid w:val="00B659D2"/>
    <w:rsid w:val="00B67734"/>
    <w:rsid w:val="00B711E5"/>
    <w:rsid w:val="00B71B8E"/>
    <w:rsid w:val="00B72326"/>
    <w:rsid w:val="00B72EEC"/>
    <w:rsid w:val="00B732E2"/>
    <w:rsid w:val="00B748F4"/>
    <w:rsid w:val="00B75804"/>
    <w:rsid w:val="00B75862"/>
    <w:rsid w:val="00B75F88"/>
    <w:rsid w:val="00B76508"/>
    <w:rsid w:val="00B77003"/>
    <w:rsid w:val="00B77D95"/>
    <w:rsid w:val="00B77F6C"/>
    <w:rsid w:val="00B80E8A"/>
    <w:rsid w:val="00B81BC1"/>
    <w:rsid w:val="00B81F5F"/>
    <w:rsid w:val="00B8438F"/>
    <w:rsid w:val="00B85BBC"/>
    <w:rsid w:val="00B85D22"/>
    <w:rsid w:val="00B87626"/>
    <w:rsid w:val="00B90026"/>
    <w:rsid w:val="00B9227C"/>
    <w:rsid w:val="00B92E66"/>
    <w:rsid w:val="00B92E7E"/>
    <w:rsid w:val="00B9426F"/>
    <w:rsid w:val="00B944DF"/>
    <w:rsid w:val="00B94F5A"/>
    <w:rsid w:val="00B95125"/>
    <w:rsid w:val="00B970A8"/>
    <w:rsid w:val="00B97576"/>
    <w:rsid w:val="00BA00C1"/>
    <w:rsid w:val="00BA0138"/>
    <w:rsid w:val="00BA1109"/>
    <w:rsid w:val="00BA27EC"/>
    <w:rsid w:val="00BA2AA0"/>
    <w:rsid w:val="00BA3242"/>
    <w:rsid w:val="00BA359B"/>
    <w:rsid w:val="00BA397D"/>
    <w:rsid w:val="00BA6238"/>
    <w:rsid w:val="00BA676A"/>
    <w:rsid w:val="00BA6A25"/>
    <w:rsid w:val="00BA6EF6"/>
    <w:rsid w:val="00BA7E01"/>
    <w:rsid w:val="00BB01D8"/>
    <w:rsid w:val="00BB042A"/>
    <w:rsid w:val="00BB08C2"/>
    <w:rsid w:val="00BB23FD"/>
    <w:rsid w:val="00BB303A"/>
    <w:rsid w:val="00BB3D34"/>
    <w:rsid w:val="00BB5AAD"/>
    <w:rsid w:val="00BB6A06"/>
    <w:rsid w:val="00BB76FB"/>
    <w:rsid w:val="00BB7DF1"/>
    <w:rsid w:val="00BC01A6"/>
    <w:rsid w:val="00BC0246"/>
    <w:rsid w:val="00BC37FF"/>
    <w:rsid w:val="00BC3C36"/>
    <w:rsid w:val="00BC52DF"/>
    <w:rsid w:val="00BC6318"/>
    <w:rsid w:val="00BC6DC9"/>
    <w:rsid w:val="00BD001C"/>
    <w:rsid w:val="00BD0AB1"/>
    <w:rsid w:val="00BD1306"/>
    <w:rsid w:val="00BD55DF"/>
    <w:rsid w:val="00BD57A6"/>
    <w:rsid w:val="00BD615D"/>
    <w:rsid w:val="00BD632E"/>
    <w:rsid w:val="00BE01D4"/>
    <w:rsid w:val="00BE06DB"/>
    <w:rsid w:val="00BE0BA5"/>
    <w:rsid w:val="00BE1707"/>
    <w:rsid w:val="00BE1888"/>
    <w:rsid w:val="00BE2204"/>
    <w:rsid w:val="00BE2D1D"/>
    <w:rsid w:val="00BE3839"/>
    <w:rsid w:val="00BE3DC8"/>
    <w:rsid w:val="00BE5F46"/>
    <w:rsid w:val="00BE6837"/>
    <w:rsid w:val="00BE7E69"/>
    <w:rsid w:val="00BF089D"/>
    <w:rsid w:val="00BF250E"/>
    <w:rsid w:val="00BF57D6"/>
    <w:rsid w:val="00BF5DC4"/>
    <w:rsid w:val="00BF60E8"/>
    <w:rsid w:val="00BF6182"/>
    <w:rsid w:val="00BF738E"/>
    <w:rsid w:val="00BF75C2"/>
    <w:rsid w:val="00BF7D2A"/>
    <w:rsid w:val="00BF7F3B"/>
    <w:rsid w:val="00C04764"/>
    <w:rsid w:val="00C05BBE"/>
    <w:rsid w:val="00C05F6A"/>
    <w:rsid w:val="00C07A07"/>
    <w:rsid w:val="00C10CEB"/>
    <w:rsid w:val="00C11116"/>
    <w:rsid w:val="00C117C4"/>
    <w:rsid w:val="00C13CC8"/>
    <w:rsid w:val="00C14B01"/>
    <w:rsid w:val="00C158E2"/>
    <w:rsid w:val="00C17685"/>
    <w:rsid w:val="00C2030C"/>
    <w:rsid w:val="00C25520"/>
    <w:rsid w:val="00C25861"/>
    <w:rsid w:val="00C25A69"/>
    <w:rsid w:val="00C2689C"/>
    <w:rsid w:val="00C26901"/>
    <w:rsid w:val="00C2794F"/>
    <w:rsid w:val="00C27E32"/>
    <w:rsid w:val="00C30B47"/>
    <w:rsid w:val="00C3192C"/>
    <w:rsid w:val="00C32A4C"/>
    <w:rsid w:val="00C339AF"/>
    <w:rsid w:val="00C34803"/>
    <w:rsid w:val="00C34F20"/>
    <w:rsid w:val="00C35F37"/>
    <w:rsid w:val="00C36C02"/>
    <w:rsid w:val="00C37FE3"/>
    <w:rsid w:val="00C40076"/>
    <w:rsid w:val="00C41DE2"/>
    <w:rsid w:val="00C442BA"/>
    <w:rsid w:val="00C444A2"/>
    <w:rsid w:val="00C44502"/>
    <w:rsid w:val="00C44D99"/>
    <w:rsid w:val="00C459DA"/>
    <w:rsid w:val="00C4707D"/>
    <w:rsid w:val="00C4728B"/>
    <w:rsid w:val="00C50FAD"/>
    <w:rsid w:val="00C51341"/>
    <w:rsid w:val="00C516EF"/>
    <w:rsid w:val="00C5172C"/>
    <w:rsid w:val="00C5526A"/>
    <w:rsid w:val="00C55C72"/>
    <w:rsid w:val="00C56005"/>
    <w:rsid w:val="00C60188"/>
    <w:rsid w:val="00C605ED"/>
    <w:rsid w:val="00C63983"/>
    <w:rsid w:val="00C671B9"/>
    <w:rsid w:val="00C67649"/>
    <w:rsid w:val="00C6784B"/>
    <w:rsid w:val="00C67B7E"/>
    <w:rsid w:val="00C67C53"/>
    <w:rsid w:val="00C709B8"/>
    <w:rsid w:val="00C70F30"/>
    <w:rsid w:val="00C71206"/>
    <w:rsid w:val="00C72E89"/>
    <w:rsid w:val="00C74AFC"/>
    <w:rsid w:val="00C7612E"/>
    <w:rsid w:val="00C76225"/>
    <w:rsid w:val="00C80C2E"/>
    <w:rsid w:val="00C80E45"/>
    <w:rsid w:val="00C81909"/>
    <w:rsid w:val="00C82E07"/>
    <w:rsid w:val="00C837DC"/>
    <w:rsid w:val="00C85B0B"/>
    <w:rsid w:val="00C876DC"/>
    <w:rsid w:val="00C90234"/>
    <w:rsid w:val="00C908B8"/>
    <w:rsid w:val="00C908BF"/>
    <w:rsid w:val="00C923FE"/>
    <w:rsid w:val="00C92447"/>
    <w:rsid w:val="00C92835"/>
    <w:rsid w:val="00C93419"/>
    <w:rsid w:val="00C93E70"/>
    <w:rsid w:val="00C9416C"/>
    <w:rsid w:val="00C94343"/>
    <w:rsid w:val="00C95648"/>
    <w:rsid w:val="00C95DE1"/>
    <w:rsid w:val="00C96287"/>
    <w:rsid w:val="00C96314"/>
    <w:rsid w:val="00C96948"/>
    <w:rsid w:val="00C96EF9"/>
    <w:rsid w:val="00C97969"/>
    <w:rsid w:val="00C97FA1"/>
    <w:rsid w:val="00CA1B18"/>
    <w:rsid w:val="00CA26B9"/>
    <w:rsid w:val="00CA2E95"/>
    <w:rsid w:val="00CA3BD2"/>
    <w:rsid w:val="00CA4AB1"/>
    <w:rsid w:val="00CA4B07"/>
    <w:rsid w:val="00CA4DF2"/>
    <w:rsid w:val="00CA7B76"/>
    <w:rsid w:val="00CB079A"/>
    <w:rsid w:val="00CB10EB"/>
    <w:rsid w:val="00CB294A"/>
    <w:rsid w:val="00CB439B"/>
    <w:rsid w:val="00CB449F"/>
    <w:rsid w:val="00CB45EE"/>
    <w:rsid w:val="00CB715D"/>
    <w:rsid w:val="00CB753A"/>
    <w:rsid w:val="00CB7C2C"/>
    <w:rsid w:val="00CC05A5"/>
    <w:rsid w:val="00CC1E21"/>
    <w:rsid w:val="00CC23D1"/>
    <w:rsid w:val="00CC4ABF"/>
    <w:rsid w:val="00CC502E"/>
    <w:rsid w:val="00CC6ED7"/>
    <w:rsid w:val="00CC76FD"/>
    <w:rsid w:val="00CC785A"/>
    <w:rsid w:val="00CC7A4B"/>
    <w:rsid w:val="00CD141F"/>
    <w:rsid w:val="00CD1F6C"/>
    <w:rsid w:val="00CD3F5B"/>
    <w:rsid w:val="00CD4A0C"/>
    <w:rsid w:val="00CD6EEE"/>
    <w:rsid w:val="00CD7130"/>
    <w:rsid w:val="00CD7C0D"/>
    <w:rsid w:val="00CD7E3D"/>
    <w:rsid w:val="00CE0FBE"/>
    <w:rsid w:val="00CE1E0A"/>
    <w:rsid w:val="00CE23DA"/>
    <w:rsid w:val="00CE2A2A"/>
    <w:rsid w:val="00CE34D1"/>
    <w:rsid w:val="00CE4BE0"/>
    <w:rsid w:val="00CE4E4E"/>
    <w:rsid w:val="00CE4EFD"/>
    <w:rsid w:val="00CE555D"/>
    <w:rsid w:val="00CE5886"/>
    <w:rsid w:val="00CE5F1A"/>
    <w:rsid w:val="00CF0A2B"/>
    <w:rsid w:val="00CF3548"/>
    <w:rsid w:val="00CF3E43"/>
    <w:rsid w:val="00CF3F14"/>
    <w:rsid w:val="00CF4154"/>
    <w:rsid w:val="00CF5F3C"/>
    <w:rsid w:val="00CF7636"/>
    <w:rsid w:val="00D005EA"/>
    <w:rsid w:val="00D007F0"/>
    <w:rsid w:val="00D009FC"/>
    <w:rsid w:val="00D00E48"/>
    <w:rsid w:val="00D010F6"/>
    <w:rsid w:val="00D0212C"/>
    <w:rsid w:val="00D024C1"/>
    <w:rsid w:val="00D04247"/>
    <w:rsid w:val="00D0444C"/>
    <w:rsid w:val="00D111FF"/>
    <w:rsid w:val="00D1338B"/>
    <w:rsid w:val="00D1387D"/>
    <w:rsid w:val="00D14E38"/>
    <w:rsid w:val="00D14F4F"/>
    <w:rsid w:val="00D21457"/>
    <w:rsid w:val="00D214C2"/>
    <w:rsid w:val="00D22E3C"/>
    <w:rsid w:val="00D25F6E"/>
    <w:rsid w:val="00D26881"/>
    <w:rsid w:val="00D27FE7"/>
    <w:rsid w:val="00D309AE"/>
    <w:rsid w:val="00D31253"/>
    <w:rsid w:val="00D31A1C"/>
    <w:rsid w:val="00D31D39"/>
    <w:rsid w:val="00D3284C"/>
    <w:rsid w:val="00D3391A"/>
    <w:rsid w:val="00D33A12"/>
    <w:rsid w:val="00D33AAA"/>
    <w:rsid w:val="00D35A76"/>
    <w:rsid w:val="00D36490"/>
    <w:rsid w:val="00D377A6"/>
    <w:rsid w:val="00D37FEC"/>
    <w:rsid w:val="00D409EE"/>
    <w:rsid w:val="00D42654"/>
    <w:rsid w:val="00D43303"/>
    <w:rsid w:val="00D44A4C"/>
    <w:rsid w:val="00D4701C"/>
    <w:rsid w:val="00D51850"/>
    <w:rsid w:val="00D52084"/>
    <w:rsid w:val="00D53332"/>
    <w:rsid w:val="00D53883"/>
    <w:rsid w:val="00D55C07"/>
    <w:rsid w:val="00D60B70"/>
    <w:rsid w:val="00D61499"/>
    <w:rsid w:val="00D6175C"/>
    <w:rsid w:val="00D61C03"/>
    <w:rsid w:val="00D63C63"/>
    <w:rsid w:val="00D64445"/>
    <w:rsid w:val="00D64603"/>
    <w:rsid w:val="00D64708"/>
    <w:rsid w:val="00D6704B"/>
    <w:rsid w:val="00D70D25"/>
    <w:rsid w:val="00D71CD9"/>
    <w:rsid w:val="00D7222C"/>
    <w:rsid w:val="00D728F7"/>
    <w:rsid w:val="00D750C1"/>
    <w:rsid w:val="00D75E63"/>
    <w:rsid w:val="00D76584"/>
    <w:rsid w:val="00D80F09"/>
    <w:rsid w:val="00D86158"/>
    <w:rsid w:val="00D873F5"/>
    <w:rsid w:val="00D87450"/>
    <w:rsid w:val="00D87788"/>
    <w:rsid w:val="00D91262"/>
    <w:rsid w:val="00D9207A"/>
    <w:rsid w:val="00D938CF"/>
    <w:rsid w:val="00D95855"/>
    <w:rsid w:val="00D95D5D"/>
    <w:rsid w:val="00D95FEC"/>
    <w:rsid w:val="00D96F5A"/>
    <w:rsid w:val="00DA1318"/>
    <w:rsid w:val="00DA2D75"/>
    <w:rsid w:val="00DA35A5"/>
    <w:rsid w:val="00DA3C97"/>
    <w:rsid w:val="00DA5285"/>
    <w:rsid w:val="00DA6A4D"/>
    <w:rsid w:val="00DA6BEF"/>
    <w:rsid w:val="00DA6D11"/>
    <w:rsid w:val="00DA7DE7"/>
    <w:rsid w:val="00DB649A"/>
    <w:rsid w:val="00DB74F1"/>
    <w:rsid w:val="00DB7A40"/>
    <w:rsid w:val="00DC00D6"/>
    <w:rsid w:val="00DC18E7"/>
    <w:rsid w:val="00DC26D2"/>
    <w:rsid w:val="00DC2825"/>
    <w:rsid w:val="00DC3175"/>
    <w:rsid w:val="00DC38D1"/>
    <w:rsid w:val="00DC5327"/>
    <w:rsid w:val="00DD06EF"/>
    <w:rsid w:val="00DD10B2"/>
    <w:rsid w:val="00DD131F"/>
    <w:rsid w:val="00DD133F"/>
    <w:rsid w:val="00DD17C0"/>
    <w:rsid w:val="00DD2608"/>
    <w:rsid w:val="00DD3965"/>
    <w:rsid w:val="00DD4449"/>
    <w:rsid w:val="00DD4812"/>
    <w:rsid w:val="00DD55B5"/>
    <w:rsid w:val="00DD5BF3"/>
    <w:rsid w:val="00DD6DC7"/>
    <w:rsid w:val="00DD6F3F"/>
    <w:rsid w:val="00DE15AC"/>
    <w:rsid w:val="00DE1BA3"/>
    <w:rsid w:val="00DE1BAB"/>
    <w:rsid w:val="00DE265B"/>
    <w:rsid w:val="00DE27C4"/>
    <w:rsid w:val="00DE3BB3"/>
    <w:rsid w:val="00DE3C22"/>
    <w:rsid w:val="00DE5EF6"/>
    <w:rsid w:val="00DE71A0"/>
    <w:rsid w:val="00DF0F0B"/>
    <w:rsid w:val="00DF1421"/>
    <w:rsid w:val="00DF4291"/>
    <w:rsid w:val="00DF4324"/>
    <w:rsid w:val="00DF44BB"/>
    <w:rsid w:val="00DF4970"/>
    <w:rsid w:val="00DF578F"/>
    <w:rsid w:val="00DF6425"/>
    <w:rsid w:val="00DF69BD"/>
    <w:rsid w:val="00DF69DE"/>
    <w:rsid w:val="00DF6A6F"/>
    <w:rsid w:val="00DF788D"/>
    <w:rsid w:val="00E009E4"/>
    <w:rsid w:val="00E0301E"/>
    <w:rsid w:val="00E039D8"/>
    <w:rsid w:val="00E04538"/>
    <w:rsid w:val="00E0567D"/>
    <w:rsid w:val="00E06186"/>
    <w:rsid w:val="00E07F75"/>
    <w:rsid w:val="00E112A5"/>
    <w:rsid w:val="00E11841"/>
    <w:rsid w:val="00E11D8A"/>
    <w:rsid w:val="00E11F04"/>
    <w:rsid w:val="00E133A2"/>
    <w:rsid w:val="00E147C0"/>
    <w:rsid w:val="00E14DBB"/>
    <w:rsid w:val="00E157F7"/>
    <w:rsid w:val="00E1602B"/>
    <w:rsid w:val="00E17031"/>
    <w:rsid w:val="00E1780E"/>
    <w:rsid w:val="00E21BA3"/>
    <w:rsid w:val="00E21FB3"/>
    <w:rsid w:val="00E23CCC"/>
    <w:rsid w:val="00E23D29"/>
    <w:rsid w:val="00E25928"/>
    <w:rsid w:val="00E277A1"/>
    <w:rsid w:val="00E308C1"/>
    <w:rsid w:val="00E31177"/>
    <w:rsid w:val="00E321B6"/>
    <w:rsid w:val="00E35AB1"/>
    <w:rsid w:val="00E37547"/>
    <w:rsid w:val="00E37796"/>
    <w:rsid w:val="00E3790E"/>
    <w:rsid w:val="00E41156"/>
    <w:rsid w:val="00E411AF"/>
    <w:rsid w:val="00E422D3"/>
    <w:rsid w:val="00E43753"/>
    <w:rsid w:val="00E43AE9"/>
    <w:rsid w:val="00E4528E"/>
    <w:rsid w:val="00E45ED3"/>
    <w:rsid w:val="00E5094F"/>
    <w:rsid w:val="00E51F76"/>
    <w:rsid w:val="00E52D84"/>
    <w:rsid w:val="00E53ACD"/>
    <w:rsid w:val="00E574BB"/>
    <w:rsid w:val="00E5793E"/>
    <w:rsid w:val="00E60E3F"/>
    <w:rsid w:val="00E6298C"/>
    <w:rsid w:val="00E635E4"/>
    <w:rsid w:val="00E63CA2"/>
    <w:rsid w:val="00E64C89"/>
    <w:rsid w:val="00E65884"/>
    <w:rsid w:val="00E6640A"/>
    <w:rsid w:val="00E70A26"/>
    <w:rsid w:val="00E724C0"/>
    <w:rsid w:val="00E72616"/>
    <w:rsid w:val="00E73E7B"/>
    <w:rsid w:val="00E75078"/>
    <w:rsid w:val="00E75189"/>
    <w:rsid w:val="00E75811"/>
    <w:rsid w:val="00E75CB4"/>
    <w:rsid w:val="00E75EF8"/>
    <w:rsid w:val="00E77010"/>
    <w:rsid w:val="00E77AAA"/>
    <w:rsid w:val="00E82338"/>
    <w:rsid w:val="00E83279"/>
    <w:rsid w:val="00E8485E"/>
    <w:rsid w:val="00E8486C"/>
    <w:rsid w:val="00E8554F"/>
    <w:rsid w:val="00E874D9"/>
    <w:rsid w:val="00E90C62"/>
    <w:rsid w:val="00E91070"/>
    <w:rsid w:val="00E91D42"/>
    <w:rsid w:val="00E92470"/>
    <w:rsid w:val="00E92848"/>
    <w:rsid w:val="00E92993"/>
    <w:rsid w:val="00EA1A22"/>
    <w:rsid w:val="00EA39A4"/>
    <w:rsid w:val="00EA4ADC"/>
    <w:rsid w:val="00EA54F9"/>
    <w:rsid w:val="00EA5BDA"/>
    <w:rsid w:val="00EA6AB0"/>
    <w:rsid w:val="00EA7B7B"/>
    <w:rsid w:val="00EA7C23"/>
    <w:rsid w:val="00EA7C7A"/>
    <w:rsid w:val="00EB134E"/>
    <w:rsid w:val="00EB1B03"/>
    <w:rsid w:val="00EB488A"/>
    <w:rsid w:val="00EB52EF"/>
    <w:rsid w:val="00EB57CE"/>
    <w:rsid w:val="00EB57FD"/>
    <w:rsid w:val="00EB58BF"/>
    <w:rsid w:val="00EB74DA"/>
    <w:rsid w:val="00EB7F8D"/>
    <w:rsid w:val="00EC1C0B"/>
    <w:rsid w:val="00EC23E2"/>
    <w:rsid w:val="00EC341F"/>
    <w:rsid w:val="00EC5480"/>
    <w:rsid w:val="00EC6545"/>
    <w:rsid w:val="00EC6AF7"/>
    <w:rsid w:val="00EC70D2"/>
    <w:rsid w:val="00EC7DAA"/>
    <w:rsid w:val="00ED09C8"/>
    <w:rsid w:val="00ED0D27"/>
    <w:rsid w:val="00ED24D3"/>
    <w:rsid w:val="00ED43F4"/>
    <w:rsid w:val="00ED4454"/>
    <w:rsid w:val="00ED4EEF"/>
    <w:rsid w:val="00ED66DF"/>
    <w:rsid w:val="00ED69C3"/>
    <w:rsid w:val="00EE0DC4"/>
    <w:rsid w:val="00EE1161"/>
    <w:rsid w:val="00EE152C"/>
    <w:rsid w:val="00EE3AA9"/>
    <w:rsid w:val="00EE4EF9"/>
    <w:rsid w:val="00EE5ED8"/>
    <w:rsid w:val="00EE67C8"/>
    <w:rsid w:val="00EE6EBD"/>
    <w:rsid w:val="00EE7006"/>
    <w:rsid w:val="00EE7F82"/>
    <w:rsid w:val="00EF0155"/>
    <w:rsid w:val="00EF03EE"/>
    <w:rsid w:val="00EF240C"/>
    <w:rsid w:val="00EF5150"/>
    <w:rsid w:val="00EF59A7"/>
    <w:rsid w:val="00EF7F14"/>
    <w:rsid w:val="00F02CBE"/>
    <w:rsid w:val="00F030B4"/>
    <w:rsid w:val="00F03198"/>
    <w:rsid w:val="00F0324D"/>
    <w:rsid w:val="00F049E9"/>
    <w:rsid w:val="00F0570C"/>
    <w:rsid w:val="00F0621A"/>
    <w:rsid w:val="00F0720C"/>
    <w:rsid w:val="00F116EB"/>
    <w:rsid w:val="00F11D1B"/>
    <w:rsid w:val="00F11E02"/>
    <w:rsid w:val="00F13B8A"/>
    <w:rsid w:val="00F15812"/>
    <w:rsid w:val="00F17429"/>
    <w:rsid w:val="00F20083"/>
    <w:rsid w:val="00F2059A"/>
    <w:rsid w:val="00F219E9"/>
    <w:rsid w:val="00F22CA2"/>
    <w:rsid w:val="00F239F5"/>
    <w:rsid w:val="00F23BD6"/>
    <w:rsid w:val="00F27B7F"/>
    <w:rsid w:val="00F27BC4"/>
    <w:rsid w:val="00F30464"/>
    <w:rsid w:val="00F31197"/>
    <w:rsid w:val="00F33AE5"/>
    <w:rsid w:val="00F352EC"/>
    <w:rsid w:val="00F35540"/>
    <w:rsid w:val="00F366DC"/>
    <w:rsid w:val="00F37462"/>
    <w:rsid w:val="00F37CC4"/>
    <w:rsid w:val="00F401FB"/>
    <w:rsid w:val="00F40C8D"/>
    <w:rsid w:val="00F4169F"/>
    <w:rsid w:val="00F4229C"/>
    <w:rsid w:val="00F42B16"/>
    <w:rsid w:val="00F43317"/>
    <w:rsid w:val="00F43AE1"/>
    <w:rsid w:val="00F4411F"/>
    <w:rsid w:val="00F451EE"/>
    <w:rsid w:val="00F478F9"/>
    <w:rsid w:val="00F47B25"/>
    <w:rsid w:val="00F5055F"/>
    <w:rsid w:val="00F51597"/>
    <w:rsid w:val="00F531FE"/>
    <w:rsid w:val="00F5412E"/>
    <w:rsid w:val="00F6074C"/>
    <w:rsid w:val="00F61076"/>
    <w:rsid w:val="00F617A7"/>
    <w:rsid w:val="00F63803"/>
    <w:rsid w:val="00F65528"/>
    <w:rsid w:val="00F66892"/>
    <w:rsid w:val="00F66AA5"/>
    <w:rsid w:val="00F66E38"/>
    <w:rsid w:val="00F67451"/>
    <w:rsid w:val="00F67E29"/>
    <w:rsid w:val="00F70916"/>
    <w:rsid w:val="00F70B0A"/>
    <w:rsid w:val="00F74DB1"/>
    <w:rsid w:val="00F753EC"/>
    <w:rsid w:val="00F75AEE"/>
    <w:rsid w:val="00F76530"/>
    <w:rsid w:val="00F76D8B"/>
    <w:rsid w:val="00F80B1D"/>
    <w:rsid w:val="00F82638"/>
    <w:rsid w:val="00F82A4B"/>
    <w:rsid w:val="00F90756"/>
    <w:rsid w:val="00F91972"/>
    <w:rsid w:val="00F91DF7"/>
    <w:rsid w:val="00F9511A"/>
    <w:rsid w:val="00F95504"/>
    <w:rsid w:val="00F957D8"/>
    <w:rsid w:val="00F95E60"/>
    <w:rsid w:val="00F962FB"/>
    <w:rsid w:val="00F96ED1"/>
    <w:rsid w:val="00F97874"/>
    <w:rsid w:val="00F97AB7"/>
    <w:rsid w:val="00FA00F2"/>
    <w:rsid w:val="00FA0FB0"/>
    <w:rsid w:val="00FA1527"/>
    <w:rsid w:val="00FA15B6"/>
    <w:rsid w:val="00FA16E6"/>
    <w:rsid w:val="00FA2436"/>
    <w:rsid w:val="00FA308C"/>
    <w:rsid w:val="00FA35F5"/>
    <w:rsid w:val="00FA3A93"/>
    <w:rsid w:val="00FA4BA8"/>
    <w:rsid w:val="00FB04F3"/>
    <w:rsid w:val="00FB0D02"/>
    <w:rsid w:val="00FB4BEE"/>
    <w:rsid w:val="00FB4DF4"/>
    <w:rsid w:val="00FB5101"/>
    <w:rsid w:val="00FB6CBD"/>
    <w:rsid w:val="00FC0238"/>
    <w:rsid w:val="00FC0AEA"/>
    <w:rsid w:val="00FC24D0"/>
    <w:rsid w:val="00FC3E97"/>
    <w:rsid w:val="00FC4967"/>
    <w:rsid w:val="00FC6D00"/>
    <w:rsid w:val="00FD31FC"/>
    <w:rsid w:val="00FD435C"/>
    <w:rsid w:val="00FD52F8"/>
    <w:rsid w:val="00FD53C5"/>
    <w:rsid w:val="00FD68C4"/>
    <w:rsid w:val="00FE0274"/>
    <w:rsid w:val="00FE0DBC"/>
    <w:rsid w:val="00FE132F"/>
    <w:rsid w:val="00FE172F"/>
    <w:rsid w:val="00FE1BC0"/>
    <w:rsid w:val="00FE1BE8"/>
    <w:rsid w:val="00FE230B"/>
    <w:rsid w:val="00FE331E"/>
    <w:rsid w:val="00FE366C"/>
    <w:rsid w:val="00FE3C8E"/>
    <w:rsid w:val="00FE3EEB"/>
    <w:rsid w:val="00FE52C7"/>
    <w:rsid w:val="00FE5C08"/>
    <w:rsid w:val="00FE6A05"/>
    <w:rsid w:val="00FE706D"/>
    <w:rsid w:val="00FF0FBD"/>
    <w:rsid w:val="00FF11DD"/>
    <w:rsid w:val="00FF1C7E"/>
    <w:rsid w:val="00FF2679"/>
    <w:rsid w:val="00FF351C"/>
    <w:rsid w:val="00FF4525"/>
    <w:rsid w:val="00FF4723"/>
    <w:rsid w:val="00FF6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E0BC9"/>
  <w15:chartTrackingRefBased/>
  <w15:docId w15:val="{F61ADEC7-F972-9B44-9041-A5607B5FA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35A76"/>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2D3"/>
    <w:pPr>
      <w:ind w:left="720"/>
      <w:contextualSpacing/>
    </w:pPr>
    <w:rPr>
      <w:rFonts w:asciiTheme="minorHAnsi" w:eastAsiaTheme="minorHAnsi" w:hAnsiTheme="minorHAnsi" w:cstheme="minorBidi"/>
      <w:kern w:val="2"/>
      <w14:ligatures w14:val="standardContextual"/>
    </w:rPr>
  </w:style>
  <w:style w:type="character" w:styleId="CommentReference">
    <w:name w:val="annotation reference"/>
    <w:basedOn w:val="DefaultParagraphFont"/>
    <w:uiPriority w:val="99"/>
    <w:semiHidden/>
    <w:unhideWhenUsed/>
    <w:rsid w:val="00EE152C"/>
    <w:rPr>
      <w:sz w:val="16"/>
      <w:szCs w:val="16"/>
    </w:rPr>
  </w:style>
  <w:style w:type="paragraph" w:styleId="CommentText">
    <w:name w:val="annotation text"/>
    <w:basedOn w:val="Normal"/>
    <w:link w:val="CommentTextChar"/>
    <w:uiPriority w:val="99"/>
    <w:semiHidden/>
    <w:unhideWhenUsed/>
    <w:rsid w:val="00EE152C"/>
    <w:rPr>
      <w:sz w:val="20"/>
      <w:szCs w:val="20"/>
    </w:rPr>
  </w:style>
  <w:style w:type="character" w:customStyle="1" w:styleId="CommentTextChar">
    <w:name w:val="Comment Text Char"/>
    <w:basedOn w:val="DefaultParagraphFont"/>
    <w:link w:val="CommentText"/>
    <w:uiPriority w:val="99"/>
    <w:semiHidden/>
    <w:rsid w:val="00EE152C"/>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EE152C"/>
    <w:rPr>
      <w:b/>
      <w:bCs/>
    </w:rPr>
  </w:style>
  <w:style w:type="character" w:customStyle="1" w:styleId="CommentSubjectChar">
    <w:name w:val="Comment Subject Char"/>
    <w:basedOn w:val="CommentTextChar"/>
    <w:link w:val="CommentSubject"/>
    <w:uiPriority w:val="99"/>
    <w:semiHidden/>
    <w:rsid w:val="00EE152C"/>
    <w:rPr>
      <w:rFonts w:ascii="Times New Roman" w:eastAsia="Times New Roman" w:hAnsi="Times New Roman" w:cs="Times New Roman"/>
      <w:b/>
      <w:bCs/>
      <w:kern w:val="0"/>
      <w:sz w:val="20"/>
      <w:szCs w:val="20"/>
      <w14:ligatures w14:val="none"/>
    </w:rPr>
  </w:style>
  <w:style w:type="paragraph" w:styleId="Revision">
    <w:name w:val="Revision"/>
    <w:hidden/>
    <w:uiPriority w:val="99"/>
    <w:semiHidden/>
    <w:rsid w:val="00624C31"/>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4981">
      <w:bodyDiv w:val="1"/>
      <w:marLeft w:val="0"/>
      <w:marRight w:val="0"/>
      <w:marTop w:val="0"/>
      <w:marBottom w:val="0"/>
      <w:divBdr>
        <w:top w:val="none" w:sz="0" w:space="0" w:color="auto"/>
        <w:left w:val="none" w:sz="0" w:space="0" w:color="auto"/>
        <w:bottom w:val="none" w:sz="0" w:space="0" w:color="auto"/>
        <w:right w:val="none" w:sz="0" w:space="0" w:color="auto"/>
      </w:divBdr>
    </w:div>
    <w:div w:id="33623603">
      <w:bodyDiv w:val="1"/>
      <w:marLeft w:val="0"/>
      <w:marRight w:val="0"/>
      <w:marTop w:val="0"/>
      <w:marBottom w:val="0"/>
      <w:divBdr>
        <w:top w:val="none" w:sz="0" w:space="0" w:color="auto"/>
        <w:left w:val="none" w:sz="0" w:space="0" w:color="auto"/>
        <w:bottom w:val="none" w:sz="0" w:space="0" w:color="auto"/>
        <w:right w:val="none" w:sz="0" w:space="0" w:color="auto"/>
      </w:divBdr>
    </w:div>
    <w:div w:id="66071161">
      <w:bodyDiv w:val="1"/>
      <w:marLeft w:val="0"/>
      <w:marRight w:val="0"/>
      <w:marTop w:val="0"/>
      <w:marBottom w:val="0"/>
      <w:divBdr>
        <w:top w:val="none" w:sz="0" w:space="0" w:color="auto"/>
        <w:left w:val="none" w:sz="0" w:space="0" w:color="auto"/>
        <w:bottom w:val="none" w:sz="0" w:space="0" w:color="auto"/>
        <w:right w:val="none" w:sz="0" w:space="0" w:color="auto"/>
      </w:divBdr>
    </w:div>
    <w:div w:id="82142628">
      <w:bodyDiv w:val="1"/>
      <w:marLeft w:val="0"/>
      <w:marRight w:val="0"/>
      <w:marTop w:val="0"/>
      <w:marBottom w:val="0"/>
      <w:divBdr>
        <w:top w:val="none" w:sz="0" w:space="0" w:color="auto"/>
        <w:left w:val="none" w:sz="0" w:space="0" w:color="auto"/>
        <w:bottom w:val="none" w:sz="0" w:space="0" w:color="auto"/>
        <w:right w:val="none" w:sz="0" w:space="0" w:color="auto"/>
      </w:divBdr>
    </w:div>
    <w:div w:id="276134094">
      <w:bodyDiv w:val="1"/>
      <w:marLeft w:val="0"/>
      <w:marRight w:val="0"/>
      <w:marTop w:val="0"/>
      <w:marBottom w:val="0"/>
      <w:divBdr>
        <w:top w:val="none" w:sz="0" w:space="0" w:color="auto"/>
        <w:left w:val="none" w:sz="0" w:space="0" w:color="auto"/>
        <w:bottom w:val="none" w:sz="0" w:space="0" w:color="auto"/>
        <w:right w:val="none" w:sz="0" w:space="0" w:color="auto"/>
      </w:divBdr>
    </w:div>
    <w:div w:id="401409878">
      <w:bodyDiv w:val="1"/>
      <w:marLeft w:val="0"/>
      <w:marRight w:val="0"/>
      <w:marTop w:val="0"/>
      <w:marBottom w:val="0"/>
      <w:divBdr>
        <w:top w:val="none" w:sz="0" w:space="0" w:color="auto"/>
        <w:left w:val="none" w:sz="0" w:space="0" w:color="auto"/>
        <w:bottom w:val="none" w:sz="0" w:space="0" w:color="auto"/>
        <w:right w:val="none" w:sz="0" w:space="0" w:color="auto"/>
      </w:divBdr>
    </w:div>
    <w:div w:id="435028500">
      <w:bodyDiv w:val="1"/>
      <w:marLeft w:val="0"/>
      <w:marRight w:val="0"/>
      <w:marTop w:val="0"/>
      <w:marBottom w:val="0"/>
      <w:divBdr>
        <w:top w:val="none" w:sz="0" w:space="0" w:color="auto"/>
        <w:left w:val="none" w:sz="0" w:space="0" w:color="auto"/>
        <w:bottom w:val="none" w:sz="0" w:space="0" w:color="auto"/>
        <w:right w:val="none" w:sz="0" w:space="0" w:color="auto"/>
      </w:divBdr>
    </w:div>
    <w:div w:id="462892553">
      <w:bodyDiv w:val="1"/>
      <w:marLeft w:val="0"/>
      <w:marRight w:val="0"/>
      <w:marTop w:val="0"/>
      <w:marBottom w:val="0"/>
      <w:divBdr>
        <w:top w:val="none" w:sz="0" w:space="0" w:color="auto"/>
        <w:left w:val="none" w:sz="0" w:space="0" w:color="auto"/>
        <w:bottom w:val="none" w:sz="0" w:space="0" w:color="auto"/>
        <w:right w:val="none" w:sz="0" w:space="0" w:color="auto"/>
      </w:divBdr>
    </w:div>
    <w:div w:id="601571627">
      <w:bodyDiv w:val="1"/>
      <w:marLeft w:val="0"/>
      <w:marRight w:val="0"/>
      <w:marTop w:val="0"/>
      <w:marBottom w:val="0"/>
      <w:divBdr>
        <w:top w:val="none" w:sz="0" w:space="0" w:color="auto"/>
        <w:left w:val="none" w:sz="0" w:space="0" w:color="auto"/>
        <w:bottom w:val="none" w:sz="0" w:space="0" w:color="auto"/>
        <w:right w:val="none" w:sz="0" w:space="0" w:color="auto"/>
      </w:divBdr>
    </w:div>
    <w:div w:id="665519423">
      <w:bodyDiv w:val="1"/>
      <w:marLeft w:val="0"/>
      <w:marRight w:val="0"/>
      <w:marTop w:val="0"/>
      <w:marBottom w:val="0"/>
      <w:divBdr>
        <w:top w:val="none" w:sz="0" w:space="0" w:color="auto"/>
        <w:left w:val="none" w:sz="0" w:space="0" w:color="auto"/>
        <w:bottom w:val="none" w:sz="0" w:space="0" w:color="auto"/>
        <w:right w:val="none" w:sz="0" w:space="0" w:color="auto"/>
      </w:divBdr>
    </w:div>
    <w:div w:id="728766407">
      <w:bodyDiv w:val="1"/>
      <w:marLeft w:val="0"/>
      <w:marRight w:val="0"/>
      <w:marTop w:val="0"/>
      <w:marBottom w:val="0"/>
      <w:divBdr>
        <w:top w:val="none" w:sz="0" w:space="0" w:color="auto"/>
        <w:left w:val="none" w:sz="0" w:space="0" w:color="auto"/>
        <w:bottom w:val="none" w:sz="0" w:space="0" w:color="auto"/>
        <w:right w:val="none" w:sz="0" w:space="0" w:color="auto"/>
      </w:divBdr>
    </w:div>
    <w:div w:id="751513049">
      <w:bodyDiv w:val="1"/>
      <w:marLeft w:val="0"/>
      <w:marRight w:val="0"/>
      <w:marTop w:val="0"/>
      <w:marBottom w:val="0"/>
      <w:divBdr>
        <w:top w:val="none" w:sz="0" w:space="0" w:color="auto"/>
        <w:left w:val="none" w:sz="0" w:space="0" w:color="auto"/>
        <w:bottom w:val="none" w:sz="0" w:space="0" w:color="auto"/>
        <w:right w:val="none" w:sz="0" w:space="0" w:color="auto"/>
      </w:divBdr>
    </w:div>
    <w:div w:id="759061214">
      <w:bodyDiv w:val="1"/>
      <w:marLeft w:val="0"/>
      <w:marRight w:val="0"/>
      <w:marTop w:val="0"/>
      <w:marBottom w:val="0"/>
      <w:divBdr>
        <w:top w:val="none" w:sz="0" w:space="0" w:color="auto"/>
        <w:left w:val="none" w:sz="0" w:space="0" w:color="auto"/>
        <w:bottom w:val="none" w:sz="0" w:space="0" w:color="auto"/>
        <w:right w:val="none" w:sz="0" w:space="0" w:color="auto"/>
      </w:divBdr>
    </w:div>
    <w:div w:id="1044868164">
      <w:bodyDiv w:val="1"/>
      <w:marLeft w:val="0"/>
      <w:marRight w:val="0"/>
      <w:marTop w:val="0"/>
      <w:marBottom w:val="0"/>
      <w:divBdr>
        <w:top w:val="none" w:sz="0" w:space="0" w:color="auto"/>
        <w:left w:val="none" w:sz="0" w:space="0" w:color="auto"/>
        <w:bottom w:val="none" w:sz="0" w:space="0" w:color="auto"/>
        <w:right w:val="none" w:sz="0" w:space="0" w:color="auto"/>
      </w:divBdr>
    </w:div>
    <w:div w:id="1150026501">
      <w:bodyDiv w:val="1"/>
      <w:marLeft w:val="0"/>
      <w:marRight w:val="0"/>
      <w:marTop w:val="0"/>
      <w:marBottom w:val="0"/>
      <w:divBdr>
        <w:top w:val="none" w:sz="0" w:space="0" w:color="auto"/>
        <w:left w:val="none" w:sz="0" w:space="0" w:color="auto"/>
        <w:bottom w:val="none" w:sz="0" w:space="0" w:color="auto"/>
        <w:right w:val="none" w:sz="0" w:space="0" w:color="auto"/>
      </w:divBdr>
    </w:div>
    <w:div w:id="1222206629">
      <w:bodyDiv w:val="1"/>
      <w:marLeft w:val="0"/>
      <w:marRight w:val="0"/>
      <w:marTop w:val="0"/>
      <w:marBottom w:val="0"/>
      <w:divBdr>
        <w:top w:val="none" w:sz="0" w:space="0" w:color="auto"/>
        <w:left w:val="none" w:sz="0" w:space="0" w:color="auto"/>
        <w:bottom w:val="none" w:sz="0" w:space="0" w:color="auto"/>
        <w:right w:val="none" w:sz="0" w:space="0" w:color="auto"/>
      </w:divBdr>
    </w:div>
    <w:div w:id="1311012983">
      <w:bodyDiv w:val="1"/>
      <w:marLeft w:val="0"/>
      <w:marRight w:val="0"/>
      <w:marTop w:val="0"/>
      <w:marBottom w:val="0"/>
      <w:divBdr>
        <w:top w:val="none" w:sz="0" w:space="0" w:color="auto"/>
        <w:left w:val="none" w:sz="0" w:space="0" w:color="auto"/>
        <w:bottom w:val="none" w:sz="0" w:space="0" w:color="auto"/>
        <w:right w:val="none" w:sz="0" w:space="0" w:color="auto"/>
      </w:divBdr>
    </w:div>
    <w:div w:id="1579901015">
      <w:bodyDiv w:val="1"/>
      <w:marLeft w:val="0"/>
      <w:marRight w:val="0"/>
      <w:marTop w:val="0"/>
      <w:marBottom w:val="0"/>
      <w:divBdr>
        <w:top w:val="none" w:sz="0" w:space="0" w:color="auto"/>
        <w:left w:val="none" w:sz="0" w:space="0" w:color="auto"/>
        <w:bottom w:val="none" w:sz="0" w:space="0" w:color="auto"/>
        <w:right w:val="none" w:sz="0" w:space="0" w:color="auto"/>
      </w:divBdr>
    </w:div>
    <w:div w:id="1608467345">
      <w:bodyDiv w:val="1"/>
      <w:marLeft w:val="0"/>
      <w:marRight w:val="0"/>
      <w:marTop w:val="0"/>
      <w:marBottom w:val="0"/>
      <w:divBdr>
        <w:top w:val="none" w:sz="0" w:space="0" w:color="auto"/>
        <w:left w:val="none" w:sz="0" w:space="0" w:color="auto"/>
        <w:bottom w:val="none" w:sz="0" w:space="0" w:color="auto"/>
        <w:right w:val="none" w:sz="0" w:space="0" w:color="auto"/>
      </w:divBdr>
    </w:div>
    <w:div w:id="1782531498">
      <w:bodyDiv w:val="1"/>
      <w:marLeft w:val="0"/>
      <w:marRight w:val="0"/>
      <w:marTop w:val="0"/>
      <w:marBottom w:val="0"/>
      <w:divBdr>
        <w:top w:val="none" w:sz="0" w:space="0" w:color="auto"/>
        <w:left w:val="none" w:sz="0" w:space="0" w:color="auto"/>
        <w:bottom w:val="none" w:sz="0" w:space="0" w:color="auto"/>
        <w:right w:val="none" w:sz="0" w:space="0" w:color="auto"/>
      </w:divBdr>
    </w:div>
    <w:div w:id="1839537489">
      <w:bodyDiv w:val="1"/>
      <w:marLeft w:val="0"/>
      <w:marRight w:val="0"/>
      <w:marTop w:val="0"/>
      <w:marBottom w:val="0"/>
      <w:divBdr>
        <w:top w:val="none" w:sz="0" w:space="0" w:color="auto"/>
        <w:left w:val="none" w:sz="0" w:space="0" w:color="auto"/>
        <w:bottom w:val="none" w:sz="0" w:space="0" w:color="auto"/>
        <w:right w:val="none" w:sz="0" w:space="0" w:color="auto"/>
      </w:divBdr>
    </w:div>
    <w:div w:id="1885287842">
      <w:bodyDiv w:val="1"/>
      <w:marLeft w:val="0"/>
      <w:marRight w:val="0"/>
      <w:marTop w:val="0"/>
      <w:marBottom w:val="0"/>
      <w:divBdr>
        <w:top w:val="none" w:sz="0" w:space="0" w:color="auto"/>
        <w:left w:val="none" w:sz="0" w:space="0" w:color="auto"/>
        <w:bottom w:val="none" w:sz="0" w:space="0" w:color="auto"/>
        <w:right w:val="none" w:sz="0" w:space="0" w:color="auto"/>
      </w:divBdr>
    </w:div>
    <w:div w:id="1994986195">
      <w:bodyDiv w:val="1"/>
      <w:marLeft w:val="0"/>
      <w:marRight w:val="0"/>
      <w:marTop w:val="0"/>
      <w:marBottom w:val="0"/>
      <w:divBdr>
        <w:top w:val="none" w:sz="0" w:space="0" w:color="auto"/>
        <w:left w:val="none" w:sz="0" w:space="0" w:color="auto"/>
        <w:bottom w:val="none" w:sz="0" w:space="0" w:color="auto"/>
        <w:right w:val="none" w:sz="0" w:space="0" w:color="auto"/>
      </w:divBdr>
    </w:div>
    <w:div w:id="2003508708">
      <w:bodyDiv w:val="1"/>
      <w:marLeft w:val="0"/>
      <w:marRight w:val="0"/>
      <w:marTop w:val="0"/>
      <w:marBottom w:val="0"/>
      <w:divBdr>
        <w:top w:val="none" w:sz="0" w:space="0" w:color="auto"/>
        <w:left w:val="none" w:sz="0" w:space="0" w:color="auto"/>
        <w:bottom w:val="none" w:sz="0" w:space="0" w:color="auto"/>
        <w:right w:val="none" w:sz="0" w:space="0" w:color="auto"/>
      </w:divBdr>
    </w:div>
    <w:div w:id="200574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Laura (ljenkins@uidaho.edu)</dc:creator>
  <cp:keywords/>
  <dc:description/>
  <cp:lastModifiedBy>Mike Ackerman</cp:lastModifiedBy>
  <cp:revision>3</cp:revision>
  <dcterms:created xsi:type="dcterms:W3CDTF">2025-07-17T18:07:00Z</dcterms:created>
  <dcterms:modified xsi:type="dcterms:W3CDTF">2025-07-21T22:06:00Z</dcterms:modified>
</cp:coreProperties>
</file>